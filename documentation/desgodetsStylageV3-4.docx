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714EF" w14:textId="512CA8FA" w:rsidR="00BD77F6" w:rsidRDefault="00BD77F6" w:rsidP="006C3023">
      <w:pPr>
        <w:pStyle w:val="Titre"/>
      </w:pPr>
      <w:r>
        <w:t xml:space="preserve">ANR </w:t>
      </w:r>
      <w:r w:rsidR="006C3023">
        <w:t>Desgodets</w:t>
      </w:r>
      <w:r w:rsidR="00590684">
        <w:t> :</w:t>
      </w:r>
    </w:p>
    <w:p w14:paraId="19881286" w14:textId="7F7DBE89" w:rsidR="00BD77F6" w:rsidRDefault="005F2F99" w:rsidP="006C3023">
      <w:pPr>
        <w:pStyle w:val="Titre"/>
      </w:pPr>
      <w:r>
        <w:t>Pré-encodage</w:t>
      </w:r>
      <w:ins w:id="0" w:author="Emmanuel Chateau" w:date="2013-05-21T17:59:00Z">
        <w:r w:rsidR="001C1B88">
          <w:t>,</w:t>
        </w:r>
      </w:ins>
      <w:del w:id="1" w:author="Emmanuel Chateau" w:date="2013-05-21T17:59:00Z">
        <w:r w:rsidDel="001C1B88">
          <w:delText xml:space="preserve"> &amp;</w:delText>
        </w:r>
      </w:del>
      <w:ins w:id="2" w:author="Emmanuel Chateau" w:date="2013-05-21T17:59:00Z">
        <w:r w:rsidR="001C1B88">
          <w:t xml:space="preserve"> encodage &amp;</w:t>
        </w:r>
      </w:ins>
      <w:r>
        <w:t xml:space="preserve"> </w:t>
      </w:r>
      <w:del w:id="3" w:author="Emmanuel Chateau" w:date="2013-05-21T17:59:00Z">
        <w:r w:rsidR="00BD77F6" w:rsidDel="001C1B88">
          <w:delText xml:space="preserve">Stylage </w:delText>
        </w:r>
      </w:del>
      <w:ins w:id="4" w:author="Emmanuel Chateau" w:date="2013-05-21T17:59:00Z">
        <w:r w:rsidR="001C1B88">
          <w:t>s</w:t>
        </w:r>
        <w:bookmarkStart w:id="5" w:name="_GoBack"/>
        <w:bookmarkEnd w:id="5"/>
        <w:r w:rsidR="001C1B88">
          <w:t xml:space="preserve">tylage </w:t>
        </w:r>
      </w:ins>
      <w:r w:rsidR="00BD77F6">
        <w:t>des éléments TEI</w:t>
      </w:r>
    </w:p>
    <w:p w14:paraId="6B975578" w14:textId="2F31EB68" w:rsidR="00BD77F6" w:rsidRPr="00BD77F6" w:rsidRDefault="00BD77F6" w:rsidP="00E5223B">
      <w:pPr>
        <w:pStyle w:val="Titre1"/>
      </w:pPr>
      <w:bookmarkStart w:id="6" w:name="_Toc223755750"/>
      <w:bookmarkStart w:id="7" w:name="_Toc227971548"/>
      <w:bookmarkStart w:id="8" w:name="_Toc230401002"/>
      <w:r w:rsidRPr="00BD77F6">
        <w:t xml:space="preserve">Version </w:t>
      </w:r>
      <w:r w:rsidR="00FF6111">
        <w:t>3</w:t>
      </w:r>
      <w:r w:rsidR="00B23F8D">
        <w:t>.</w:t>
      </w:r>
      <w:del w:id="9" w:author="Emmanuel Chateau" w:date="2013-05-17T09:07:00Z">
        <w:r w:rsidR="00B725BC" w:rsidDel="002854CD">
          <w:delText>3</w:delText>
        </w:r>
        <w:r w:rsidR="00B23F8D" w:rsidDel="002854CD">
          <w:delText> </w:delText>
        </w:r>
      </w:del>
      <w:ins w:id="10" w:author="Emmanuel Chateau" w:date="2013-05-17T09:07:00Z">
        <w:r w:rsidR="002854CD">
          <w:t>4 </w:t>
        </w:r>
      </w:ins>
      <w:r w:rsidR="00B23F8D">
        <w:t>|</w:t>
      </w:r>
      <w:r w:rsidRPr="00BD77F6">
        <w:t xml:space="preserve"> </w:t>
      </w:r>
      <w:del w:id="11" w:author="Emmanuel Chateau" w:date="2013-05-17T09:07:00Z">
        <w:r w:rsidR="00B725BC" w:rsidDel="002854CD">
          <w:delText>7</w:delText>
        </w:r>
        <w:r w:rsidRPr="00BD77F6" w:rsidDel="002854CD">
          <w:delText xml:space="preserve"> </w:delText>
        </w:r>
      </w:del>
      <w:ins w:id="12" w:author="Emmanuel Chateau" w:date="2013-05-17T09:07:00Z">
        <w:r w:rsidR="002854CD">
          <w:t>17</w:t>
        </w:r>
        <w:r w:rsidR="002854CD" w:rsidRPr="00BD77F6">
          <w:t xml:space="preserve"> </w:t>
        </w:r>
      </w:ins>
      <w:r w:rsidR="00510DEB">
        <w:t>mai</w:t>
      </w:r>
      <w:r w:rsidR="005A7970">
        <w:t xml:space="preserve"> </w:t>
      </w:r>
      <w:r w:rsidRPr="00BD77F6">
        <w:t>2013</w:t>
      </w:r>
      <w:bookmarkEnd w:id="6"/>
      <w:bookmarkEnd w:id="7"/>
      <w:bookmarkEnd w:id="8"/>
    </w:p>
    <w:p w14:paraId="263E41B6" w14:textId="77777777" w:rsidR="00BD77F6" w:rsidRDefault="00BD77F6">
      <w:pPr>
        <w:rPr>
          <w:rFonts w:asciiTheme="majorHAnsi" w:eastAsiaTheme="majorEastAsia" w:hAnsiTheme="majorHAnsi" w:cstheme="majorBidi"/>
          <w:color w:val="17365D" w:themeColor="text2" w:themeShade="BF"/>
          <w:spacing w:val="5"/>
          <w:kern w:val="28"/>
          <w:sz w:val="52"/>
          <w:szCs w:val="52"/>
        </w:rPr>
      </w:pPr>
      <w:r>
        <w:br w:type="page"/>
      </w:r>
    </w:p>
    <w:p w14:paraId="3FE74CD0" w14:textId="77777777" w:rsidR="00824D3B" w:rsidRDefault="00824D3B" w:rsidP="006C3023">
      <w:pPr>
        <w:pStyle w:val="Titre"/>
      </w:pPr>
    </w:p>
    <w:p w14:paraId="5C23219D" w14:textId="74279177" w:rsidR="001E776D" w:rsidRDefault="001E776D" w:rsidP="00957B42">
      <w:pPr>
        <w:pStyle w:val="Titre"/>
      </w:pPr>
      <w:bookmarkStart w:id="13" w:name="_Toc223755751"/>
      <w:r>
        <w:t>Sommaire</w:t>
      </w:r>
      <w:bookmarkEnd w:id="13"/>
    </w:p>
    <w:sdt>
      <w:sdtPr>
        <w:rPr>
          <w:rFonts w:asciiTheme="minorHAnsi" w:hAnsiTheme="minorHAnsi"/>
          <w:b w:val="0"/>
          <w:bCs/>
          <w:color w:val="auto"/>
        </w:rPr>
        <w:id w:val="-428736057"/>
        <w:docPartObj>
          <w:docPartGallery w:val="Table of Contents"/>
          <w:docPartUnique/>
        </w:docPartObj>
      </w:sdtPr>
      <w:sdtEndPr>
        <w:rPr>
          <w:rFonts w:ascii="Helvetica" w:hAnsi="Helvetica"/>
          <w:bCs w:val="0"/>
          <w:noProof/>
        </w:rPr>
      </w:sdtEndPr>
      <w:sdtContent>
        <w:p w14:paraId="578A40FE" w14:textId="77777777" w:rsidR="008D6021" w:rsidRDefault="001E776D">
          <w:pPr>
            <w:pStyle w:val="TM1"/>
            <w:tabs>
              <w:tab w:val="right" w:leader="dot" w:pos="9056"/>
            </w:tabs>
            <w:rPr>
              <w:ins w:id="14" w:author="Emmanuel Chateau" w:date="2013-05-17T09:07:00Z"/>
              <w:rFonts w:asciiTheme="minorHAnsi" w:hAnsiTheme="minorHAnsi"/>
              <w:b w:val="0"/>
              <w:noProof/>
              <w:color w:val="auto"/>
              <w:lang w:eastAsia="ja-JP"/>
            </w:rPr>
          </w:pPr>
          <w:r>
            <w:rPr>
              <w:rFonts w:eastAsiaTheme="majorEastAsia" w:cstheme="majorBidi"/>
              <w:b w:val="0"/>
              <w:color w:val="365F91" w:themeColor="accent1" w:themeShade="BF"/>
              <w:sz w:val="28"/>
              <w:szCs w:val="28"/>
            </w:rPr>
            <w:fldChar w:fldCharType="begin"/>
          </w:r>
          <w:r>
            <w:instrText>TOC \o "1-3" \h \z \u</w:instrText>
          </w:r>
          <w:r>
            <w:rPr>
              <w:rFonts w:eastAsiaTheme="majorEastAsia" w:cstheme="majorBidi"/>
              <w:b w:val="0"/>
              <w:color w:val="365F91" w:themeColor="accent1" w:themeShade="BF"/>
              <w:sz w:val="28"/>
              <w:szCs w:val="28"/>
            </w:rPr>
            <w:fldChar w:fldCharType="separate"/>
          </w:r>
          <w:ins w:id="15" w:author="Emmanuel Chateau" w:date="2013-05-17T09:07:00Z">
            <w:r w:rsidR="008D6021">
              <w:rPr>
                <w:noProof/>
              </w:rPr>
              <w:t>Version 3.4 | 17 mai 2013</w:t>
            </w:r>
            <w:r w:rsidR="008D6021">
              <w:rPr>
                <w:noProof/>
              </w:rPr>
              <w:tab/>
            </w:r>
            <w:r w:rsidR="008D6021">
              <w:rPr>
                <w:noProof/>
              </w:rPr>
              <w:fldChar w:fldCharType="begin"/>
            </w:r>
            <w:r w:rsidR="008D6021">
              <w:rPr>
                <w:noProof/>
              </w:rPr>
              <w:instrText xml:space="preserve"> PAGEREF _Toc230401002 \h </w:instrText>
            </w:r>
          </w:ins>
          <w:r w:rsidR="008D6021">
            <w:rPr>
              <w:noProof/>
            </w:rPr>
          </w:r>
          <w:r w:rsidR="008D6021">
            <w:rPr>
              <w:noProof/>
            </w:rPr>
            <w:fldChar w:fldCharType="separate"/>
          </w:r>
          <w:ins w:id="16" w:author="Emmanuel Chateau" w:date="2013-05-17T09:07:00Z">
            <w:r w:rsidR="008D6021">
              <w:rPr>
                <w:noProof/>
              </w:rPr>
              <w:t>1</w:t>
            </w:r>
            <w:r w:rsidR="008D6021">
              <w:rPr>
                <w:noProof/>
              </w:rPr>
              <w:fldChar w:fldCharType="end"/>
            </w:r>
          </w:ins>
        </w:p>
        <w:p w14:paraId="6DEC2F6E" w14:textId="77777777" w:rsidR="008D6021" w:rsidRDefault="008D6021">
          <w:pPr>
            <w:pStyle w:val="TM1"/>
            <w:tabs>
              <w:tab w:val="right" w:leader="dot" w:pos="9056"/>
            </w:tabs>
            <w:rPr>
              <w:ins w:id="17" w:author="Emmanuel Chateau" w:date="2013-05-17T09:07:00Z"/>
              <w:rFonts w:asciiTheme="minorHAnsi" w:hAnsiTheme="minorHAnsi"/>
              <w:b w:val="0"/>
              <w:noProof/>
              <w:color w:val="auto"/>
              <w:lang w:eastAsia="ja-JP"/>
            </w:rPr>
          </w:pPr>
          <w:ins w:id="18" w:author="Emmanuel Chateau" w:date="2013-05-17T09:07:00Z">
            <w:r>
              <w:rPr>
                <w:noProof/>
              </w:rPr>
              <w:t>Structure logique du texte</w:t>
            </w:r>
            <w:r>
              <w:rPr>
                <w:noProof/>
              </w:rPr>
              <w:tab/>
            </w:r>
            <w:r>
              <w:rPr>
                <w:noProof/>
              </w:rPr>
              <w:fldChar w:fldCharType="begin"/>
            </w:r>
            <w:r>
              <w:rPr>
                <w:noProof/>
              </w:rPr>
              <w:instrText xml:space="preserve"> PAGEREF _Toc230401003 \h </w:instrText>
            </w:r>
          </w:ins>
          <w:r>
            <w:rPr>
              <w:noProof/>
            </w:rPr>
          </w:r>
          <w:r>
            <w:rPr>
              <w:noProof/>
            </w:rPr>
            <w:fldChar w:fldCharType="separate"/>
          </w:r>
          <w:ins w:id="19" w:author="Emmanuel Chateau" w:date="2013-05-17T09:07:00Z">
            <w:r>
              <w:rPr>
                <w:noProof/>
              </w:rPr>
              <w:t>4</w:t>
            </w:r>
            <w:r>
              <w:rPr>
                <w:noProof/>
              </w:rPr>
              <w:fldChar w:fldCharType="end"/>
            </w:r>
          </w:ins>
        </w:p>
        <w:p w14:paraId="18E48307" w14:textId="77777777" w:rsidR="008D6021" w:rsidRDefault="008D6021">
          <w:pPr>
            <w:pStyle w:val="TM2"/>
            <w:tabs>
              <w:tab w:val="right" w:leader="dot" w:pos="9056"/>
            </w:tabs>
            <w:rPr>
              <w:ins w:id="20" w:author="Emmanuel Chateau" w:date="2013-05-17T09:07:00Z"/>
              <w:rFonts w:asciiTheme="minorHAnsi" w:hAnsiTheme="minorHAnsi"/>
              <w:noProof/>
              <w:sz w:val="24"/>
              <w:szCs w:val="24"/>
              <w:lang w:eastAsia="ja-JP"/>
            </w:rPr>
          </w:pPr>
          <w:ins w:id="21" w:author="Emmanuel Chateau" w:date="2013-05-17T09:07:00Z">
            <w:r>
              <w:rPr>
                <w:noProof/>
              </w:rPr>
              <w:t>Divisions</w:t>
            </w:r>
            <w:r>
              <w:rPr>
                <w:noProof/>
              </w:rPr>
              <w:tab/>
            </w:r>
            <w:r>
              <w:rPr>
                <w:noProof/>
              </w:rPr>
              <w:fldChar w:fldCharType="begin"/>
            </w:r>
            <w:r>
              <w:rPr>
                <w:noProof/>
              </w:rPr>
              <w:instrText xml:space="preserve"> PAGEREF _Toc230401004 \h </w:instrText>
            </w:r>
          </w:ins>
          <w:r>
            <w:rPr>
              <w:noProof/>
            </w:rPr>
          </w:r>
          <w:r>
            <w:rPr>
              <w:noProof/>
            </w:rPr>
            <w:fldChar w:fldCharType="separate"/>
          </w:r>
          <w:ins w:id="22" w:author="Emmanuel Chateau" w:date="2013-05-17T09:07:00Z">
            <w:r>
              <w:rPr>
                <w:noProof/>
              </w:rPr>
              <w:t>4</w:t>
            </w:r>
            <w:r>
              <w:rPr>
                <w:noProof/>
              </w:rPr>
              <w:fldChar w:fldCharType="end"/>
            </w:r>
          </w:ins>
        </w:p>
        <w:p w14:paraId="118364F5" w14:textId="77777777" w:rsidR="008D6021" w:rsidRDefault="008D6021">
          <w:pPr>
            <w:pStyle w:val="TM2"/>
            <w:tabs>
              <w:tab w:val="right" w:leader="dot" w:pos="9056"/>
            </w:tabs>
            <w:rPr>
              <w:ins w:id="23" w:author="Emmanuel Chateau" w:date="2013-05-17T09:07:00Z"/>
              <w:rFonts w:asciiTheme="minorHAnsi" w:hAnsiTheme="minorHAnsi"/>
              <w:noProof/>
              <w:sz w:val="24"/>
              <w:szCs w:val="24"/>
              <w:lang w:eastAsia="ja-JP"/>
            </w:rPr>
          </w:pPr>
          <w:ins w:id="24" w:author="Emmanuel Chateau" w:date="2013-05-17T09:07:00Z">
            <w:r>
              <w:rPr>
                <w:noProof/>
              </w:rPr>
              <w:t>Liens et renvois</w:t>
            </w:r>
            <w:r>
              <w:rPr>
                <w:noProof/>
              </w:rPr>
              <w:tab/>
            </w:r>
            <w:r>
              <w:rPr>
                <w:noProof/>
              </w:rPr>
              <w:fldChar w:fldCharType="begin"/>
            </w:r>
            <w:r>
              <w:rPr>
                <w:noProof/>
              </w:rPr>
              <w:instrText xml:space="preserve"> PAGEREF _Toc230401005 \h </w:instrText>
            </w:r>
          </w:ins>
          <w:r>
            <w:rPr>
              <w:noProof/>
            </w:rPr>
          </w:r>
          <w:r>
            <w:rPr>
              <w:noProof/>
            </w:rPr>
            <w:fldChar w:fldCharType="separate"/>
          </w:r>
          <w:ins w:id="25" w:author="Emmanuel Chateau" w:date="2013-05-17T09:07:00Z">
            <w:r>
              <w:rPr>
                <w:noProof/>
              </w:rPr>
              <w:t>8</w:t>
            </w:r>
            <w:r>
              <w:rPr>
                <w:noProof/>
              </w:rPr>
              <w:fldChar w:fldCharType="end"/>
            </w:r>
          </w:ins>
        </w:p>
        <w:p w14:paraId="78C4D46E" w14:textId="77777777" w:rsidR="008D6021" w:rsidRDefault="008D6021">
          <w:pPr>
            <w:pStyle w:val="TM2"/>
            <w:tabs>
              <w:tab w:val="right" w:leader="dot" w:pos="9056"/>
            </w:tabs>
            <w:rPr>
              <w:ins w:id="26" w:author="Emmanuel Chateau" w:date="2013-05-17T09:07:00Z"/>
              <w:rFonts w:asciiTheme="minorHAnsi" w:hAnsiTheme="minorHAnsi"/>
              <w:noProof/>
              <w:sz w:val="24"/>
              <w:szCs w:val="24"/>
              <w:lang w:eastAsia="ja-JP"/>
            </w:rPr>
          </w:pPr>
          <w:ins w:id="27" w:author="Emmanuel Chateau" w:date="2013-05-17T09:07:00Z">
            <w:r>
              <w:rPr>
                <w:noProof/>
              </w:rPr>
              <w:t>Paragraphes et unités</w:t>
            </w:r>
            <w:r>
              <w:rPr>
                <w:noProof/>
              </w:rPr>
              <w:tab/>
            </w:r>
            <w:r>
              <w:rPr>
                <w:noProof/>
              </w:rPr>
              <w:fldChar w:fldCharType="begin"/>
            </w:r>
            <w:r>
              <w:rPr>
                <w:noProof/>
              </w:rPr>
              <w:instrText xml:space="preserve"> PAGEREF _Toc230401006 \h </w:instrText>
            </w:r>
          </w:ins>
          <w:r>
            <w:rPr>
              <w:noProof/>
            </w:rPr>
          </w:r>
          <w:r>
            <w:rPr>
              <w:noProof/>
            </w:rPr>
            <w:fldChar w:fldCharType="separate"/>
          </w:r>
          <w:ins w:id="28" w:author="Emmanuel Chateau" w:date="2013-05-17T09:07:00Z">
            <w:r>
              <w:rPr>
                <w:noProof/>
              </w:rPr>
              <w:t>9</w:t>
            </w:r>
            <w:r>
              <w:rPr>
                <w:noProof/>
              </w:rPr>
              <w:fldChar w:fldCharType="end"/>
            </w:r>
          </w:ins>
        </w:p>
        <w:p w14:paraId="32168077" w14:textId="77777777" w:rsidR="008D6021" w:rsidRDefault="008D6021">
          <w:pPr>
            <w:pStyle w:val="TM3"/>
            <w:tabs>
              <w:tab w:val="right" w:leader="dot" w:pos="9056"/>
            </w:tabs>
            <w:rPr>
              <w:ins w:id="29" w:author="Emmanuel Chateau" w:date="2013-05-17T09:07:00Z"/>
              <w:rFonts w:asciiTheme="minorHAnsi" w:hAnsiTheme="minorHAnsi"/>
              <w:i w:val="0"/>
              <w:noProof/>
              <w:sz w:val="24"/>
              <w:szCs w:val="24"/>
              <w:lang w:eastAsia="ja-JP"/>
            </w:rPr>
          </w:pPr>
          <w:ins w:id="30" w:author="Emmanuel Chateau" w:date="2013-05-17T09:07:00Z">
            <w:r>
              <w:rPr>
                <w:noProof/>
              </w:rPr>
              <w:t>Paragraphes</w:t>
            </w:r>
            <w:r>
              <w:rPr>
                <w:noProof/>
              </w:rPr>
              <w:tab/>
            </w:r>
            <w:r>
              <w:rPr>
                <w:noProof/>
              </w:rPr>
              <w:fldChar w:fldCharType="begin"/>
            </w:r>
            <w:r>
              <w:rPr>
                <w:noProof/>
              </w:rPr>
              <w:instrText xml:space="preserve"> PAGEREF _Toc230401007 \h </w:instrText>
            </w:r>
          </w:ins>
          <w:r>
            <w:rPr>
              <w:noProof/>
            </w:rPr>
          </w:r>
          <w:r>
            <w:rPr>
              <w:noProof/>
            </w:rPr>
            <w:fldChar w:fldCharType="separate"/>
          </w:r>
          <w:ins w:id="31" w:author="Emmanuel Chateau" w:date="2013-05-17T09:07:00Z">
            <w:r>
              <w:rPr>
                <w:noProof/>
              </w:rPr>
              <w:t>9</w:t>
            </w:r>
            <w:r>
              <w:rPr>
                <w:noProof/>
              </w:rPr>
              <w:fldChar w:fldCharType="end"/>
            </w:r>
          </w:ins>
        </w:p>
        <w:p w14:paraId="244B1C7D" w14:textId="77777777" w:rsidR="008D6021" w:rsidRDefault="008D6021">
          <w:pPr>
            <w:pStyle w:val="TM3"/>
            <w:tabs>
              <w:tab w:val="right" w:leader="dot" w:pos="9056"/>
            </w:tabs>
            <w:rPr>
              <w:ins w:id="32" w:author="Emmanuel Chateau" w:date="2013-05-17T09:07:00Z"/>
              <w:rFonts w:asciiTheme="minorHAnsi" w:hAnsiTheme="minorHAnsi"/>
              <w:i w:val="0"/>
              <w:noProof/>
              <w:sz w:val="24"/>
              <w:szCs w:val="24"/>
              <w:lang w:eastAsia="ja-JP"/>
            </w:rPr>
          </w:pPr>
          <w:ins w:id="33" w:author="Emmanuel Chateau" w:date="2013-05-17T09:07:00Z">
            <w:r>
              <w:rPr>
                <w:noProof/>
              </w:rPr>
              <w:t>Listes et tableaux</w:t>
            </w:r>
            <w:r>
              <w:rPr>
                <w:noProof/>
              </w:rPr>
              <w:tab/>
            </w:r>
            <w:r>
              <w:rPr>
                <w:noProof/>
              </w:rPr>
              <w:fldChar w:fldCharType="begin"/>
            </w:r>
            <w:r>
              <w:rPr>
                <w:noProof/>
              </w:rPr>
              <w:instrText xml:space="preserve"> PAGEREF _Toc230401008 \h </w:instrText>
            </w:r>
          </w:ins>
          <w:r>
            <w:rPr>
              <w:noProof/>
            </w:rPr>
          </w:r>
          <w:r>
            <w:rPr>
              <w:noProof/>
            </w:rPr>
            <w:fldChar w:fldCharType="separate"/>
          </w:r>
          <w:ins w:id="34" w:author="Emmanuel Chateau" w:date="2013-05-17T09:07:00Z">
            <w:r>
              <w:rPr>
                <w:noProof/>
              </w:rPr>
              <w:t>10</w:t>
            </w:r>
            <w:r>
              <w:rPr>
                <w:noProof/>
              </w:rPr>
              <w:fldChar w:fldCharType="end"/>
            </w:r>
          </w:ins>
        </w:p>
        <w:p w14:paraId="7090B748" w14:textId="77777777" w:rsidR="008D6021" w:rsidRDefault="008D6021">
          <w:pPr>
            <w:pStyle w:val="TM3"/>
            <w:tabs>
              <w:tab w:val="right" w:leader="dot" w:pos="9056"/>
            </w:tabs>
            <w:rPr>
              <w:ins w:id="35" w:author="Emmanuel Chateau" w:date="2013-05-17T09:07:00Z"/>
              <w:rFonts w:asciiTheme="minorHAnsi" w:hAnsiTheme="minorHAnsi"/>
              <w:i w:val="0"/>
              <w:noProof/>
              <w:sz w:val="24"/>
              <w:szCs w:val="24"/>
              <w:lang w:eastAsia="ja-JP"/>
            </w:rPr>
          </w:pPr>
          <w:ins w:id="36" w:author="Emmanuel Chateau" w:date="2013-05-17T09:07:00Z">
            <w:r>
              <w:rPr>
                <w:noProof/>
              </w:rPr>
              <w:t>Citations</w:t>
            </w:r>
            <w:r>
              <w:rPr>
                <w:noProof/>
              </w:rPr>
              <w:tab/>
            </w:r>
            <w:r>
              <w:rPr>
                <w:noProof/>
              </w:rPr>
              <w:fldChar w:fldCharType="begin"/>
            </w:r>
            <w:r>
              <w:rPr>
                <w:noProof/>
              </w:rPr>
              <w:instrText xml:space="preserve"> PAGEREF _Toc230401009 \h </w:instrText>
            </w:r>
          </w:ins>
          <w:r>
            <w:rPr>
              <w:noProof/>
            </w:rPr>
          </w:r>
          <w:r>
            <w:rPr>
              <w:noProof/>
            </w:rPr>
            <w:fldChar w:fldCharType="separate"/>
          </w:r>
          <w:ins w:id="37" w:author="Emmanuel Chateau" w:date="2013-05-17T09:07:00Z">
            <w:r>
              <w:rPr>
                <w:noProof/>
              </w:rPr>
              <w:t>11</w:t>
            </w:r>
            <w:r>
              <w:rPr>
                <w:noProof/>
              </w:rPr>
              <w:fldChar w:fldCharType="end"/>
            </w:r>
          </w:ins>
        </w:p>
        <w:p w14:paraId="7AD4371E" w14:textId="77777777" w:rsidR="008D6021" w:rsidRDefault="008D6021">
          <w:pPr>
            <w:pStyle w:val="TM3"/>
            <w:tabs>
              <w:tab w:val="right" w:leader="dot" w:pos="9056"/>
            </w:tabs>
            <w:rPr>
              <w:ins w:id="38" w:author="Emmanuel Chateau" w:date="2013-05-17T09:07:00Z"/>
              <w:rFonts w:asciiTheme="minorHAnsi" w:hAnsiTheme="minorHAnsi"/>
              <w:i w:val="0"/>
              <w:noProof/>
              <w:sz w:val="24"/>
              <w:szCs w:val="24"/>
              <w:lang w:eastAsia="ja-JP"/>
            </w:rPr>
          </w:pPr>
          <w:ins w:id="39" w:author="Emmanuel Chateau" w:date="2013-05-17T09:07:00Z">
            <w:r>
              <w:rPr>
                <w:noProof/>
              </w:rPr>
              <w:t>Figures</w:t>
            </w:r>
            <w:r>
              <w:rPr>
                <w:noProof/>
              </w:rPr>
              <w:tab/>
            </w:r>
            <w:r>
              <w:rPr>
                <w:noProof/>
              </w:rPr>
              <w:fldChar w:fldCharType="begin"/>
            </w:r>
            <w:r>
              <w:rPr>
                <w:noProof/>
              </w:rPr>
              <w:instrText xml:space="preserve"> PAGEREF _Toc230401010 \h </w:instrText>
            </w:r>
          </w:ins>
          <w:r>
            <w:rPr>
              <w:noProof/>
            </w:rPr>
          </w:r>
          <w:r>
            <w:rPr>
              <w:noProof/>
            </w:rPr>
            <w:fldChar w:fldCharType="separate"/>
          </w:r>
          <w:ins w:id="40" w:author="Emmanuel Chateau" w:date="2013-05-17T09:07:00Z">
            <w:r>
              <w:rPr>
                <w:noProof/>
              </w:rPr>
              <w:t>12</w:t>
            </w:r>
            <w:r>
              <w:rPr>
                <w:noProof/>
              </w:rPr>
              <w:fldChar w:fldCharType="end"/>
            </w:r>
          </w:ins>
        </w:p>
        <w:p w14:paraId="3A5384BE" w14:textId="77777777" w:rsidR="008D6021" w:rsidRDefault="008D6021">
          <w:pPr>
            <w:pStyle w:val="TM1"/>
            <w:tabs>
              <w:tab w:val="right" w:leader="dot" w:pos="9056"/>
            </w:tabs>
            <w:rPr>
              <w:ins w:id="41" w:author="Emmanuel Chateau" w:date="2013-05-17T09:07:00Z"/>
              <w:rFonts w:asciiTheme="minorHAnsi" w:hAnsiTheme="minorHAnsi"/>
              <w:b w:val="0"/>
              <w:noProof/>
              <w:color w:val="auto"/>
              <w:lang w:eastAsia="ja-JP"/>
            </w:rPr>
          </w:pPr>
          <w:ins w:id="42" w:author="Emmanuel Chateau" w:date="2013-05-17T09:07:00Z">
            <w:r>
              <w:rPr>
                <w:noProof/>
              </w:rPr>
              <w:t>Manière dont le texte est inscrit sur la page</w:t>
            </w:r>
            <w:r>
              <w:rPr>
                <w:noProof/>
              </w:rPr>
              <w:tab/>
            </w:r>
            <w:r>
              <w:rPr>
                <w:noProof/>
              </w:rPr>
              <w:fldChar w:fldCharType="begin"/>
            </w:r>
            <w:r>
              <w:rPr>
                <w:noProof/>
              </w:rPr>
              <w:instrText xml:space="preserve"> PAGEREF _Toc230401011 \h </w:instrText>
            </w:r>
          </w:ins>
          <w:r>
            <w:rPr>
              <w:noProof/>
            </w:rPr>
          </w:r>
          <w:r>
            <w:rPr>
              <w:noProof/>
            </w:rPr>
            <w:fldChar w:fldCharType="separate"/>
          </w:r>
          <w:ins w:id="43" w:author="Emmanuel Chateau" w:date="2013-05-17T09:07:00Z">
            <w:r>
              <w:rPr>
                <w:noProof/>
              </w:rPr>
              <w:t>16</w:t>
            </w:r>
            <w:r>
              <w:rPr>
                <w:noProof/>
              </w:rPr>
              <w:fldChar w:fldCharType="end"/>
            </w:r>
          </w:ins>
        </w:p>
        <w:p w14:paraId="311836D4" w14:textId="77777777" w:rsidR="008D6021" w:rsidRDefault="008D6021">
          <w:pPr>
            <w:pStyle w:val="TM2"/>
            <w:tabs>
              <w:tab w:val="right" w:leader="dot" w:pos="9056"/>
            </w:tabs>
            <w:rPr>
              <w:ins w:id="44" w:author="Emmanuel Chateau" w:date="2013-05-17T09:07:00Z"/>
              <w:rFonts w:asciiTheme="minorHAnsi" w:hAnsiTheme="minorHAnsi"/>
              <w:noProof/>
              <w:sz w:val="24"/>
              <w:szCs w:val="24"/>
              <w:lang w:eastAsia="ja-JP"/>
            </w:rPr>
          </w:pPr>
          <w:ins w:id="45" w:author="Emmanuel Chateau" w:date="2013-05-17T09:07:00Z">
            <w:r>
              <w:rPr>
                <w:noProof/>
              </w:rPr>
              <w:t>Pagination et foliotation</w:t>
            </w:r>
            <w:r>
              <w:rPr>
                <w:noProof/>
              </w:rPr>
              <w:tab/>
            </w:r>
            <w:r>
              <w:rPr>
                <w:noProof/>
              </w:rPr>
              <w:fldChar w:fldCharType="begin"/>
            </w:r>
            <w:r>
              <w:rPr>
                <w:noProof/>
              </w:rPr>
              <w:instrText xml:space="preserve"> PAGEREF _Toc230401012 \h </w:instrText>
            </w:r>
          </w:ins>
          <w:r>
            <w:rPr>
              <w:noProof/>
            </w:rPr>
          </w:r>
          <w:r>
            <w:rPr>
              <w:noProof/>
            </w:rPr>
            <w:fldChar w:fldCharType="separate"/>
          </w:r>
          <w:ins w:id="46" w:author="Emmanuel Chateau" w:date="2013-05-17T09:07:00Z">
            <w:r>
              <w:rPr>
                <w:noProof/>
              </w:rPr>
              <w:t>16</w:t>
            </w:r>
            <w:r>
              <w:rPr>
                <w:noProof/>
              </w:rPr>
              <w:fldChar w:fldCharType="end"/>
            </w:r>
          </w:ins>
        </w:p>
        <w:p w14:paraId="08FC39A3" w14:textId="77777777" w:rsidR="008D6021" w:rsidRDefault="008D6021">
          <w:pPr>
            <w:pStyle w:val="TM2"/>
            <w:tabs>
              <w:tab w:val="right" w:leader="dot" w:pos="9056"/>
            </w:tabs>
            <w:rPr>
              <w:ins w:id="47" w:author="Emmanuel Chateau" w:date="2013-05-17T09:07:00Z"/>
              <w:rFonts w:asciiTheme="minorHAnsi" w:hAnsiTheme="minorHAnsi"/>
              <w:noProof/>
              <w:sz w:val="24"/>
              <w:szCs w:val="24"/>
              <w:lang w:eastAsia="ja-JP"/>
            </w:rPr>
          </w:pPr>
          <w:ins w:id="48" w:author="Emmanuel Chateau" w:date="2013-05-17T09:07:00Z">
            <w:r>
              <w:rPr>
                <w:noProof/>
              </w:rPr>
              <w:t>Fin de colonnes</w:t>
            </w:r>
            <w:r>
              <w:rPr>
                <w:noProof/>
              </w:rPr>
              <w:tab/>
            </w:r>
            <w:r>
              <w:rPr>
                <w:noProof/>
              </w:rPr>
              <w:fldChar w:fldCharType="begin"/>
            </w:r>
            <w:r>
              <w:rPr>
                <w:noProof/>
              </w:rPr>
              <w:instrText xml:space="preserve"> PAGEREF _Toc230401013 \h </w:instrText>
            </w:r>
          </w:ins>
          <w:r>
            <w:rPr>
              <w:noProof/>
            </w:rPr>
          </w:r>
          <w:r>
            <w:rPr>
              <w:noProof/>
            </w:rPr>
            <w:fldChar w:fldCharType="separate"/>
          </w:r>
          <w:ins w:id="49" w:author="Emmanuel Chateau" w:date="2013-05-17T09:07:00Z">
            <w:r>
              <w:rPr>
                <w:noProof/>
              </w:rPr>
              <w:t>17</w:t>
            </w:r>
            <w:r>
              <w:rPr>
                <w:noProof/>
              </w:rPr>
              <w:fldChar w:fldCharType="end"/>
            </w:r>
          </w:ins>
        </w:p>
        <w:p w14:paraId="4F3BD4CA" w14:textId="77777777" w:rsidR="008D6021" w:rsidRDefault="008D6021">
          <w:pPr>
            <w:pStyle w:val="TM2"/>
            <w:tabs>
              <w:tab w:val="right" w:leader="dot" w:pos="9056"/>
            </w:tabs>
            <w:rPr>
              <w:ins w:id="50" w:author="Emmanuel Chateau" w:date="2013-05-17T09:07:00Z"/>
              <w:rFonts w:asciiTheme="minorHAnsi" w:hAnsiTheme="minorHAnsi"/>
              <w:noProof/>
              <w:sz w:val="24"/>
              <w:szCs w:val="24"/>
              <w:lang w:eastAsia="ja-JP"/>
            </w:rPr>
          </w:pPr>
          <w:ins w:id="51" w:author="Emmanuel Chateau" w:date="2013-05-17T09:07:00Z">
            <w:r>
              <w:rPr>
                <w:noProof/>
              </w:rPr>
              <w:t>Fin de lignes</w:t>
            </w:r>
            <w:r>
              <w:rPr>
                <w:noProof/>
              </w:rPr>
              <w:tab/>
            </w:r>
            <w:r>
              <w:rPr>
                <w:noProof/>
              </w:rPr>
              <w:fldChar w:fldCharType="begin"/>
            </w:r>
            <w:r>
              <w:rPr>
                <w:noProof/>
              </w:rPr>
              <w:instrText xml:space="preserve"> PAGEREF _Toc230401014 \h </w:instrText>
            </w:r>
          </w:ins>
          <w:r>
            <w:rPr>
              <w:noProof/>
            </w:rPr>
          </w:r>
          <w:r>
            <w:rPr>
              <w:noProof/>
            </w:rPr>
            <w:fldChar w:fldCharType="separate"/>
          </w:r>
          <w:ins w:id="52" w:author="Emmanuel Chateau" w:date="2013-05-17T09:07:00Z">
            <w:r>
              <w:rPr>
                <w:noProof/>
              </w:rPr>
              <w:t>17</w:t>
            </w:r>
            <w:r>
              <w:rPr>
                <w:noProof/>
              </w:rPr>
              <w:fldChar w:fldCharType="end"/>
            </w:r>
          </w:ins>
        </w:p>
        <w:p w14:paraId="455F3A86" w14:textId="77777777" w:rsidR="008D6021" w:rsidRDefault="008D6021">
          <w:pPr>
            <w:pStyle w:val="TM2"/>
            <w:tabs>
              <w:tab w:val="right" w:leader="dot" w:pos="9056"/>
            </w:tabs>
            <w:rPr>
              <w:ins w:id="53" w:author="Emmanuel Chateau" w:date="2013-05-17T09:07:00Z"/>
              <w:rFonts w:asciiTheme="minorHAnsi" w:hAnsiTheme="minorHAnsi"/>
              <w:noProof/>
              <w:sz w:val="24"/>
              <w:szCs w:val="24"/>
              <w:lang w:eastAsia="ja-JP"/>
            </w:rPr>
          </w:pPr>
          <w:ins w:id="54" w:author="Emmanuel Chateau" w:date="2013-05-17T09:07:00Z">
            <w:r>
              <w:rPr>
                <w:noProof/>
              </w:rPr>
              <w:t>Cahiers</w:t>
            </w:r>
            <w:r>
              <w:rPr>
                <w:noProof/>
              </w:rPr>
              <w:tab/>
            </w:r>
            <w:r>
              <w:rPr>
                <w:noProof/>
              </w:rPr>
              <w:fldChar w:fldCharType="begin"/>
            </w:r>
            <w:r>
              <w:rPr>
                <w:noProof/>
              </w:rPr>
              <w:instrText xml:space="preserve"> PAGEREF _Toc230401015 \h </w:instrText>
            </w:r>
          </w:ins>
          <w:r>
            <w:rPr>
              <w:noProof/>
            </w:rPr>
          </w:r>
          <w:r>
            <w:rPr>
              <w:noProof/>
            </w:rPr>
            <w:fldChar w:fldCharType="separate"/>
          </w:r>
          <w:ins w:id="55" w:author="Emmanuel Chateau" w:date="2013-05-17T09:07:00Z">
            <w:r>
              <w:rPr>
                <w:noProof/>
              </w:rPr>
              <w:t>18</w:t>
            </w:r>
            <w:r>
              <w:rPr>
                <w:noProof/>
              </w:rPr>
              <w:fldChar w:fldCharType="end"/>
            </w:r>
          </w:ins>
        </w:p>
        <w:p w14:paraId="71550B28" w14:textId="77777777" w:rsidR="008D6021" w:rsidRDefault="008D6021">
          <w:pPr>
            <w:pStyle w:val="TM2"/>
            <w:tabs>
              <w:tab w:val="right" w:leader="dot" w:pos="9056"/>
            </w:tabs>
            <w:rPr>
              <w:ins w:id="56" w:author="Emmanuel Chateau" w:date="2013-05-17T09:07:00Z"/>
              <w:rFonts w:asciiTheme="minorHAnsi" w:hAnsiTheme="minorHAnsi"/>
              <w:noProof/>
              <w:sz w:val="24"/>
              <w:szCs w:val="24"/>
              <w:lang w:eastAsia="ja-JP"/>
            </w:rPr>
          </w:pPr>
          <w:ins w:id="57" w:author="Emmanuel Chateau" w:date="2013-05-17T09:07:00Z">
            <w:r>
              <w:rPr>
                <w:noProof/>
              </w:rPr>
              <w:t>Mise en valeur graphiques</w:t>
            </w:r>
            <w:r>
              <w:rPr>
                <w:noProof/>
              </w:rPr>
              <w:tab/>
            </w:r>
            <w:r>
              <w:rPr>
                <w:noProof/>
              </w:rPr>
              <w:fldChar w:fldCharType="begin"/>
            </w:r>
            <w:r>
              <w:rPr>
                <w:noProof/>
              </w:rPr>
              <w:instrText xml:space="preserve"> PAGEREF _Toc230401016 \h </w:instrText>
            </w:r>
          </w:ins>
          <w:r>
            <w:rPr>
              <w:noProof/>
            </w:rPr>
          </w:r>
          <w:r>
            <w:rPr>
              <w:noProof/>
            </w:rPr>
            <w:fldChar w:fldCharType="separate"/>
          </w:r>
          <w:ins w:id="58" w:author="Emmanuel Chateau" w:date="2013-05-17T09:07:00Z">
            <w:r>
              <w:rPr>
                <w:noProof/>
              </w:rPr>
              <w:t>18</w:t>
            </w:r>
            <w:r>
              <w:rPr>
                <w:noProof/>
              </w:rPr>
              <w:fldChar w:fldCharType="end"/>
            </w:r>
          </w:ins>
        </w:p>
        <w:p w14:paraId="6699ED9F" w14:textId="77777777" w:rsidR="008D6021" w:rsidRDefault="008D6021">
          <w:pPr>
            <w:pStyle w:val="TM2"/>
            <w:tabs>
              <w:tab w:val="right" w:leader="dot" w:pos="9056"/>
            </w:tabs>
            <w:rPr>
              <w:ins w:id="59" w:author="Emmanuel Chateau" w:date="2013-05-17T09:07:00Z"/>
              <w:rFonts w:asciiTheme="minorHAnsi" w:hAnsiTheme="minorHAnsi"/>
              <w:noProof/>
              <w:sz w:val="24"/>
              <w:szCs w:val="24"/>
              <w:lang w:eastAsia="ja-JP"/>
            </w:rPr>
          </w:pPr>
          <w:ins w:id="60" w:author="Emmanuel Chateau" w:date="2013-05-17T09:07:00Z">
            <w:r>
              <w:rPr>
                <w:noProof/>
              </w:rPr>
              <w:t>Titres courants et réclames</w:t>
            </w:r>
            <w:r>
              <w:rPr>
                <w:noProof/>
              </w:rPr>
              <w:tab/>
            </w:r>
            <w:r>
              <w:rPr>
                <w:noProof/>
              </w:rPr>
              <w:fldChar w:fldCharType="begin"/>
            </w:r>
            <w:r>
              <w:rPr>
                <w:noProof/>
              </w:rPr>
              <w:instrText xml:space="preserve"> PAGEREF _Toc230401017 \h </w:instrText>
            </w:r>
          </w:ins>
          <w:r>
            <w:rPr>
              <w:noProof/>
            </w:rPr>
          </w:r>
          <w:r>
            <w:rPr>
              <w:noProof/>
            </w:rPr>
            <w:fldChar w:fldCharType="separate"/>
          </w:r>
          <w:ins w:id="61" w:author="Emmanuel Chateau" w:date="2013-05-17T09:07:00Z">
            <w:r>
              <w:rPr>
                <w:noProof/>
              </w:rPr>
              <w:t>19</w:t>
            </w:r>
            <w:r>
              <w:rPr>
                <w:noProof/>
              </w:rPr>
              <w:fldChar w:fldCharType="end"/>
            </w:r>
          </w:ins>
        </w:p>
        <w:p w14:paraId="3A3DE2C6" w14:textId="77777777" w:rsidR="008D6021" w:rsidRDefault="008D6021">
          <w:pPr>
            <w:pStyle w:val="TM2"/>
            <w:tabs>
              <w:tab w:val="right" w:leader="dot" w:pos="9056"/>
            </w:tabs>
            <w:rPr>
              <w:ins w:id="62" w:author="Emmanuel Chateau" w:date="2013-05-17T09:07:00Z"/>
              <w:rFonts w:asciiTheme="minorHAnsi" w:hAnsiTheme="minorHAnsi"/>
              <w:noProof/>
              <w:sz w:val="24"/>
              <w:szCs w:val="24"/>
              <w:lang w:eastAsia="ja-JP"/>
            </w:rPr>
          </w:pPr>
          <w:ins w:id="63" w:author="Emmanuel Chateau" w:date="2013-05-17T09:07:00Z">
            <w:r>
              <w:rPr>
                <w:noProof/>
              </w:rPr>
              <w:t>Localisation</w:t>
            </w:r>
            <w:r>
              <w:rPr>
                <w:noProof/>
              </w:rPr>
              <w:tab/>
            </w:r>
            <w:r>
              <w:rPr>
                <w:noProof/>
              </w:rPr>
              <w:fldChar w:fldCharType="begin"/>
            </w:r>
            <w:r>
              <w:rPr>
                <w:noProof/>
              </w:rPr>
              <w:instrText xml:space="preserve"> PAGEREF _Toc230401018 \h </w:instrText>
            </w:r>
          </w:ins>
          <w:r>
            <w:rPr>
              <w:noProof/>
            </w:rPr>
          </w:r>
          <w:r>
            <w:rPr>
              <w:noProof/>
            </w:rPr>
            <w:fldChar w:fldCharType="separate"/>
          </w:r>
          <w:ins w:id="64" w:author="Emmanuel Chateau" w:date="2013-05-17T09:07:00Z">
            <w:r>
              <w:rPr>
                <w:noProof/>
              </w:rPr>
              <w:t>20</w:t>
            </w:r>
            <w:r>
              <w:rPr>
                <w:noProof/>
              </w:rPr>
              <w:fldChar w:fldCharType="end"/>
            </w:r>
          </w:ins>
        </w:p>
        <w:p w14:paraId="7331A2FD" w14:textId="77777777" w:rsidR="008D6021" w:rsidRDefault="008D6021">
          <w:pPr>
            <w:pStyle w:val="TM2"/>
            <w:tabs>
              <w:tab w:val="right" w:leader="dot" w:pos="9056"/>
            </w:tabs>
            <w:rPr>
              <w:ins w:id="65" w:author="Emmanuel Chateau" w:date="2013-05-17T09:07:00Z"/>
              <w:rFonts w:asciiTheme="minorHAnsi" w:hAnsiTheme="minorHAnsi"/>
              <w:noProof/>
              <w:sz w:val="24"/>
              <w:szCs w:val="24"/>
              <w:lang w:eastAsia="ja-JP"/>
            </w:rPr>
          </w:pPr>
          <w:ins w:id="66" w:author="Emmanuel Chateau" w:date="2013-05-17T09:07:00Z">
            <w:r>
              <w:rPr>
                <w:noProof/>
              </w:rPr>
              <w:t>Alignement</w:t>
            </w:r>
            <w:r>
              <w:rPr>
                <w:noProof/>
              </w:rPr>
              <w:tab/>
            </w:r>
            <w:r>
              <w:rPr>
                <w:noProof/>
              </w:rPr>
              <w:fldChar w:fldCharType="begin"/>
            </w:r>
            <w:r>
              <w:rPr>
                <w:noProof/>
              </w:rPr>
              <w:instrText xml:space="preserve"> PAGEREF _Toc230401019 \h </w:instrText>
            </w:r>
          </w:ins>
          <w:r>
            <w:rPr>
              <w:noProof/>
            </w:rPr>
          </w:r>
          <w:r>
            <w:rPr>
              <w:noProof/>
            </w:rPr>
            <w:fldChar w:fldCharType="separate"/>
          </w:r>
          <w:ins w:id="67" w:author="Emmanuel Chateau" w:date="2013-05-17T09:07:00Z">
            <w:r>
              <w:rPr>
                <w:noProof/>
              </w:rPr>
              <w:t>21</w:t>
            </w:r>
            <w:r>
              <w:rPr>
                <w:noProof/>
              </w:rPr>
              <w:fldChar w:fldCharType="end"/>
            </w:r>
          </w:ins>
        </w:p>
        <w:p w14:paraId="5246B4AD" w14:textId="77777777" w:rsidR="008D6021" w:rsidRDefault="008D6021">
          <w:pPr>
            <w:pStyle w:val="TM2"/>
            <w:tabs>
              <w:tab w:val="right" w:leader="dot" w:pos="9056"/>
            </w:tabs>
            <w:rPr>
              <w:ins w:id="68" w:author="Emmanuel Chateau" w:date="2013-05-17T09:07:00Z"/>
              <w:rFonts w:asciiTheme="minorHAnsi" w:hAnsiTheme="minorHAnsi"/>
              <w:noProof/>
              <w:sz w:val="24"/>
              <w:szCs w:val="24"/>
              <w:lang w:eastAsia="ja-JP"/>
            </w:rPr>
          </w:pPr>
          <w:ins w:id="69" w:author="Emmanuel Chateau" w:date="2013-05-17T09:07:00Z">
            <w:r>
              <w:rPr>
                <w:noProof/>
              </w:rPr>
              <w:t>Signes graphiques</w:t>
            </w:r>
            <w:r>
              <w:rPr>
                <w:noProof/>
              </w:rPr>
              <w:tab/>
            </w:r>
            <w:r>
              <w:rPr>
                <w:noProof/>
              </w:rPr>
              <w:fldChar w:fldCharType="begin"/>
            </w:r>
            <w:r>
              <w:rPr>
                <w:noProof/>
              </w:rPr>
              <w:instrText xml:space="preserve"> PAGEREF _Toc230401020 \h </w:instrText>
            </w:r>
          </w:ins>
          <w:r>
            <w:rPr>
              <w:noProof/>
            </w:rPr>
          </w:r>
          <w:r>
            <w:rPr>
              <w:noProof/>
            </w:rPr>
            <w:fldChar w:fldCharType="separate"/>
          </w:r>
          <w:ins w:id="70" w:author="Emmanuel Chateau" w:date="2013-05-17T09:07:00Z">
            <w:r>
              <w:rPr>
                <w:noProof/>
              </w:rPr>
              <w:t>21</w:t>
            </w:r>
            <w:r>
              <w:rPr>
                <w:noProof/>
              </w:rPr>
              <w:fldChar w:fldCharType="end"/>
            </w:r>
          </w:ins>
        </w:p>
        <w:p w14:paraId="7D8E38EB" w14:textId="77777777" w:rsidR="008D6021" w:rsidRDefault="008D6021">
          <w:pPr>
            <w:pStyle w:val="TM2"/>
            <w:tabs>
              <w:tab w:val="right" w:leader="dot" w:pos="9056"/>
            </w:tabs>
            <w:rPr>
              <w:ins w:id="71" w:author="Emmanuel Chateau" w:date="2013-05-17T09:07:00Z"/>
              <w:rFonts w:asciiTheme="minorHAnsi" w:hAnsiTheme="minorHAnsi"/>
              <w:noProof/>
              <w:sz w:val="24"/>
              <w:szCs w:val="24"/>
              <w:lang w:eastAsia="ja-JP"/>
            </w:rPr>
          </w:pPr>
          <w:ins w:id="72" w:author="Emmanuel Chateau" w:date="2013-05-17T09:07:00Z">
            <w:r>
              <w:rPr>
                <w:noProof/>
              </w:rPr>
              <w:t>Gloses</w:t>
            </w:r>
            <w:r>
              <w:rPr>
                <w:noProof/>
              </w:rPr>
              <w:tab/>
            </w:r>
            <w:r>
              <w:rPr>
                <w:noProof/>
              </w:rPr>
              <w:fldChar w:fldCharType="begin"/>
            </w:r>
            <w:r>
              <w:rPr>
                <w:noProof/>
              </w:rPr>
              <w:instrText xml:space="preserve"> PAGEREF _Toc230401021 \h </w:instrText>
            </w:r>
          </w:ins>
          <w:r>
            <w:rPr>
              <w:noProof/>
            </w:rPr>
          </w:r>
          <w:r>
            <w:rPr>
              <w:noProof/>
            </w:rPr>
            <w:fldChar w:fldCharType="separate"/>
          </w:r>
          <w:ins w:id="73" w:author="Emmanuel Chateau" w:date="2013-05-17T09:07:00Z">
            <w:r>
              <w:rPr>
                <w:noProof/>
              </w:rPr>
              <w:t>22</w:t>
            </w:r>
            <w:r>
              <w:rPr>
                <w:noProof/>
              </w:rPr>
              <w:fldChar w:fldCharType="end"/>
            </w:r>
          </w:ins>
        </w:p>
        <w:p w14:paraId="542A9B09" w14:textId="77777777" w:rsidR="008D6021" w:rsidRDefault="008D6021">
          <w:pPr>
            <w:pStyle w:val="TM2"/>
            <w:tabs>
              <w:tab w:val="right" w:leader="dot" w:pos="9056"/>
            </w:tabs>
            <w:rPr>
              <w:ins w:id="74" w:author="Emmanuel Chateau" w:date="2013-05-17T09:07:00Z"/>
              <w:rFonts w:asciiTheme="minorHAnsi" w:hAnsiTheme="minorHAnsi"/>
              <w:noProof/>
              <w:sz w:val="24"/>
              <w:szCs w:val="24"/>
              <w:lang w:eastAsia="ja-JP"/>
            </w:rPr>
          </w:pPr>
          <w:ins w:id="75" w:author="Emmanuel Chateau" w:date="2013-05-17T09:07:00Z">
            <w:r>
              <w:rPr>
                <w:noProof/>
              </w:rPr>
              <w:t>Rubriques</w:t>
            </w:r>
            <w:r>
              <w:rPr>
                <w:noProof/>
              </w:rPr>
              <w:tab/>
            </w:r>
            <w:r>
              <w:rPr>
                <w:noProof/>
              </w:rPr>
              <w:fldChar w:fldCharType="begin"/>
            </w:r>
            <w:r>
              <w:rPr>
                <w:noProof/>
              </w:rPr>
              <w:instrText xml:space="preserve"> PAGEREF _Toc230401022 \h </w:instrText>
            </w:r>
          </w:ins>
          <w:r>
            <w:rPr>
              <w:noProof/>
            </w:rPr>
          </w:r>
          <w:r>
            <w:rPr>
              <w:noProof/>
            </w:rPr>
            <w:fldChar w:fldCharType="separate"/>
          </w:r>
          <w:ins w:id="76" w:author="Emmanuel Chateau" w:date="2013-05-17T09:07:00Z">
            <w:r>
              <w:rPr>
                <w:noProof/>
              </w:rPr>
              <w:t>22</w:t>
            </w:r>
            <w:r>
              <w:rPr>
                <w:noProof/>
              </w:rPr>
              <w:fldChar w:fldCharType="end"/>
            </w:r>
          </w:ins>
        </w:p>
        <w:p w14:paraId="018A984B" w14:textId="77777777" w:rsidR="008D6021" w:rsidRDefault="008D6021">
          <w:pPr>
            <w:pStyle w:val="TM2"/>
            <w:tabs>
              <w:tab w:val="right" w:leader="dot" w:pos="9056"/>
            </w:tabs>
            <w:rPr>
              <w:ins w:id="77" w:author="Emmanuel Chateau" w:date="2013-05-17T09:07:00Z"/>
              <w:rFonts w:asciiTheme="minorHAnsi" w:hAnsiTheme="minorHAnsi"/>
              <w:noProof/>
              <w:sz w:val="24"/>
              <w:szCs w:val="24"/>
              <w:lang w:eastAsia="ja-JP"/>
            </w:rPr>
          </w:pPr>
          <w:ins w:id="78" w:author="Emmanuel Chateau" w:date="2013-05-17T09:07:00Z">
            <w:r>
              <w:rPr>
                <w:noProof/>
              </w:rPr>
              <w:t>Notes de l’auteur du texte</w:t>
            </w:r>
            <w:r>
              <w:rPr>
                <w:noProof/>
              </w:rPr>
              <w:tab/>
            </w:r>
            <w:r>
              <w:rPr>
                <w:noProof/>
              </w:rPr>
              <w:fldChar w:fldCharType="begin"/>
            </w:r>
            <w:r>
              <w:rPr>
                <w:noProof/>
              </w:rPr>
              <w:instrText xml:space="preserve"> PAGEREF _Toc230401023 \h </w:instrText>
            </w:r>
          </w:ins>
          <w:r>
            <w:rPr>
              <w:noProof/>
            </w:rPr>
          </w:r>
          <w:r>
            <w:rPr>
              <w:noProof/>
            </w:rPr>
            <w:fldChar w:fldCharType="separate"/>
          </w:r>
          <w:ins w:id="79" w:author="Emmanuel Chateau" w:date="2013-05-17T09:07:00Z">
            <w:r>
              <w:rPr>
                <w:noProof/>
              </w:rPr>
              <w:t>23</w:t>
            </w:r>
            <w:r>
              <w:rPr>
                <w:noProof/>
              </w:rPr>
              <w:fldChar w:fldCharType="end"/>
            </w:r>
          </w:ins>
        </w:p>
        <w:p w14:paraId="3D011790" w14:textId="77777777" w:rsidR="008D6021" w:rsidRDefault="008D6021">
          <w:pPr>
            <w:pStyle w:val="TM1"/>
            <w:tabs>
              <w:tab w:val="right" w:leader="dot" w:pos="9056"/>
            </w:tabs>
            <w:rPr>
              <w:ins w:id="80" w:author="Emmanuel Chateau" w:date="2013-05-17T09:07:00Z"/>
              <w:rFonts w:asciiTheme="minorHAnsi" w:hAnsiTheme="minorHAnsi"/>
              <w:b w:val="0"/>
              <w:noProof/>
              <w:color w:val="auto"/>
              <w:lang w:eastAsia="ja-JP"/>
            </w:rPr>
          </w:pPr>
          <w:ins w:id="81" w:author="Emmanuel Chateau" w:date="2013-05-17T09:07:00Z">
            <w:r>
              <w:rPr>
                <w:noProof/>
              </w:rPr>
              <w:t>Transcription du texte</w:t>
            </w:r>
            <w:r>
              <w:rPr>
                <w:noProof/>
              </w:rPr>
              <w:tab/>
            </w:r>
            <w:r>
              <w:rPr>
                <w:noProof/>
              </w:rPr>
              <w:fldChar w:fldCharType="begin"/>
            </w:r>
            <w:r>
              <w:rPr>
                <w:noProof/>
              </w:rPr>
              <w:instrText xml:space="preserve"> PAGEREF _Toc230401024 \h </w:instrText>
            </w:r>
          </w:ins>
          <w:r>
            <w:rPr>
              <w:noProof/>
            </w:rPr>
          </w:r>
          <w:r>
            <w:rPr>
              <w:noProof/>
            </w:rPr>
            <w:fldChar w:fldCharType="separate"/>
          </w:r>
          <w:ins w:id="82" w:author="Emmanuel Chateau" w:date="2013-05-17T09:07:00Z">
            <w:r>
              <w:rPr>
                <w:noProof/>
              </w:rPr>
              <w:t>24</w:t>
            </w:r>
            <w:r>
              <w:rPr>
                <w:noProof/>
              </w:rPr>
              <w:fldChar w:fldCharType="end"/>
            </w:r>
          </w:ins>
        </w:p>
        <w:p w14:paraId="6DF1D07E" w14:textId="77777777" w:rsidR="008D6021" w:rsidRDefault="008D6021">
          <w:pPr>
            <w:pStyle w:val="TM2"/>
            <w:tabs>
              <w:tab w:val="right" w:leader="dot" w:pos="9056"/>
            </w:tabs>
            <w:rPr>
              <w:ins w:id="83" w:author="Emmanuel Chateau" w:date="2013-05-17T09:07:00Z"/>
              <w:rFonts w:asciiTheme="minorHAnsi" w:hAnsiTheme="minorHAnsi"/>
              <w:noProof/>
              <w:sz w:val="24"/>
              <w:szCs w:val="24"/>
              <w:lang w:eastAsia="ja-JP"/>
            </w:rPr>
          </w:pPr>
          <w:ins w:id="84" w:author="Emmanuel Chateau" w:date="2013-05-17T09:07:00Z">
            <w:r>
              <w:rPr>
                <w:noProof/>
              </w:rPr>
              <w:t>Les abréviations et leur résolution</w:t>
            </w:r>
            <w:r>
              <w:rPr>
                <w:noProof/>
              </w:rPr>
              <w:tab/>
            </w:r>
            <w:r>
              <w:rPr>
                <w:noProof/>
              </w:rPr>
              <w:fldChar w:fldCharType="begin"/>
            </w:r>
            <w:r>
              <w:rPr>
                <w:noProof/>
              </w:rPr>
              <w:instrText xml:space="preserve"> PAGEREF _Toc230401025 \h </w:instrText>
            </w:r>
          </w:ins>
          <w:r>
            <w:rPr>
              <w:noProof/>
            </w:rPr>
          </w:r>
          <w:r>
            <w:rPr>
              <w:noProof/>
            </w:rPr>
            <w:fldChar w:fldCharType="separate"/>
          </w:r>
          <w:ins w:id="85" w:author="Emmanuel Chateau" w:date="2013-05-17T09:07:00Z">
            <w:r>
              <w:rPr>
                <w:noProof/>
              </w:rPr>
              <w:t>24</w:t>
            </w:r>
            <w:r>
              <w:rPr>
                <w:noProof/>
              </w:rPr>
              <w:fldChar w:fldCharType="end"/>
            </w:r>
          </w:ins>
        </w:p>
        <w:p w14:paraId="70D86DA1" w14:textId="77777777" w:rsidR="008D6021" w:rsidRDefault="008D6021">
          <w:pPr>
            <w:pStyle w:val="TM2"/>
            <w:tabs>
              <w:tab w:val="right" w:leader="dot" w:pos="9056"/>
            </w:tabs>
            <w:rPr>
              <w:ins w:id="86" w:author="Emmanuel Chateau" w:date="2013-05-17T09:07:00Z"/>
              <w:rFonts w:asciiTheme="minorHAnsi" w:hAnsiTheme="minorHAnsi"/>
              <w:noProof/>
              <w:sz w:val="24"/>
              <w:szCs w:val="24"/>
              <w:lang w:eastAsia="ja-JP"/>
            </w:rPr>
          </w:pPr>
          <w:ins w:id="87" w:author="Emmanuel Chateau" w:date="2013-05-17T09:07:00Z">
            <w:r>
              <w:rPr>
                <w:noProof/>
              </w:rPr>
              <w:t>Langue du texte</w:t>
            </w:r>
            <w:r>
              <w:rPr>
                <w:noProof/>
              </w:rPr>
              <w:tab/>
            </w:r>
            <w:r>
              <w:rPr>
                <w:noProof/>
              </w:rPr>
              <w:fldChar w:fldCharType="begin"/>
            </w:r>
            <w:r>
              <w:rPr>
                <w:noProof/>
              </w:rPr>
              <w:instrText xml:space="preserve"> PAGEREF _Toc230401026 \h </w:instrText>
            </w:r>
          </w:ins>
          <w:r>
            <w:rPr>
              <w:noProof/>
            </w:rPr>
          </w:r>
          <w:r>
            <w:rPr>
              <w:noProof/>
            </w:rPr>
            <w:fldChar w:fldCharType="separate"/>
          </w:r>
          <w:ins w:id="88" w:author="Emmanuel Chateau" w:date="2013-05-17T09:07:00Z">
            <w:r>
              <w:rPr>
                <w:noProof/>
              </w:rPr>
              <w:t>25</w:t>
            </w:r>
            <w:r>
              <w:rPr>
                <w:noProof/>
              </w:rPr>
              <w:fldChar w:fldCharType="end"/>
            </w:r>
          </w:ins>
        </w:p>
        <w:p w14:paraId="39F29D12" w14:textId="77777777" w:rsidR="008D6021" w:rsidRDefault="008D6021">
          <w:pPr>
            <w:pStyle w:val="TM2"/>
            <w:tabs>
              <w:tab w:val="right" w:leader="dot" w:pos="9056"/>
            </w:tabs>
            <w:rPr>
              <w:ins w:id="89" w:author="Emmanuel Chateau" w:date="2013-05-17T09:07:00Z"/>
              <w:rFonts w:asciiTheme="minorHAnsi" w:hAnsiTheme="minorHAnsi"/>
              <w:noProof/>
              <w:sz w:val="24"/>
              <w:szCs w:val="24"/>
              <w:lang w:eastAsia="ja-JP"/>
            </w:rPr>
          </w:pPr>
          <w:ins w:id="90" w:author="Emmanuel Chateau" w:date="2013-05-17T09:07:00Z">
            <w:r>
              <w:rPr>
                <w:noProof/>
              </w:rPr>
              <w:t>Erreurs syntaxiques ou segments sémantiquement incorrects</w:t>
            </w:r>
            <w:r>
              <w:rPr>
                <w:noProof/>
              </w:rPr>
              <w:tab/>
            </w:r>
            <w:r>
              <w:rPr>
                <w:noProof/>
              </w:rPr>
              <w:fldChar w:fldCharType="begin"/>
            </w:r>
            <w:r>
              <w:rPr>
                <w:noProof/>
              </w:rPr>
              <w:instrText xml:space="preserve"> PAGEREF _Toc230401027 \h </w:instrText>
            </w:r>
          </w:ins>
          <w:r>
            <w:rPr>
              <w:noProof/>
            </w:rPr>
          </w:r>
          <w:r>
            <w:rPr>
              <w:noProof/>
            </w:rPr>
            <w:fldChar w:fldCharType="separate"/>
          </w:r>
          <w:ins w:id="91" w:author="Emmanuel Chateau" w:date="2013-05-17T09:07:00Z">
            <w:r>
              <w:rPr>
                <w:noProof/>
              </w:rPr>
              <w:t>25</w:t>
            </w:r>
            <w:r>
              <w:rPr>
                <w:noProof/>
              </w:rPr>
              <w:fldChar w:fldCharType="end"/>
            </w:r>
          </w:ins>
        </w:p>
        <w:p w14:paraId="2B807E74" w14:textId="77777777" w:rsidR="008D6021" w:rsidRDefault="008D6021">
          <w:pPr>
            <w:pStyle w:val="TM2"/>
            <w:tabs>
              <w:tab w:val="right" w:leader="dot" w:pos="9056"/>
            </w:tabs>
            <w:rPr>
              <w:ins w:id="92" w:author="Emmanuel Chateau" w:date="2013-05-17T09:07:00Z"/>
              <w:rFonts w:asciiTheme="minorHAnsi" w:hAnsiTheme="minorHAnsi"/>
              <w:noProof/>
              <w:sz w:val="24"/>
              <w:szCs w:val="24"/>
              <w:lang w:eastAsia="ja-JP"/>
            </w:rPr>
          </w:pPr>
          <w:ins w:id="93" w:author="Emmanuel Chateau" w:date="2013-05-17T09:07:00Z">
            <w:r>
              <w:rPr>
                <w:noProof/>
              </w:rPr>
              <w:t>Graphies de l’époque et formes normalisées</w:t>
            </w:r>
            <w:r>
              <w:rPr>
                <w:noProof/>
              </w:rPr>
              <w:tab/>
            </w:r>
            <w:r>
              <w:rPr>
                <w:noProof/>
              </w:rPr>
              <w:fldChar w:fldCharType="begin"/>
            </w:r>
            <w:r>
              <w:rPr>
                <w:noProof/>
              </w:rPr>
              <w:instrText xml:space="preserve"> PAGEREF _Toc230401028 \h </w:instrText>
            </w:r>
          </w:ins>
          <w:r>
            <w:rPr>
              <w:noProof/>
            </w:rPr>
          </w:r>
          <w:r>
            <w:rPr>
              <w:noProof/>
            </w:rPr>
            <w:fldChar w:fldCharType="separate"/>
          </w:r>
          <w:ins w:id="94" w:author="Emmanuel Chateau" w:date="2013-05-17T09:07:00Z">
            <w:r>
              <w:rPr>
                <w:noProof/>
              </w:rPr>
              <w:t>26</w:t>
            </w:r>
            <w:r>
              <w:rPr>
                <w:noProof/>
              </w:rPr>
              <w:fldChar w:fldCharType="end"/>
            </w:r>
          </w:ins>
        </w:p>
        <w:p w14:paraId="7B7FE37B" w14:textId="77777777" w:rsidR="008D6021" w:rsidRDefault="008D6021">
          <w:pPr>
            <w:pStyle w:val="TM2"/>
            <w:tabs>
              <w:tab w:val="right" w:leader="dot" w:pos="9056"/>
            </w:tabs>
            <w:rPr>
              <w:ins w:id="95" w:author="Emmanuel Chateau" w:date="2013-05-17T09:07:00Z"/>
              <w:rFonts w:asciiTheme="minorHAnsi" w:hAnsiTheme="minorHAnsi"/>
              <w:noProof/>
              <w:sz w:val="24"/>
              <w:szCs w:val="24"/>
              <w:lang w:eastAsia="ja-JP"/>
            </w:rPr>
          </w:pPr>
          <w:ins w:id="96" w:author="Emmanuel Chateau" w:date="2013-05-17T09:07:00Z">
            <w:r>
              <w:rPr>
                <w:noProof/>
              </w:rPr>
              <w:t>Ajouts et suppressions</w:t>
            </w:r>
            <w:r>
              <w:rPr>
                <w:noProof/>
              </w:rPr>
              <w:tab/>
            </w:r>
            <w:r>
              <w:rPr>
                <w:noProof/>
              </w:rPr>
              <w:fldChar w:fldCharType="begin"/>
            </w:r>
            <w:r>
              <w:rPr>
                <w:noProof/>
              </w:rPr>
              <w:instrText xml:space="preserve"> PAGEREF _Toc230401029 \h </w:instrText>
            </w:r>
          </w:ins>
          <w:r>
            <w:rPr>
              <w:noProof/>
            </w:rPr>
          </w:r>
          <w:r>
            <w:rPr>
              <w:noProof/>
            </w:rPr>
            <w:fldChar w:fldCharType="separate"/>
          </w:r>
          <w:ins w:id="97" w:author="Emmanuel Chateau" w:date="2013-05-17T09:07:00Z">
            <w:r>
              <w:rPr>
                <w:noProof/>
              </w:rPr>
              <w:t>27</w:t>
            </w:r>
            <w:r>
              <w:rPr>
                <w:noProof/>
              </w:rPr>
              <w:fldChar w:fldCharType="end"/>
            </w:r>
          </w:ins>
        </w:p>
        <w:p w14:paraId="7446E07D" w14:textId="77777777" w:rsidR="008D6021" w:rsidRDefault="008D6021">
          <w:pPr>
            <w:pStyle w:val="TM1"/>
            <w:tabs>
              <w:tab w:val="right" w:leader="dot" w:pos="9056"/>
            </w:tabs>
            <w:rPr>
              <w:ins w:id="98" w:author="Emmanuel Chateau" w:date="2013-05-17T09:07:00Z"/>
              <w:rFonts w:asciiTheme="minorHAnsi" w:hAnsiTheme="minorHAnsi"/>
              <w:b w:val="0"/>
              <w:noProof/>
              <w:color w:val="auto"/>
              <w:lang w:eastAsia="ja-JP"/>
            </w:rPr>
          </w:pPr>
          <w:ins w:id="99" w:author="Emmanuel Chateau" w:date="2013-05-17T09:07:00Z">
            <w:r>
              <w:rPr>
                <w:noProof/>
              </w:rPr>
              <w:t>Marquage des dommages matériels et des difficultés de lecture</w:t>
            </w:r>
            <w:r>
              <w:rPr>
                <w:noProof/>
              </w:rPr>
              <w:tab/>
            </w:r>
            <w:r>
              <w:rPr>
                <w:noProof/>
              </w:rPr>
              <w:fldChar w:fldCharType="begin"/>
            </w:r>
            <w:r>
              <w:rPr>
                <w:noProof/>
              </w:rPr>
              <w:instrText xml:space="preserve"> PAGEREF _Toc230401030 \h </w:instrText>
            </w:r>
          </w:ins>
          <w:r>
            <w:rPr>
              <w:noProof/>
            </w:rPr>
          </w:r>
          <w:r>
            <w:rPr>
              <w:noProof/>
            </w:rPr>
            <w:fldChar w:fldCharType="separate"/>
          </w:r>
          <w:ins w:id="100" w:author="Emmanuel Chateau" w:date="2013-05-17T09:07:00Z">
            <w:r>
              <w:rPr>
                <w:noProof/>
              </w:rPr>
              <w:t>28</w:t>
            </w:r>
            <w:r>
              <w:rPr>
                <w:noProof/>
              </w:rPr>
              <w:fldChar w:fldCharType="end"/>
            </w:r>
          </w:ins>
        </w:p>
        <w:p w14:paraId="5E1F1086" w14:textId="77777777" w:rsidR="008D6021" w:rsidRDefault="008D6021">
          <w:pPr>
            <w:pStyle w:val="TM2"/>
            <w:tabs>
              <w:tab w:val="right" w:leader="dot" w:pos="9056"/>
            </w:tabs>
            <w:rPr>
              <w:ins w:id="101" w:author="Emmanuel Chateau" w:date="2013-05-17T09:07:00Z"/>
              <w:rFonts w:asciiTheme="minorHAnsi" w:hAnsiTheme="minorHAnsi"/>
              <w:noProof/>
              <w:sz w:val="24"/>
              <w:szCs w:val="24"/>
              <w:lang w:eastAsia="ja-JP"/>
            </w:rPr>
          </w:pPr>
          <w:ins w:id="102" w:author="Emmanuel Chateau" w:date="2013-05-17T09:07:00Z">
            <w:r>
              <w:rPr>
                <w:noProof/>
              </w:rPr>
              <w:t>Texte manquant ou non transcrit</w:t>
            </w:r>
            <w:r>
              <w:rPr>
                <w:noProof/>
              </w:rPr>
              <w:tab/>
            </w:r>
            <w:r>
              <w:rPr>
                <w:noProof/>
              </w:rPr>
              <w:fldChar w:fldCharType="begin"/>
            </w:r>
            <w:r>
              <w:rPr>
                <w:noProof/>
              </w:rPr>
              <w:instrText xml:space="preserve"> PAGEREF _Toc230401031 \h </w:instrText>
            </w:r>
          </w:ins>
          <w:r>
            <w:rPr>
              <w:noProof/>
            </w:rPr>
          </w:r>
          <w:r>
            <w:rPr>
              <w:noProof/>
            </w:rPr>
            <w:fldChar w:fldCharType="separate"/>
          </w:r>
          <w:ins w:id="103" w:author="Emmanuel Chateau" w:date="2013-05-17T09:07:00Z">
            <w:r>
              <w:rPr>
                <w:noProof/>
              </w:rPr>
              <w:t>28</w:t>
            </w:r>
            <w:r>
              <w:rPr>
                <w:noProof/>
              </w:rPr>
              <w:fldChar w:fldCharType="end"/>
            </w:r>
          </w:ins>
        </w:p>
        <w:p w14:paraId="68C9BAEC" w14:textId="77777777" w:rsidR="008D6021" w:rsidRDefault="008D6021">
          <w:pPr>
            <w:pStyle w:val="TM2"/>
            <w:tabs>
              <w:tab w:val="right" w:leader="dot" w:pos="9056"/>
            </w:tabs>
            <w:rPr>
              <w:ins w:id="104" w:author="Emmanuel Chateau" w:date="2013-05-17T09:07:00Z"/>
              <w:rFonts w:asciiTheme="minorHAnsi" w:hAnsiTheme="minorHAnsi"/>
              <w:noProof/>
              <w:sz w:val="24"/>
              <w:szCs w:val="24"/>
              <w:lang w:eastAsia="ja-JP"/>
            </w:rPr>
          </w:pPr>
          <w:ins w:id="105" w:author="Emmanuel Chateau" w:date="2013-05-17T09:07:00Z">
            <w:r>
              <w:rPr>
                <w:noProof/>
              </w:rPr>
              <w:t>Restitutions de portions de texte dans la transcription</w:t>
            </w:r>
            <w:r>
              <w:rPr>
                <w:noProof/>
              </w:rPr>
              <w:tab/>
            </w:r>
            <w:r>
              <w:rPr>
                <w:noProof/>
              </w:rPr>
              <w:fldChar w:fldCharType="begin"/>
            </w:r>
            <w:r>
              <w:rPr>
                <w:noProof/>
              </w:rPr>
              <w:instrText xml:space="preserve"> PAGEREF _Toc230401032 \h </w:instrText>
            </w:r>
          </w:ins>
          <w:r>
            <w:rPr>
              <w:noProof/>
            </w:rPr>
          </w:r>
          <w:r>
            <w:rPr>
              <w:noProof/>
            </w:rPr>
            <w:fldChar w:fldCharType="separate"/>
          </w:r>
          <w:ins w:id="106" w:author="Emmanuel Chateau" w:date="2013-05-17T09:07:00Z">
            <w:r>
              <w:rPr>
                <w:noProof/>
              </w:rPr>
              <w:t>28</w:t>
            </w:r>
            <w:r>
              <w:rPr>
                <w:noProof/>
              </w:rPr>
              <w:fldChar w:fldCharType="end"/>
            </w:r>
          </w:ins>
        </w:p>
        <w:p w14:paraId="1E14CC33" w14:textId="77777777" w:rsidR="008D6021" w:rsidRDefault="008D6021">
          <w:pPr>
            <w:pStyle w:val="TM2"/>
            <w:tabs>
              <w:tab w:val="right" w:leader="dot" w:pos="9056"/>
            </w:tabs>
            <w:rPr>
              <w:ins w:id="107" w:author="Emmanuel Chateau" w:date="2013-05-17T09:07:00Z"/>
              <w:rFonts w:asciiTheme="minorHAnsi" w:hAnsiTheme="minorHAnsi"/>
              <w:noProof/>
              <w:sz w:val="24"/>
              <w:szCs w:val="24"/>
              <w:lang w:eastAsia="ja-JP"/>
            </w:rPr>
          </w:pPr>
          <w:ins w:id="108" w:author="Emmanuel Chateau" w:date="2013-05-17T09:07:00Z">
            <w:r>
              <w:rPr>
                <w:noProof/>
              </w:rPr>
              <w:t>Incertitudes, etc.</w:t>
            </w:r>
            <w:r>
              <w:rPr>
                <w:noProof/>
              </w:rPr>
              <w:tab/>
            </w:r>
            <w:r>
              <w:rPr>
                <w:noProof/>
              </w:rPr>
              <w:fldChar w:fldCharType="begin"/>
            </w:r>
            <w:r>
              <w:rPr>
                <w:noProof/>
              </w:rPr>
              <w:instrText xml:space="preserve"> PAGEREF _Toc230401033 \h </w:instrText>
            </w:r>
          </w:ins>
          <w:r>
            <w:rPr>
              <w:noProof/>
            </w:rPr>
          </w:r>
          <w:r>
            <w:rPr>
              <w:noProof/>
            </w:rPr>
            <w:fldChar w:fldCharType="separate"/>
          </w:r>
          <w:ins w:id="109" w:author="Emmanuel Chateau" w:date="2013-05-17T09:07:00Z">
            <w:r>
              <w:rPr>
                <w:noProof/>
              </w:rPr>
              <w:t>29</w:t>
            </w:r>
            <w:r>
              <w:rPr>
                <w:noProof/>
              </w:rPr>
              <w:fldChar w:fldCharType="end"/>
            </w:r>
          </w:ins>
        </w:p>
        <w:p w14:paraId="1EEA798D" w14:textId="77777777" w:rsidR="008D6021" w:rsidRDefault="008D6021">
          <w:pPr>
            <w:pStyle w:val="TM1"/>
            <w:tabs>
              <w:tab w:val="right" w:leader="dot" w:pos="9056"/>
            </w:tabs>
            <w:rPr>
              <w:ins w:id="110" w:author="Emmanuel Chateau" w:date="2013-05-17T09:07:00Z"/>
              <w:rFonts w:asciiTheme="minorHAnsi" w:hAnsiTheme="minorHAnsi"/>
              <w:b w:val="0"/>
              <w:noProof/>
              <w:color w:val="auto"/>
              <w:lang w:eastAsia="ja-JP"/>
            </w:rPr>
          </w:pPr>
          <w:ins w:id="111" w:author="Emmanuel Chateau" w:date="2013-05-17T09:07:00Z">
            <w:r>
              <w:rPr>
                <w:noProof/>
              </w:rPr>
              <w:t>Information sur les mains et sur leurs interventions dans le manuscrit</w:t>
            </w:r>
            <w:r>
              <w:rPr>
                <w:noProof/>
              </w:rPr>
              <w:tab/>
            </w:r>
            <w:r>
              <w:rPr>
                <w:noProof/>
              </w:rPr>
              <w:fldChar w:fldCharType="begin"/>
            </w:r>
            <w:r>
              <w:rPr>
                <w:noProof/>
              </w:rPr>
              <w:instrText xml:space="preserve"> PAGEREF _Toc230401034 \h </w:instrText>
            </w:r>
          </w:ins>
          <w:r>
            <w:rPr>
              <w:noProof/>
            </w:rPr>
          </w:r>
          <w:r>
            <w:rPr>
              <w:noProof/>
            </w:rPr>
            <w:fldChar w:fldCharType="separate"/>
          </w:r>
          <w:ins w:id="112" w:author="Emmanuel Chateau" w:date="2013-05-17T09:07:00Z">
            <w:r>
              <w:rPr>
                <w:noProof/>
              </w:rPr>
              <w:t>29</w:t>
            </w:r>
            <w:r>
              <w:rPr>
                <w:noProof/>
              </w:rPr>
              <w:fldChar w:fldCharType="end"/>
            </w:r>
          </w:ins>
        </w:p>
        <w:p w14:paraId="2445D278" w14:textId="77777777" w:rsidR="008D6021" w:rsidRDefault="008D6021">
          <w:pPr>
            <w:pStyle w:val="TM2"/>
            <w:tabs>
              <w:tab w:val="right" w:leader="dot" w:pos="9056"/>
            </w:tabs>
            <w:rPr>
              <w:ins w:id="113" w:author="Emmanuel Chateau" w:date="2013-05-17T09:07:00Z"/>
              <w:rFonts w:asciiTheme="minorHAnsi" w:hAnsiTheme="minorHAnsi"/>
              <w:noProof/>
              <w:sz w:val="24"/>
              <w:szCs w:val="24"/>
              <w:lang w:eastAsia="ja-JP"/>
            </w:rPr>
          </w:pPr>
          <w:ins w:id="114" w:author="Emmanuel Chateau" w:date="2013-05-17T09:07:00Z">
            <w:r>
              <w:rPr>
                <w:noProof/>
              </w:rPr>
              <w:t>Description des mains</w:t>
            </w:r>
            <w:r>
              <w:rPr>
                <w:noProof/>
              </w:rPr>
              <w:tab/>
            </w:r>
            <w:r>
              <w:rPr>
                <w:noProof/>
              </w:rPr>
              <w:fldChar w:fldCharType="begin"/>
            </w:r>
            <w:r>
              <w:rPr>
                <w:noProof/>
              </w:rPr>
              <w:instrText xml:space="preserve"> PAGEREF _Toc230401035 \h </w:instrText>
            </w:r>
          </w:ins>
          <w:r>
            <w:rPr>
              <w:noProof/>
            </w:rPr>
          </w:r>
          <w:r>
            <w:rPr>
              <w:noProof/>
            </w:rPr>
            <w:fldChar w:fldCharType="separate"/>
          </w:r>
          <w:ins w:id="115" w:author="Emmanuel Chateau" w:date="2013-05-17T09:07:00Z">
            <w:r>
              <w:rPr>
                <w:noProof/>
              </w:rPr>
              <w:t>29</w:t>
            </w:r>
            <w:r>
              <w:rPr>
                <w:noProof/>
              </w:rPr>
              <w:fldChar w:fldCharType="end"/>
            </w:r>
          </w:ins>
        </w:p>
        <w:p w14:paraId="25A7FA92" w14:textId="77777777" w:rsidR="008D6021" w:rsidRDefault="008D6021">
          <w:pPr>
            <w:pStyle w:val="TM2"/>
            <w:tabs>
              <w:tab w:val="right" w:leader="dot" w:pos="9056"/>
            </w:tabs>
            <w:rPr>
              <w:ins w:id="116" w:author="Emmanuel Chateau" w:date="2013-05-17T09:07:00Z"/>
              <w:rFonts w:asciiTheme="minorHAnsi" w:hAnsiTheme="minorHAnsi"/>
              <w:noProof/>
              <w:sz w:val="24"/>
              <w:szCs w:val="24"/>
              <w:lang w:eastAsia="ja-JP"/>
            </w:rPr>
          </w:pPr>
          <w:ins w:id="117" w:author="Emmanuel Chateau" w:date="2013-05-17T09:07:00Z">
            <w:r>
              <w:rPr>
                <w:noProof/>
              </w:rPr>
              <w:t>Changement de main</w:t>
            </w:r>
            <w:r>
              <w:rPr>
                <w:noProof/>
              </w:rPr>
              <w:tab/>
            </w:r>
            <w:r>
              <w:rPr>
                <w:noProof/>
              </w:rPr>
              <w:fldChar w:fldCharType="begin"/>
            </w:r>
            <w:r>
              <w:rPr>
                <w:noProof/>
              </w:rPr>
              <w:instrText xml:space="preserve"> PAGEREF _Toc230401036 \h </w:instrText>
            </w:r>
          </w:ins>
          <w:r>
            <w:rPr>
              <w:noProof/>
            </w:rPr>
          </w:r>
          <w:r>
            <w:rPr>
              <w:noProof/>
            </w:rPr>
            <w:fldChar w:fldCharType="separate"/>
          </w:r>
          <w:ins w:id="118" w:author="Emmanuel Chateau" w:date="2013-05-17T09:07:00Z">
            <w:r>
              <w:rPr>
                <w:noProof/>
              </w:rPr>
              <w:t>29</w:t>
            </w:r>
            <w:r>
              <w:rPr>
                <w:noProof/>
              </w:rPr>
              <w:fldChar w:fldCharType="end"/>
            </w:r>
          </w:ins>
        </w:p>
        <w:p w14:paraId="384476A0" w14:textId="77777777" w:rsidR="008D6021" w:rsidRDefault="008D6021">
          <w:pPr>
            <w:pStyle w:val="TM1"/>
            <w:tabs>
              <w:tab w:val="right" w:leader="dot" w:pos="9056"/>
            </w:tabs>
            <w:rPr>
              <w:ins w:id="119" w:author="Emmanuel Chateau" w:date="2013-05-17T09:07:00Z"/>
              <w:rFonts w:asciiTheme="minorHAnsi" w:hAnsiTheme="minorHAnsi"/>
              <w:b w:val="0"/>
              <w:noProof/>
              <w:color w:val="auto"/>
              <w:lang w:eastAsia="ja-JP"/>
            </w:rPr>
          </w:pPr>
          <w:ins w:id="120" w:author="Emmanuel Chateau" w:date="2013-05-17T09:07:00Z">
            <w:r>
              <w:rPr>
                <w:noProof/>
              </w:rPr>
              <w:t>Arsenal critique et mise en place d’un paratexte</w:t>
            </w:r>
            <w:r>
              <w:rPr>
                <w:noProof/>
              </w:rPr>
              <w:tab/>
            </w:r>
            <w:r>
              <w:rPr>
                <w:noProof/>
              </w:rPr>
              <w:fldChar w:fldCharType="begin"/>
            </w:r>
            <w:r>
              <w:rPr>
                <w:noProof/>
              </w:rPr>
              <w:instrText xml:space="preserve"> PAGEREF _Toc230401037 \h </w:instrText>
            </w:r>
          </w:ins>
          <w:r>
            <w:rPr>
              <w:noProof/>
            </w:rPr>
          </w:r>
          <w:r>
            <w:rPr>
              <w:noProof/>
            </w:rPr>
            <w:fldChar w:fldCharType="separate"/>
          </w:r>
          <w:ins w:id="121" w:author="Emmanuel Chateau" w:date="2013-05-17T09:07:00Z">
            <w:r>
              <w:rPr>
                <w:noProof/>
              </w:rPr>
              <w:t>30</w:t>
            </w:r>
            <w:r>
              <w:rPr>
                <w:noProof/>
              </w:rPr>
              <w:fldChar w:fldCharType="end"/>
            </w:r>
          </w:ins>
        </w:p>
        <w:p w14:paraId="3587ABD2" w14:textId="77777777" w:rsidR="008D6021" w:rsidRDefault="008D6021">
          <w:pPr>
            <w:pStyle w:val="TM2"/>
            <w:tabs>
              <w:tab w:val="right" w:leader="dot" w:pos="9056"/>
            </w:tabs>
            <w:rPr>
              <w:ins w:id="122" w:author="Emmanuel Chateau" w:date="2013-05-17T09:07:00Z"/>
              <w:rFonts w:asciiTheme="minorHAnsi" w:hAnsiTheme="minorHAnsi"/>
              <w:noProof/>
              <w:sz w:val="24"/>
              <w:szCs w:val="24"/>
              <w:lang w:eastAsia="ja-JP"/>
            </w:rPr>
          </w:pPr>
          <w:ins w:id="123" w:author="Emmanuel Chateau" w:date="2013-05-17T09:07:00Z">
            <w:r>
              <w:rPr>
                <w:noProof/>
              </w:rPr>
              <w:t>Tableau de tradition</w:t>
            </w:r>
            <w:r>
              <w:rPr>
                <w:noProof/>
              </w:rPr>
              <w:tab/>
            </w:r>
            <w:r>
              <w:rPr>
                <w:noProof/>
              </w:rPr>
              <w:fldChar w:fldCharType="begin"/>
            </w:r>
            <w:r>
              <w:rPr>
                <w:noProof/>
              </w:rPr>
              <w:instrText xml:space="preserve"> PAGEREF _Toc230401038 \h </w:instrText>
            </w:r>
          </w:ins>
          <w:r>
            <w:rPr>
              <w:noProof/>
            </w:rPr>
          </w:r>
          <w:r>
            <w:rPr>
              <w:noProof/>
            </w:rPr>
            <w:fldChar w:fldCharType="separate"/>
          </w:r>
          <w:ins w:id="124" w:author="Emmanuel Chateau" w:date="2013-05-17T09:07:00Z">
            <w:r>
              <w:rPr>
                <w:noProof/>
              </w:rPr>
              <w:t>30</w:t>
            </w:r>
            <w:r>
              <w:rPr>
                <w:noProof/>
              </w:rPr>
              <w:fldChar w:fldCharType="end"/>
            </w:r>
          </w:ins>
        </w:p>
        <w:p w14:paraId="30D76D02" w14:textId="77777777" w:rsidR="008D6021" w:rsidRDefault="008D6021">
          <w:pPr>
            <w:pStyle w:val="TM2"/>
            <w:tabs>
              <w:tab w:val="right" w:leader="dot" w:pos="9056"/>
            </w:tabs>
            <w:rPr>
              <w:ins w:id="125" w:author="Emmanuel Chateau" w:date="2013-05-17T09:07:00Z"/>
              <w:rFonts w:asciiTheme="minorHAnsi" w:hAnsiTheme="minorHAnsi"/>
              <w:noProof/>
              <w:sz w:val="24"/>
              <w:szCs w:val="24"/>
              <w:lang w:eastAsia="ja-JP"/>
            </w:rPr>
          </w:pPr>
          <w:ins w:id="126" w:author="Emmanuel Chateau" w:date="2013-05-17T09:07:00Z">
            <w:r>
              <w:rPr>
                <w:noProof/>
              </w:rPr>
              <w:t>Descriptions codicologiques</w:t>
            </w:r>
            <w:r>
              <w:rPr>
                <w:noProof/>
              </w:rPr>
              <w:tab/>
            </w:r>
            <w:r>
              <w:rPr>
                <w:noProof/>
              </w:rPr>
              <w:fldChar w:fldCharType="begin"/>
            </w:r>
            <w:r>
              <w:rPr>
                <w:noProof/>
              </w:rPr>
              <w:instrText xml:space="preserve"> PAGEREF _Toc230401039 \h </w:instrText>
            </w:r>
          </w:ins>
          <w:r>
            <w:rPr>
              <w:noProof/>
            </w:rPr>
          </w:r>
          <w:r>
            <w:rPr>
              <w:noProof/>
            </w:rPr>
            <w:fldChar w:fldCharType="separate"/>
          </w:r>
          <w:ins w:id="127" w:author="Emmanuel Chateau" w:date="2013-05-17T09:07:00Z">
            <w:r>
              <w:rPr>
                <w:noProof/>
              </w:rPr>
              <w:t>31</w:t>
            </w:r>
            <w:r>
              <w:rPr>
                <w:noProof/>
              </w:rPr>
              <w:fldChar w:fldCharType="end"/>
            </w:r>
          </w:ins>
        </w:p>
        <w:p w14:paraId="537DB7C6" w14:textId="77777777" w:rsidR="008D6021" w:rsidRDefault="008D6021">
          <w:pPr>
            <w:pStyle w:val="TM2"/>
            <w:tabs>
              <w:tab w:val="right" w:leader="dot" w:pos="9056"/>
            </w:tabs>
            <w:rPr>
              <w:ins w:id="128" w:author="Emmanuel Chateau" w:date="2013-05-17T09:07:00Z"/>
              <w:rFonts w:asciiTheme="minorHAnsi" w:hAnsiTheme="minorHAnsi"/>
              <w:noProof/>
              <w:sz w:val="24"/>
              <w:szCs w:val="24"/>
              <w:lang w:eastAsia="ja-JP"/>
            </w:rPr>
          </w:pPr>
          <w:ins w:id="129" w:author="Emmanuel Chateau" w:date="2013-05-17T09:07:00Z">
            <w:r>
              <w:rPr>
                <w:noProof/>
              </w:rPr>
              <w:t>Notes explicatives ou historiques</w:t>
            </w:r>
            <w:r>
              <w:rPr>
                <w:noProof/>
              </w:rPr>
              <w:tab/>
            </w:r>
            <w:r>
              <w:rPr>
                <w:noProof/>
              </w:rPr>
              <w:fldChar w:fldCharType="begin"/>
            </w:r>
            <w:r>
              <w:rPr>
                <w:noProof/>
              </w:rPr>
              <w:instrText xml:space="preserve"> PAGEREF _Toc230401040 \h </w:instrText>
            </w:r>
          </w:ins>
          <w:r>
            <w:rPr>
              <w:noProof/>
            </w:rPr>
          </w:r>
          <w:r>
            <w:rPr>
              <w:noProof/>
            </w:rPr>
            <w:fldChar w:fldCharType="separate"/>
          </w:r>
          <w:ins w:id="130" w:author="Emmanuel Chateau" w:date="2013-05-17T09:07:00Z">
            <w:r>
              <w:rPr>
                <w:noProof/>
              </w:rPr>
              <w:t>32</w:t>
            </w:r>
            <w:r>
              <w:rPr>
                <w:noProof/>
              </w:rPr>
              <w:fldChar w:fldCharType="end"/>
            </w:r>
          </w:ins>
        </w:p>
        <w:p w14:paraId="18FFFCCD" w14:textId="77777777" w:rsidR="008D6021" w:rsidRDefault="008D6021">
          <w:pPr>
            <w:pStyle w:val="TM2"/>
            <w:tabs>
              <w:tab w:val="right" w:leader="dot" w:pos="9056"/>
            </w:tabs>
            <w:rPr>
              <w:ins w:id="131" w:author="Emmanuel Chateau" w:date="2013-05-17T09:07:00Z"/>
              <w:rFonts w:asciiTheme="minorHAnsi" w:hAnsiTheme="minorHAnsi"/>
              <w:noProof/>
              <w:sz w:val="24"/>
              <w:szCs w:val="24"/>
              <w:lang w:eastAsia="ja-JP"/>
            </w:rPr>
          </w:pPr>
          <w:ins w:id="132" w:author="Emmanuel Chateau" w:date="2013-05-17T09:07:00Z">
            <w:r>
              <w:rPr>
                <w:noProof/>
              </w:rPr>
              <w:t>Indexation</w:t>
            </w:r>
            <w:r>
              <w:rPr>
                <w:noProof/>
              </w:rPr>
              <w:tab/>
            </w:r>
            <w:r>
              <w:rPr>
                <w:noProof/>
              </w:rPr>
              <w:fldChar w:fldCharType="begin"/>
            </w:r>
            <w:r>
              <w:rPr>
                <w:noProof/>
              </w:rPr>
              <w:instrText xml:space="preserve"> PAGEREF _Toc230401041 \h </w:instrText>
            </w:r>
          </w:ins>
          <w:r>
            <w:rPr>
              <w:noProof/>
            </w:rPr>
          </w:r>
          <w:r>
            <w:rPr>
              <w:noProof/>
            </w:rPr>
            <w:fldChar w:fldCharType="separate"/>
          </w:r>
          <w:ins w:id="133" w:author="Emmanuel Chateau" w:date="2013-05-17T09:07:00Z">
            <w:r>
              <w:rPr>
                <w:noProof/>
              </w:rPr>
              <w:t>33</w:t>
            </w:r>
            <w:r>
              <w:rPr>
                <w:noProof/>
              </w:rPr>
              <w:fldChar w:fldCharType="end"/>
            </w:r>
          </w:ins>
        </w:p>
        <w:p w14:paraId="2F91FE18" w14:textId="77777777" w:rsidR="008D6021" w:rsidRDefault="008D6021">
          <w:pPr>
            <w:pStyle w:val="TM3"/>
            <w:tabs>
              <w:tab w:val="right" w:leader="dot" w:pos="9056"/>
            </w:tabs>
            <w:rPr>
              <w:ins w:id="134" w:author="Emmanuel Chateau" w:date="2013-05-17T09:07:00Z"/>
              <w:rFonts w:asciiTheme="minorHAnsi" w:hAnsiTheme="minorHAnsi"/>
              <w:i w:val="0"/>
              <w:noProof/>
              <w:sz w:val="24"/>
              <w:szCs w:val="24"/>
              <w:lang w:eastAsia="ja-JP"/>
            </w:rPr>
          </w:pPr>
          <w:ins w:id="135" w:author="Emmanuel Chateau" w:date="2013-05-17T09:07:00Z">
            <w:r>
              <w:rPr>
                <w:noProof/>
              </w:rPr>
              <w:t>Termes significatifs</w:t>
            </w:r>
            <w:r>
              <w:rPr>
                <w:noProof/>
              </w:rPr>
              <w:tab/>
            </w:r>
            <w:r>
              <w:rPr>
                <w:noProof/>
              </w:rPr>
              <w:fldChar w:fldCharType="begin"/>
            </w:r>
            <w:r>
              <w:rPr>
                <w:noProof/>
              </w:rPr>
              <w:instrText xml:space="preserve"> PAGEREF _Toc230401042 \h </w:instrText>
            </w:r>
          </w:ins>
          <w:r>
            <w:rPr>
              <w:noProof/>
            </w:rPr>
          </w:r>
          <w:r>
            <w:rPr>
              <w:noProof/>
            </w:rPr>
            <w:fldChar w:fldCharType="separate"/>
          </w:r>
          <w:ins w:id="136" w:author="Emmanuel Chateau" w:date="2013-05-17T09:07:00Z">
            <w:r>
              <w:rPr>
                <w:noProof/>
              </w:rPr>
              <w:t>33</w:t>
            </w:r>
            <w:r>
              <w:rPr>
                <w:noProof/>
              </w:rPr>
              <w:fldChar w:fldCharType="end"/>
            </w:r>
          </w:ins>
        </w:p>
        <w:p w14:paraId="0ECDAC59" w14:textId="77777777" w:rsidR="008D6021" w:rsidRDefault="008D6021">
          <w:pPr>
            <w:pStyle w:val="TM3"/>
            <w:tabs>
              <w:tab w:val="right" w:leader="dot" w:pos="9056"/>
            </w:tabs>
            <w:rPr>
              <w:ins w:id="137" w:author="Emmanuel Chateau" w:date="2013-05-17T09:07:00Z"/>
              <w:rFonts w:asciiTheme="minorHAnsi" w:hAnsiTheme="minorHAnsi"/>
              <w:i w:val="0"/>
              <w:noProof/>
              <w:sz w:val="24"/>
              <w:szCs w:val="24"/>
              <w:lang w:eastAsia="ja-JP"/>
            </w:rPr>
          </w:pPr>
          <w:ins w:id="138" w:author="Emmanuel Chateau" w:date="2013-05-17T09:07:00Z">
            <w:r>
              <w:rPr>
                <w:noProof/>
              </w:rPr>
              <w:t>Noms propres</w:t>
            </w:r>
            <w:r>
              <w:rPr>
                <w:noProof/>
              </w:rPr>
              <w:tab/>
            </w:r>
            <w:r>
              <w:rPr>
                <w:noProof/>
              </w:rPr>
              <w:fldChar w:fldCharType="begin"/>
            </w:r>
            <w:r>
              <w:rPr>
                <w:noProof/>
              </w:rPr>
              <w:instrText xml:space="preserve"> PAGEREF _Toc230401043 \h </w:instrText>
            </w:r>
          </w:ins>
          <w:r>
            <w:rPr>
              <w:noProof/>
            </w:rPr>
          </w:r>
          <w:r>
            <w:rPr>
              <w:noProof/>
            </w:rPr>
            <w:fldChar w:fldCharType="separate"/>
          </w:r>
          <w:ins w:id="139" w:author="Emmanuel Chateau" w:date="2013-05-17T09:07:00Z">
            <w:r>
              <w:rPr>
                <w:noProof/>
              </w:rPr>
              <w:t>33</w:t>
            </w:r>
            <w:r>
              <w:rPr>
                <w:noProof/>
              </w:rPr>
              <w:fldChar w:fldCharType="end"/>
            </w:r>
          </w:ins>
        </w:p>
        <w:p w14:paraId="03598CB5" w14:textId="77777777" w:rsidR="008D6021" w:rsidRDefault="008D6021">
          <w:pPr>
            <w:pStyle w:val="TM3"/>
            <w:tabs>
              <w:tab w:val="right" w:leader="dot" w:pos="9056"/>
            </w:tabs>
            <w:rPr>
              <w:ins w:id="140" w:author="Emmanuel Chateau" w:date="2013-05-17T09:07:00Z"/>
              <w:rFonts w:asciiTheme="minorHAnsi" w:hAnsiTheme="minorHAnsi"/>
              <w:i w:val="0"/>
              <w:noProof/>
              <w:sz w:val="24"/>
              <w:szCs w:val="24"/>
              <w:lang w:eastAsia="ja-JP"/>
            </w:rPr>
          </w:pPr>
          <w:ins w:id="141" w:author="Emmanuel Chateau" w:date="2013-05-17T09:07:00Z">
            <w:r>
              <w:rPr>
                <w:noProof/>
              </w:rPr>
              <w:t>Noms de lieux</w:t>
            </w:r>
            <w:r>
              <w:rPr>
                <w:noProof/>
              </w:rPr>
              <w:tab/>
            </w:r>
            <w:r>
              <w:rPr>
                <w:noProof/>
              </w:rPr>
              <w:fldChar w:fldCharType="begin"/>
            </w:r>
            <w:r>
              <w:rPr>
                <w:noProof/>
              </w:rPr>
              <w:instrText xml:space="preserve"> PAGEREF _Toc230401044 \h </w:instrText>
            </w:r>
          </w:ins>
          <w:r>
            <w:rPr>
              <w:noProof/>
            </w:rPr>
          </w:r>
          <w:r>
            <w:rPr>
              <w:noProof/>
            </w:rPr>
            <w:fldChar w:fldCharType="separate"/>
          </w:r>
          <w:ins w:id="142" w:author="Emmanuel Chateau" w:date="2013-05-17T09:07:00Z">
            <w:r>
              <w:rPr>
                <w:noProof/>
              </w:rPr>
              <w:t>34</w:t>
            </w:r>
            <w:r>
              <w:rPr>
                <w:noProof/>
              </w:rPr>
              <w:fldChar w:fldCharType="end"/>
            </w:r>
          </w:ins>
        </w:p>
        <w:p w14:paraId="1D779BFA" w14:textId="77777777" w:rsidR="008D6021" w:rsidRDefault="008D6021">
          <w:pPr>
            <w:pStyle w:val="TM3"/>
            <w:tabs>
              <w:tab w:val="right" w:leader="dot" w:pos="9056"/>
            </w:tabs>
            <w:rPr>
              <w:ins w:id="143" w:author="Emmanuel Chateau" w:date="2013-05-17T09:07:00Z"/>
              <w:rFonts w:asciiTheme="minorHAnsi" w:hAnsiTheme="minorHAnsi"/>
              <w:i w:val="0"/>
              <w:noProof/>
              <w:sz w:val="24"/>
              <w:szCs w:val="24"/>
              <w:lang w:eastAsia="ja-JP"/>
            </w:rPr>
          </w:pPr>
          <w:ins w:id="144" w:author="Emmanuel Chateau" w:date="2013-05-17T09:07:00Z">
            <w:r>
              <w:rPr>
                <w:noProof/>
              </w:rPr>
              <w:t>Index des noms de personnes</w:t>
            </w:r>
            <w:r>
              <w:rPr>
                <w:noProof/>
              </w:rPr>
              <w:tab/>
            </w:r>
            <w:r>
              <w:rPr>
                <w:noProof/>
              </w:rPr>
              <w:fldChar w:fldCharType="begin"/>
            </w:r>
            <w:r>
              <w:rPr>
                <w:noProof/>
              </w:rPr>
              <w:instrText xml:space="preserve"> PAGEREF _Toc230401045 \h </w:instrText>
            </w:r>
          </w:ins>
          <w:r>
            <w:rPr>
              <w:noProof/>
            </w:rPr>
          </w:r>
          <w:r>
            <w:rPr>
              <w:noProof/>
            </w:rPr>
            <w:fldChar w:fldCharType="separate"/>
          </w:r>
          <w:ins w:id="145" w:author="Emmanuel Chateau" w:date="2013-05-17T09:07:00Z">
            <w:r>
              <w:rPr>
                <w:noProof/>
              </w:rPr>
              <w:t>35</w:t>
            </w:r>
            <w:r>
              <w:rPr>
                <w:noProof/>
              </w:rPr>
              <w:fldChar w:fldCharType="end"/>
            </w:r>
          </w:ins>
        </w:p>
        <w:p w14:paraId="10A77D58" w14:textId="77777777" w:rsidR="008D6021" w:rsidRDefault="008D6021">
          <w:pPr>
            <w:pStyle w:val="TM3"/>
            <w:tabs>
              <w:tab w:val="right" w:leader="dot" w:pos="9056"/>
            </w:tabs>
            <w:rPr>
              <w:ins w:id="146" w:author="Emmanuel Chateau" w:date="2013-05-17T09:07:00Z"/>
              <w:rFonts w:asciiTheme="minorHAnsi" w:hAnsiTheme="minorHAnsi"/>
              <w:i w:val="0"/>
              <w:noProof/>
              <w:sz w:val="24"/>
              <w:szCs w:val="24"/>
              <w:lang w:eastAsia="ja-JP"/>
            </w:rPr>
          </w:pPr>
          <w:ins w:id="147" w:author="Emmanuel Chateau" w:date="2013-05-17T09:07:00Z">
            <w:r>
              <w:rPr>
                <w:noProof/>
              </w:rPr>
              <w:t>Index des noms de lieux</w:t>
            </w:r>
            <w:r>
              <w:rPr>
                <w:noProof/>
              </w:rPr>
              <w:tab/>
            </w:r>
            <w:r>
              <w:rPr>
                <w:noProof/>
              </w:rPr>
              <w:fldChar w:fldCharType="begin"/>
            </w:r>
            <w:r>
              <w:rPr>
                <w:noProof/>
              </w:rPr>
              <w:instrText xml:space="preserve"> PAGEREF _Toc230401046 \h </w:instrText>
            </w:r>
          </w:ins>
          <w:r>
            <w:rPr>
              <w:noProof/>
            </w:rPr>
          </w:r>
          <w:r>
            <w:rPr>
              <w:noProof/>
            </w:rPr>
            <w:fldChar w:fldCharType="separate"/>
          </w:r>
          <w:ins w:id="148" w:author="Emmanuel Chateau" w:date="2013-05-17T09:07:00Z">
            <w:r>
              <w:rPr>
                <w:noProof/>
              </w:rPr>
              <w:t>36</w:t>
            </w:r>
            <w:r>
              <w:rPr>
                <w:noProof/>
              </w:rPr>
              <w:fldChar w:fldCharType="end"/>
            </w:r>
          </w:ins>
        </w:p>
        <w:p w14:paraId="0480634D" w14:textId="77777777" w:rsidR="008D6021" w:rsidRDefault="008D6021">
          <w:pPr>
            <w:pStyle w:val="TM3"/>
            <w:tabs>
              <w:tab w:val="right" w:leader="dot" w:pos="9056"/>
            </w:tabs>
            <w:rPr>
              <w:ins w:id="149" w:author="Emmanuel Chateau" w:date="2013-05-17T09:07:00Z"/>
              <w:rFonts w:asciiTheme="minorHAnsi" w:hAnsiTheme="minorHAnsi"/>
              <w:i w:val="0"/>
              <w:noProof/>
              <w:sz w:val="24"/>
              <w:szCs w:val="24"/>
              <w:lang w:eastAsia="ja-JP"/>
            </w:rPr>
          </w:pPr>
          <w:ins w:id="150" w:author="Emmanuel Chateau" w:date="2013-05-17T09:07:00Z">
            <w:r>
              <w:rPr>
                <w:noProof/>
              </w:rPr>
              <w:t>Index matière</w:t>
            </w:r>
            <w:r>
              <w:rPr>
                <w:noProof/>
              </w:rPr>
              <w:tab/>
            </w:r>
            <w:r>
              <w:rPr>
                <w:noProof/>
              </w:rPr>
              <w:fldChar w:fldCharType="begin"/>
            </w:r>
            <w:r>
              <w:rPr>
                <w:noProof/>
              </w:rPr>
              <w:instrText xml:space="preserve"> PAGEREF _Toc230401047 \h </w:instrText>
            </w:r>
          </w:ins>
          <w:r>
            <w:rPr>
              <w:noProof/>
            </w:rPr>
          </w:r>
          <w:r>
            <w:rPr>
              <w:noProof/>
            </w:rPr>
            <w:fldChar w:fldCharType="separate"/>
          </w:r>
          <w:ins w:id="151" w:author="Emmanuel Chateau" w:date="2013-05-17T09:07:00Z">
            <w:r>
              <w:rPr>
                <w:noProof/>
              </w:rPr>
              <w:t>36</w:t>
            </w:r>
            <w:r>
              <w:rPr>
                <w:noProof/>
              </w:rPr>
              <w:fldChar w:fldCharType="end"/>
            </w:r>
          </w:ins>
        </w:p>
        <w:p w14:paraId="4C6E3BA4" w14:textId="77777777" w:rsidR="008D6021" w:rsidRDefault="008D6021">
          <w:pPr>
            <w:pStyle w:val="TM3"/>
            <w:tabs>
              <w:tab w:val="right" w:leader="dot" w:pos="9056"/>
            </w:tabs>
            <w:rPr>
              <w:ins w:id="152" w:author="Emmanuel Chateau" w:date="2013-05-17T09:07:00Z"/>
              <w:rFonts w:asciiTheme="minorHAnsi" w:hAnsiTheme="minorHAnsi"/>
              <w:i w:val="0"/>
              <w:noProof/>
              <w:sz w:val="24"/>
              <w:szCs w:val="24"/>
              <w:lang w:eastAsia="ja-JP"/>
            </w:rPr>
          </w:pPr>
          <w:ins w:id="153" w:author="Emmanuel Chateau" w:date="2013-05-17T09:07:00Z">
            <w:r>
              <w:rPr>
                <w:noProof/>
              </w:rPr>
              <w:t>Dates</w:t>
            </w:r>
            <w:r>
              <w:rPr>
                <w:noProof/>
              </w:rPr>
              <w:tab/>
            </w:r>
            <w:r>
              <w:rPr>
                <w:noProof/>
              </w:rPr>
              <w:fldChar w:fldCharType="begin"/>
            </w:r>
            <w:r>
              <w:rPr>
                <w:noProof/>
              </w:rPr>
              <w:instrText xml:space="preserve"> PAGEREF _Toc230401048 \h </w:instrText>
            </w:r>
          </w:ins>
          <w:r>
            <w:rPr>
              <w:noProof/>
            </w:rPr>
          </w:r>
          <w:r>
            <w:rPr>
              <w:noProof/>
            </w:rPr>
            <w:fldChar w:fldCharType="separate"/>
          </w:r>
          <w:ins w:id="154" w:author="Emmanuel Chateau" w:date="2013-05-17T09:07:00Z">
            <w:r>
              <w:rPr>
                <w:noProof/>
              </w:rPr>
              <w:t>36</w:t>
            </w:r>
            <w:r>
              <w:rPr>
                <w:noProof/>
              </w:rPr>
              <w:fldChar w:fldCharType="end"/>
            </w:r>
          </w:ins>
        </w:p>
        <w:p w14:paraId="3BF2E509" w14:textId="77777777" w:rsidR="008D6021" w:rsidRDefault="008D6021">
          <w:pPr>
            <w:pStyle w:val="TM2"/>
            <w:tabs>
              <w:tab w:val="right" w:leader="dot" w:pos="9056"/>
            </w:tabs>
            <w:rPr>
              <w:ins w:id="155" w:author="Emmanuel Chateau" w:date="2013-05-17T09:07:00Z"/>
              <w:rFonts w:asciiTheme="minorHAnsi" w:hAnsiTheme="minorHAnsi"/>
              <w:noProof/>
              <w:sz w:val="24"/>
              <w:szCs w:val="24"/>
              <w:lang w:eastAsia="ja-JP"/>
            </w:rPr>
          </w:pPr>
          <w:ins w:id="156" w:author="Emmanuel Chateau" w:date="2013-05-17T09:07:00Z">
            <w:r>
              <w:rPr>
                <w:noProof/>
              </w:rPr>
              <w:t>Mesures et unités</w:t>
            </w:r>
            <w:r>
              <w:rPr>
                <w:noProof/>
              </w:rPr>
              <w:tab/>
            </w:r>
            <w:r>
              <w:rPr>
                <w:noProof/>
              </w:rPr>
              <w:fldChar w:fldCharType="begin"/>
            </w:r>
            <w:r>
              <w:rPr>
                <w:noProof/>
              </w:rPr>
              <w:instrText xml:space="preserve"> PAGEREF _Toc230401049 \h </w:instrText>
            </w:r>
          </w:ins>
          <w:r>
            <w:rPr>
              <w:noProof/>
            </w:rPr>
          </w:r>
          <w:r>
            <w:rPr>
              <w:noProof/>
            </w:rPr>
            <w:fldChar w:fldCharType="separate"/>
          </w:r>
          <w:ins w:id="157" w:author="Emmanuel Chateau" w:date="2013-05-17T09:07:00Z">
            <w:r>
              <w:rPr>
                <w:noProof/>
              </w:rPr>
              <w:t>37</w:t>
            </w:r>
            <w:r>
              <w:rPr>
                <w:noProof/>
              </w:rPr>
              <w:fldChar w:fldCharType="end"/>
            </w:r>
          </w:ins>
        </w:p>
        <w:p w14:paraId="704957AB" w14:textId="77777777" w:rsidR="008D6021" w:rsidRDefault="008D6021">
          <w:pPr>
            <w:pStyle w:val="TM2"/>
            <w:tabs>
              <w:tab w:val="right" w:leader="dot" w:pos="9056"/>
            </w:tabs>
            <w:rPr>
              <w:ins w:id="158" w:author="Emmanuel Chateau" w:date="2013-05-17T09:07:00Z"/>
              <w:rFonts w:asciiTheme="minorHAnsi" w:hAnsiTheme="minorHAnsi"/>
              <w:noProof/>
              <w:sz w:val="24"/>
              <w:szCs w:val="24"/>
              <w:lang w:eastAsia="ja-JP"/>
            </w:rPr>
          </w:pPr>
          <w:ins w:id="159" w:author="Emmanuel Chateau" w:date="2013-05-17T09:07:00Z">
            <w:r>
              <w:rPr>
                <w:noProof/>
              </w:rPr>
              <w:t>Traitements bibliographiques</w:t>
            </w:r>
            <w:r>
              <w:rPr>
                <w:noProof/>
              </w:rPr>
              <w:tab/>
            </w:r>
            <w:r>
              <w:rPr>
                <w:noProof/>
              </w:rPr>
              <w:fldChar w:fldCharType="begin"/>
            </w:r>
            <w:r>
              <w:rPr>
                <w:noProof/>
              </w:rPr>
              <w:instrText xml:space="preserve"> PAGEREF _Toc230401050 \h </w:instrText>
            </w:r>
          </w:ins>
          <w:r>
            <w:rPr>
              <w:noProof/>
            </w:rPr>
          </w:r>
          <w:r>
            <w:rPr>
              <w:noProof/>
            </w:rPr>
            <w:fldChar w:fldCharType="separate"/>
          </w:r>
          <w:ins w:id="160" w:author="Emmanuel Chateau" w:date="2013-05-17T09:07:00Z">
            <w:r>
              <w:rPr>
                <w:noProof/>
              </w:rPr>
              <w:t>37</w:t>
            </w:r>
            <w:r>
              <w:rPr>
                <w:noProof/>
              </w:rPr>
              <w:fldChar w:fldCharType="end"/>
            </w:r>
          </w:ins>
        </w:p>
        <w:p w14:paraId="48B52D50" w14:textId="77777777" w:rsidR="008D6021" w:rsidRDefault="008D6021">
          <w:pPr>
            <w:pStyle w:val="TM1"/>
            <w:tabs>
              <w:tab w:val="right" w:leader="dot" w:pos="9056"/>
            </w:tabs>
            <w:rPr>
              <w:ins w:id="161" w:author="Emmanuel Chateau" w:date="2013-05-17T09:07:00Z"/>
              <w:rFonts w:asciiTheme="minorHAnsi" w:hAnsiTheme="minorHAnsi"/>
              <w:b w:val="0"/>
              <w:noProof/>
              <w:color w:val="auto"/>
              <w:lang w:eastAsia="ja-JP"/>
            </w:rPr>
          </w:pPr>
          <w:ins w:id="162" w:author="Emmanuel Chateau" w:date="2013-05-17T09:07:00Z">
            <w:r>
              <w:rPr>
                <w:noProof/>
              </w:rPr>
              <w:t>Encodage des parties éditoriales du site</w:t>
            </w:r>
            <w:r>
              <w:rPr>
                <w:noProof/>
              </w:rPr>
              <w:tab/>
            </w:r>
            <w:r>
              <w:rPr>
                <w:noProof/>
              </w:rPr>
              <w:fldChar w:fldCharType="begin"/>
            </w:r>
            <w:r>
              <w:rPr>
                <w:noProof/>
              </w:rPr>
              <w:instrText xml:space="preserve"> PAGEREF _Toc230401051 \h </w:instrText>
            </w:r>
          </w:ins>
          <w:r>
            <w:rPr>
              <w:noProof/>
            </w:rPr>
          </w:r>
          <w:r>
            <w:rPr>
              <w:noProof/>
            </w:rPr>
            <w:fldChar w:fldCharType="separate"/>
          </w:r>
          <w:ins w:id="163" w:author="Emmanuel Chateau" w:date="2013-05-17T09:07:00Z">
            <w:r>
              <w:rPr>
                <w:noProof/>
              </w:rPr>
              <w:t>37</w:t>
            </w:r>
            <w:r>
              <w:rPr>
                <w:noProof/>
              </w:rPr>
              <w:fldChar w:fldCharType="end"/>
            </w:r>
          </w:ins>
        </w:p>
        <w:p w14:paraId="69982902" w14:textId="77777777" w:rsidR="008D6021" w:rsidRDefault="008D6021">
          <w:pPr>
            <w:pStyle w:val="TM2"/>
            <w:tabs>
              <w:tab w:val="right" w:leader="dot" w:pos="9056"/>
            </w:tabs>
            <w:rPr>
              <w:ins w:id="164" w:author="Emmanuel Chateau" w:date="2013-05-17T09:07:00Z"/>
              <w:rFonts w:asciiTheme="minorHAnsi" w:hAnsiTheme="minorHAnsi"/>
              <w:noProof/>
              <w:sz w:val="24"/>
              <w:szCs w:val="24"/>
              <w:lang w:eastAsia="ja-JP"/>
            </w:rPr>
          </w:pPr>
          <w:ins w:id="165" w:author="Emmanuel Chateau" w:date="2013-05-17T09:07:00Z">
            <w:r>
              <w:rPr>
                <w:noProof/>
              </w:rPr>
              <w:t>Arborescence de fichiers</w:t>
            </w:r>
            <w:r>
              <w:rPr>
                <w:noProof/>
              </w:rPr>
              <w:tab/>
            </w:r>
            <w:r>
              <w:rPr>
                <w:noProof/>
              </w:rPr>
              <w:fldChar w:fldCharType="begin"/>
            </w:r>
            <w:r>
              <w:rPr>
                <w:noProof/>
              </w:rPr>
              <w:instrText xml:space="preserve"> PAGEREF _Toc230401052 \h </w:instrText>
            </w:r>
          </w:ins>
          <w:r>
            <w:rPr>
              <w:noProof/>
            </w:rPr>
          </w:r>
          <w:r>
            <w:rPr>
              <w:noProof/>
            </w:rPr>
            <w:fldChar w:fldCharType="separate"/>
          </w:r>
          <w:ins w:id="166" w:author="Emmanuel Chateau" w:date="2013-05-17T09:07:00Z">
            <w:r>
              <w:rPr>
                <w:noProof/>
              </w:rPr>
              <w:t>37</w:t>
            </w:r>
            <w:r>
              <w:rPr>
                <w:noProof/>
              </w:rPr>
              <w:fldChar w:fldCharType="end"/>
            </w:r>
          </w:ins>
        </w:p>
        <w:p w14:paraId="0D6A0E7E" w14:textId="77777777" w:rsidR="008D6021" w:rsidRDefault="008D6021">
          <w:pPr>
            <w:pStyle w:val="TM2"/>
            <w:tabs>
              <w:tab w:val="right" w:leader="dot" w:pos="9056"/>
            </w:tabs>
            <w:rPr>
              <w:ins w:id="167" w:author="Emmanuel Chateau" w:date="2013-05-17T09:07:00Z"/>
              <w:rFonts w:asciiTheme="minorHAnsi" w:hAnsiTheme="minorHAnsi"/>
              <w:noProof/>
              <w:sz w:val="24"/>
              <w:szCs w:val="24"/>
              <w:lang w:eastAsia="ja-JP"/>
            </w:rPr>
          </w:pPr>
          <w:ins w:id="168" w:author="Emmanuel Chateau" w:date="2013-05-17T09:07:00Z">
            <w:r>
              <w:rPr>
                <w:noProof/>
              </w:rPr>
              <w:t>Modèle XML-TEI et remarques sur les spécificités de l’encodage</w:t>
            </w:r>
            <w:r>
              <w:rPr>
                <w:noProof/>
              </w:rPr>
              <w:tab/>
            </w:r>
            <w:r>
              <w:rPr>
                <w:noProof/>
              </w:rPr>
              <w:fldChar w:fldCharType="begin"/>
            </w:r>
            <w:r>
              <w:rPr>
                <w:noProof/>
              </w:rPr>
              <w:instrText xml:space="preserve"> PAGEREF _Toc230401053 \h </w:instrText>
            </w:r>
          </w:ins>
          <w:r>
            <w:rPr>
              <w:noProof/>
            </w:rPr>
          </w:r>
          <w:r>
            <w:rPr>
              <w:noProof/>
            </w:rPr>
            <w:fldChar w:fldCharType="separate"/>
          </w:r>
          <w:ins w:id="169" w:author="Emmanuel Chateau" w:date="2013-05-17T09:07:00Z">
            <w:r>
              <w:rPr>
                <w:noProof/>
              </w:rPr>
              <w:t>38</w:t>
            </w:r>
            <w:r>
              <w:rPr>
                <w:noProof/>
              </w:rPr>
              <w:fldChar w:fldCharType="end"/>
            </w:r>
          </w:ins>
        </w:p>
        <w:p w14:paraId="38BAA64E" w14:textId="77777777" w:rsidR="008D6021" w:rsidRDefault="008D6021">
          <w:pPr>
            <w:pStyle w:val="TM2"/>
            <w:tabs>
              <w:tab w:val="right" w:leader="dot" w:pos="9056"/>
            </w:tabs>
            <w:rPr>
              <w:ins w:id="170" w:author="Emmanuel Chateau" w:date="2013-05-17T09:07:00Z"/>
              <w:rFonts w:asciiTheme="minorHAnsi" w:hAnsiTheme="minorHAnsi"/>
              <w:noProof/>
              <w:sz w:val="24"/>
              <w:szCs w:val="24"/>
              <w:lang w:eastAsia="ja-JP"/>
            </w:rPr>
          </w:pPr>
          <w:ins w:id="171" w:author="Emmanuel Chateau" w:date="2013-05-17T09:07:00Z">
            <w:r>
              <w:rPr>
                <w:noProof/>
              </w:rPr>
              <w:t>Page d’accueil des parties éditoriales</w:t>
            </w:r>
            <w:r>
              <w:rPr>
                <w:noProof/>
              </w:rPr>
              <w:tab/>
            </w:r>
            <w:r>
              <w:rPr>
                <w:noProof/>
              </w:rPr>
              <w:fldChar w:fldCharType="begin"/>
            </w:r>
            <w:r>
              <w:rPr>
                <w:noProof/>
              </w:rPr>
              <w:instrText xml:space="preserve"> PAGEREF _Toc230401054 \h </w:instrText>
            </w:r>
          </w:ins>
          <w:r>
            <w:rPr>
              <w:noProof/>
            </w:rPr>
          </w:r>
          <w:r>
            <w:rPr>
              <w:noProof/>
            </w:rPr>
            <w:fldChar w:fldCharType="separate"/>
          </w:r>
          <w:ins w:id="172" w:author="Emmanuel Chateau" w:date="2013-05-17T09:07:00Z">
            <w:r>
              <w:rPr>
                <w:noProof/>
              </w:rPr>
              <w:t>38</w:t>
            </w:r>
            <w:r>
              <w:rPr>
                <w:noProof/>
              </w:rPr>
              <w:fldChar w:fldCharType="end"/>
            </w:r>
          </w:ins>
        </w:p>
        <w:p w14:paraId="6B8AD074" w14:textId="77777777" w:rsidR="008D6021" w:rsidRDefault="008D6021">
          <w:pPr>
            <w:pStyle w:val="TM2"/>
            <w:tabs>
              <w:tab w:val="right" w:leader="dot" w:pos="9056"/>
            </w:tabs>
            <w:rPr>
              <w:ins w:id="173" w:author="Emmanuel Chateau" w:date="2013-05-17T09:07:00Z"/>
              <w:rFonts w:asciiTheme="minorHAnsi" w:hAnsiTheme="minorHAnsi"/>
              <w:noProof/>
              <w:sz w:val="24"/>
              <w:szCs w:val="24"/>
              <w:lang w:eastAsia="ja-JP"/>
            </w:rPr>
          </w:pPr>
          <w:ins w:id="174" w:author="Emmanuel Chateau" w:date="2013-05-17T09:07:00Z">
            <w:r>
              <w:rPr>
                <w:noProof/>
              </w:rPr>
              <w:t>Niveaux à afficher dans le sommaire des parties éditoriales du site (colonne de gauche)</w:t>
            </w:r>
            <w:r>
              <w:rPr>
                <w:noProof/>
              </w:rPr>
              <w:tab/>
            </w:r>
            <w:r>
              <w:rPr>
                <w:noProof/>
              </w:rPr>
              <w:fldChar w:fldCharType="begin"/>
            </w:r>
            <w:r>
              <w:rPr>
                <w:noProof/>
              </w:rPr>
              <w:instrText xml:space="preserve"> PAGEREF _Toc230401055 \h </w:instrText>
            </w:r>
          </w:ins>
          <w:r>
            <w:rPr>
              <w:noProof/>
            </w:rPr>
          </w:r>
          <w:r>
            <w:rPr>
              <w:noProof/>
            </w:rPr>
            <w:fldChar w:fldCharType="separate"/>
          </w:r>
          <w:ins w:id="175" w:author="Emmanuel Chateau" w:date="2013-05-17T09:07:00Z">
            <w:r>
              <w:rPr>
                <w:noProof/>
              </w:rPr>
              <w:t>38</w:t>
            </w:r>
            <w:r>
              <w:rPr>
                <w:noProof/>
              </w:rPr>
              <w:fldChar w:fldCharType="end"/>
            </w:r>
          </w:ins>
        </w:p>
        <w:p w14:paraId="476BF557" w14:textId="77777777" w:rsidR="008D6021" w:rsidRDefault="008D6021">
          <w:pPr>
            <w:pStyle w:val="TM2"/>
            <w:tabs>
              <w:tab w:val="right" w:leader="dot" w:pos="9056"/>
            </w:tabs>
            <w:rPr>
              <w:ins w:id="176" w:author="Emmanuel Chateau" w:date="2013-05-17T09:07:00Z"/>
              <w:rFonts w:asciiTheme="minorHAnsi" w:hAnsiTheme="minorHAnsi"/>
              <w:noProof/>
              <w:sz w:val="24"/>
              <w:szCs w:val="24"/>
              <w:lang w:eastAsia="ja-JP"/>
            </w:rPr>
          </w:pPr>
          <w:ins w:id="177" w:author="Emmanuel Chateau" w:date="2013-05-17T09:07:00Z">
            <w:r>
              <w:rPr>
                <w:noProof/>
              </w:rPr>
              <w:t>Fichiers à télécharger dans les parties éditoriales du site</w:t>
            </w:r>
            <w:r>
              <w:rPr>
                <w:noProof/>
              </w:rPr>
              <w:tab/>
            </w:r>
            <w:r>
              <w:rPr>
                <w:noProof/>
              </w:rPr>
              <w:fldChar w:fldCharType="begin"/>
            </w:r>
            <w:r>
              <w:rPr>
                <w:noProof/>
              </w:rPr>
              <w:instrText xml:space="preserve"> PAGEREF _Toc230401056 \h </w:instrText>
            </w:r>
          </w:ins>
          <w:r>
            <w:rPr>
              <w:noProof/>
            </w:rPr>
          </w:r>
          <w:r>
            <w:rPr>
              <w:noProof/>
            </w:rPr>
            <w:fldChar w:fldCharType="separate"/>
          </w:r>
          <w:ins w:id="178" w:author="Emmanuel Chateau" w:date="2013-05-17T09:07:00Z">
            <w:r>
              <w:rPr>
                <w:noProof/>
              </w:rPr>
              <w:t>38</w:t>
            </w:r>
            <w:r>
              <w:rPr>
                <w:noProof/>
              </w:rPr>
              <w:fldChar w:fldCharType="end"/>
            </w:r>
          </w:ins>
        </w:p>
        <w:p w14:paraId="13AFE68C" w14:textId="77777777" w:rsidR="008D6021" w:rsidRDefault="008D6021">
          <w:pPr>
            <w:pStyle w:val="TM1"/>
            <w:tabs>
              <w:tab w:val="right" w:leader="dot" w:pos="9056"/>
            </w:tabs>
            <w:rPr>
              <w:ins w:id="179" w:author="Emmanuel Chateau" w:date="2013-05-17T09:07:00Z"/>
              <w:rFonts w:asciiTheme="minorHAnsi" w:hAnsiTheme="minorHAnsi"/>
              <w:b w:val="0"/>
              <w:noProof/>
              <w:color w:val="auto"/>
              <w:lang w:eastAsia="ja-JP"/>
            </w:rPr>
          </w:pPr>
          <w:ins w:id="180" w:author="Emmanuel Chateau" w:date="2013-05-17T09:07:00Z">
            <w:r>
              <w:rPr>
                <w:noProof/>
              </w:rPr>
              <w:t>Dictionnaire des balises à traiter</w:t>
            </w:r>
            <w:r>
              <w:rPr>
                <w:noProof/>
              </w:rPr>
              <w:tab/>
            </w:r>
            <w:r>
              <w:rPr>
                <w:noProof/>
              </w:rPr>
              <w:fldChar w:fldCharType="begin"/>
            </w:r>
            <w:r>
              <w:rPr>
                <w:noProof/>
              </w:rPr>
              <w:instrText xml:space="preserve"> PAGEREF _Toc230401057 \h </w:instrText>
            </w:r>
          </w:ins>
          <w:r>
            <w:rPr>
              <w:noProof/>
            </w:rPr>
          </w:r>
          <w:r>
            <w:rPr>
              <w:noProof/>
            </w:rPr>
            <w:fldChar w:fldCharType="separate"/>
          </w:r>
          <w:ins w:id="181" w:author="Emmanuel Chateau" w:date="2013-05-17T09:07:00Z">
            <w:r>
              <w:rPr>
                <w:noProof/>
              </w:rPr>
              <w:t>40</w:t>
            </w:r>
            <w:r>
              <w:rPr>
                <w:noProof/>
              </w:rPr>
              <w:fldChar w:fldCharType="end"/>
            </w:r>
          </w:ins>
        </w:p>
        <w:p w14:paraId="5E2C3777" w14:textId="77777777" w:rsidR="008D6021" w:rsidRDefault="008D6021">
          <w:pPr>
            <w:pStyle w:val="TM1"/>
            <w:tabs>
              <w:tab w:val="right" w:leader="dot" w:pos="9056"/>
            </w:tabs>
            <w:rPr>
              <w:ins w:id="182" w:author="Emmanuel Chateau" w:date="2013-05-17T09:07:00Z"/>
              <w:rFonts w:asciiTheme="minorHAnsi" w:hAnsiTheme="minorHAnsi"/>
              <w:b w:val="0"/>
              <w:noProof/>
              <w:color w:val="auto"/>
              <w:lang w:eastAsia="ja-JP"/>
            </w:rPr>
          </w:pPr>
          <w:ins w:id="183" w:author="Emmanuel Chateau" w:date="2013-05-17T09:07:00Z">
            <w:r>
              <w:rPr>
                <w:noProof/>
              </w:rPr>
              <w:t>Unités de mesures</w:t>
            </w:r>
            <w:r>
              <w:rPr>
                <w:noProof/>
              </w:rPr>
              <w:tab/>
            </w:r>
            <w:r>
              <w:rPr>
                <w:noProof/>
              </w:rPr>
              <w:fldChar w:fldCharType="begin"/>
            </w:r>
            <w:r>
              <w:rPr>
                <w:noProof/>
              </w:rPr>
              <w:instrText xml:space="preserve"> PAGEREF _Toc230401058 \h </w:instrText>
            </w:r>
          </w:ins>
          <w:r>
            <w:rPr>
              <w:noProof/>
            </w:rPr>
          </w:r>
          <w:r>
            <w:rPr>
              <w:noProof/>
            </w:rPr>
            <w:fldChar w:fldCharType="separate"/>
          </w:r>
          <w:ins w:id="184" w:author="Emmanuel Chateau" w:date="2013-05-17T09:07:00Z">
            <w:r>
              <w:rPr>
                <w:noProof/>
              </w:rPr>
              <w:t>41</w:t>
            </w:r>
            <w:r>
              <w:rPr>
                <w:noProof/>
              </w:rPr>
              <w:fldChar w:fldCharType="end"/>
            </w:r>
          </w:ins>
        </w:p>
        <w:p w14:paraId="6158A952" w14:textId="77777777" w:rsidR="008D6021" w:rsidRDefault="008D6021">
          <w:pPr>
            <w:pStyle w:val="TM3"/>
            <w:tabs>
              <w:tab w:val="right" w:leader="dot" w:pos="9056"/>
            </w:tabs>
            <w:rPr>
              <w:ins w:id="185" w:author="Emmanuel Chateau" w:date="2013-05-17T09:07:00Z"/>
              <w:rFonts w:asciiTheme="minorHAnsi" w:hAnsiTheme="minorHAnsi"/>
              <w:i w:val="0"/>
              <w:noProof/>
              <w:sz w:val="24"/>
              <w:szCs w:val="24"/>
              <w:lang w:eastAsia="ja-JP"/>
            </w:rPr>
          </w:pPr>
          <w:ins w:id="186" w:author="Emmanuel Chateau" w:date="2013-05-17T09:07:00Z">
            <w:r>
              <w:rPr>
                <w:noProof/>
              </w:rPr>
              <w:t>Unités de longueur dans le système du Roi de France</w:t>
            </w:r>
            <w:r>
              <w:rPr>
                <w:noProof/>
              </w:rPr>
              <w:tab/>
            </w:r>
            <w:r>
              <w:rPr>
                <w:noProof/>
              </w:rPr>
              <w:fldChar w:fldCharType="begin"/>
            </w:r>
            <w:r>
              <w:rPr>
                <w:noProof/>
              </w:rPr>
              <w:instrText xml:space="preserve"> PAGEREF _Toc230401059 \h </w:instrText>
            </w:r>
          </w:ins>
          <w:r>
            <w:rPr>
              <w:noProof/>
            </w:rPr>
          </w:r>
          <w:r>
            <w:rPr>
              <w:noProof/>
            </w:rPr>
            <w:fldChar w:fldCharType="separate"/>
          </w:r>
          <w:ins w:id="187" w:author="Emmanuel Chateau" w:date="2013-05-17T09:07:00Z">
            <w:r>
              <w:rPr>
                <w:noProof/>
              </w:rPr>
              <w:t>41</w:t>
            </w:r>
            <w:r>
              <w:rPr>
                <w:noProof/>
              </w:rPr>
              <w:fldChar w:fldCharType="end"/>
            </w:r>
          </w:ins>
        </w:p>
        <w:p w14:paraId="21648782" w14:textId="77777777" w:rsidR="008D6021" w:rsidRDefault="008D6021">
          <w:pPr>
            <w:pStyle w:val="TM3"/>
            <w:tabs>
              <w:tab w:val="right" w:leader="dot" w:pos="9056"/>
            </w:tabs>
            <w:rPr>
              <w:ins w:id="188" w:author="Emmanuel Chateau" w:date="2013-05-17T09:07:00Z"/>
              <w:rFonts w:asciiTheme="minorHAnsi" w:hAnsiTheme="minorHAnsi"/>
              <w:i w:val="0"/>
              <w:noProof/>
              <w:sz w:val="24"/>
              <w:szCs w:val="24"/>
              <w:lang w:eastAsia="ja-JP"/>
            </w:rPr>
          </w:pPr>
          <w:ins w:id="189" w:author="Emmanuel Chateau" w:date="2013-05-17T09:07:00Z">
            <w:r>
              <w:rPr>
                <w:noProof/>
              </w:rPr>
              <w:t>Unités de superficie</w:t>
            </w:r>
            <w:r>
              <w:rPr>
                <w:noProof/>
              </w:rPr>
              <w:tab/>
            </w:r>
            <w:r>
              <w:rPr>
                <w:noProof/>
              </w:rPr>
              <w:fldChar w:fldCharType="begin"/>
            </w:r>
            <w:r>
              <w:rPr>
                <w:noProof/>
              </w:rPr>
              <w:instrText xml:space="preserve"> PAGEREF _Toc230401060 \h </w:instrText>
            </w:r>
          </w:ins>
          <w:r>
            <w:rPr>
              <w:noProof/>
            </w:rPr>
          </w:r>
          <w:r>
            <w:rPr>
              <w:noProof/>
            </w:rPr>
            <w:fldChar w:fldCharType="separate"/>
          </w:r>
          <w:ins w:id="190" w:author="Emmanuel Chateau" w:date="2013-05-17T09:07:00Z">
            <w:r>
              <w:rPr>
                <w:noProof/>
              </w:rPr>
              <w:t>42</w:t>
            </w:r>
            <w:r>
              <w:rPr>
                <w:noProof/>
              </w:rPr>
              <w:fldChar w:fldCharType="end"/>
            </w:r>
          </w:ins>
        </w:p>
        <w:p w14:paraId="28AF3C1A" w14:textId="77777777" w:rsidR="008D6021" w:rsidRDefault="008D6021">
          <w:pPr>
            <w:pStyle w:val="TM3"/>
            <w:tabs>
              <w:tab w:val="right" w:leader="dot" w:pos="9056"/>
            </w:tabs>
            <w:rPr>
              <w:ins w:id="191" w:author="Emmanuel Chateau" w:date="2013-05-17T09:07:00Z"/>
              <w:rFonts w:asciiTheme="minorHAnsi" w:hAnsiTheme="minorHAnsi"/>
              <w:i w:val="0"/>
              <w:noProof/>
              <w:sz w:val="24"/>
              <w:szCs w:val="24"/>
              <w:lang w:eastAsia="ja-JP"/>
            </w:rPr>
          </w:pPr>
          <w:ins w:id="192" w:author="Emmanuel Chateau" w:date="2013-05-17T09:07:00Z">
            <w:r>
              <w:rPr>
                <w:noProof/>
              </w:rPr>
              <w:t>Unités de volume</w:t>
            </w:r>
            <w:r>
              <w:rPr>
                <w:noProof/>
              </w:rPr>
              <w:tab/>
            </w:r>
            <w:r>
              <w:rPr>
                <w:noProof/>
              </w:rPr>
              <w:fldChar w:fldCharType="begin"/>
            </w:r>
            <w:r>
              <w:rPr>
                <w:noProof/>
              </w:rPr>
              <w:instrText xml:space="preserve"> PAGEREF _Toc230401061 \h </w:instrText>
            </w:r>
          </w:ins>
          <w:r>
            <w:rPr>
              <w:noProof/>
            </w:rPr>
          </w:r>
          <w:r>
            <w:rPr>
              <w:noProof/>
            </w:rPr>
            <w:fldChar w:fldCharType="separate"/>
          </w:r>
          <w:ins w:id="193" w:author="Emmanuel Chateau" w:date="2013-05-17T09:07:00Z">
            <w:r>
              <w:rPr>
                <w:noProof/>
              </w:rPr>
              <w:t>42</w:t>
            </w:r>
            <w:r>
              <w:rPr>
                <w:noProof/>
              </w:rPr>
              <w:fldChar w:fldCharType="end"/>
            </w:r>
          </w:ins>
        </w:p>
        <w:p w14:paraId="65A17BEC" w14:textId="77777777" w:rsidR="008D6021" w:rsidRDefault="008D6021">
          <w:pPr>
            <w:pStyle w:val="TM3"/>
            <w:tabs>
              <w:tab w:val="right" w:leader="dot" w:pos="9056"/>
            </w:tabs>
            <w:rPr>
              <w:ins w:id="194" w:author="Emmanuel Chateau" w:date="2013-05-17T09:07:00Z"/>
              <w:rFonts w:asciiTheme="minorHAnsi" w:hAnsiTheme="minorHAnsi"/>
              <w:i w:val="0"/>
              <w:noProof/>
              <w:sz w:val="24"/>
              <w:szCs w:val="24"/>
              <w:lang w:eastAsia="ja-JP"/>
            </w:rPr>
          </w:pPr>
          <w:ins w:id="195" w:author="Emmanuel Chateau" w:date="2013-05-17T09:07:00Z">
            <w:r>
              <w:rPr>
                <w:noProof/>
              </w:rPr>
              <w:t>Unités de masse</w:t>
            </w:r>
            <w:r>
              <w:rPr>
                <w:noProof/>
              </w:rPr>
              <w:tab/>
            </w:r>
            <w:r>
              <w:rPr>
                <w:noProof/>
              </w:rPr>
              <w:fldChar w:fldCharType="begin"/>
            </w:r>
            <w:r>
              <w:rPr>
                <w:noProof/>
              </w:rPr>
              <w:instrText xml:space="preserve"> PAGEREF _Toc230401062 \h </w:instrText>
            </w:r>
          </w:ins>
          <w:r>
            <w:rPr>
              <w:noProof/>
            </w:rPr>
          </w:r>
          <w:r>
            <w:rPr>
              <w:noProof/>
            </w:rPr>
            <w:fldChar w:fldCharType="separate"/>
          </w:r>
          <w:ins w:id="196" w:author="Emmanuel Chateau" w:date="2013-05-17T09:07:00Z">
            <w:r>
              <w:rPr>
                <w:noProof/>
              </w:rPr>
              <w:t>42</w:t>
            </w:r>
            <w:r>
              <w:rPr>
                <w:noProof/>
              </w:rPr>
              <w:fldChar w:fldCharType="end"/>
            </w:r>
          </w:ins>
        </w:p>
        <w:p w14:paraId="7F1BFBB3" w14:textId="77777777" w:rsidR="008D6021" w:rsidRDefault="008D6021">
          <w:pPr>
            <w:pStyle w:val="TM3"/>
            <w:tabs>
              <w:tab w:val="right" w:leader="dot" w:pos="9056"/>
            </w:tabs>
            <w:rPr>
              <w:ins w:id="197" w:author="Emmanuel Chateau" w:date="2013-05-17T09:07:00Z"/>
              <w:rFonts w:asciiTheme="minorHAnsi" w:hAnsiTheme="minorHAnsi"/>
              <w:i w:val="0"/>
              <w:noProof/>
              <w:sz w:val="24"/>
              <w:szCs w:val="24"/>
              <w:lang w:eastAsia="ja-JP"/>
            </w:rPr>
          </w:pPr>
          <w:ins w:id="198" w:author="Emmanuel Chateau" w:date="2013-05-17T09:07:00Z">
            <w:r>
              <w:rPr>
                <w:noProof/>
              </w:rPr>
              <w:t>Parties</w:t>
            </w:r>
            <w:r>
              <w:rPr>
                <w:noProof/>
              </w:rPr>
              <w:tab/>
            </w:r>
            <w:r>
              <w:rPr>
                <w:noProof/>
              </w:rPr>
              <w:fldChar w:fldCharType="begin"/>
            </w:r>
            <w:r>
              <w:rPr>
                <w:noProof/>
              </w:rPr>
              <w:instrText xml:space="preserve"> PAGEREF _Toc230401063 \h </w:instrText>
            </w:r>
          </w:ins>
          <w:r>
            <w:rPr>
              <w:noProof/>
            </w:rPr>
          </w:r>
          <w:r>
            <w:rPr>
              <w:noProof/>
            </w:rPr>
            <w:fldChar w:fldCharType="separate"/>
          </w:r>
          <w:ins w:id="199" w:author="Emmanuel Chateau" w:date="2013-05-17T09:07:00Z">
            <w:r>
              <w:rPr>
                <w:noProof/>
              </w:rPr>
              <w:t>43</w:t>
            </w:r>
            <w:r>
              <w:rPr>
                <w:noProof/>
              </w:rPr>
              <w:fldChar w:fldCharType="end"/>
            </w:r>
          </w:ins>
        </w:p>
        <w:p w14:paraId="6F94029A" w14:textId="77777777" w:rsidR="008D6021" w:rsidRDefault="008D6021">
          <w:pPr>
            <w:pStyle w:val="TM3"/>
            <w:tabs>
              <w:tab w:val="right" w:leader="dot" w:pos="9056"/>
            </w:tabs>
            <w:rPr>
              <w:ins w:id="200" w:author="Emmanuel Chateau" w:date="2013-05-17T09:07:00Z"/>
              <w:rFonts w:asciiTheme="minorHAnsi" w:hAnsiTheme="minorHAnsi"/>
              <w:i w:val="0"/>
              <w:noProof/>
              <w:sz w:val="24"/>
              <w:szCs w:val="24"/>
              <w:lang w:eastAsia="ja-JP"/>
            </w:rPr>
          </w:pPr>
          <w:ins w:id="201" w:author="Emmanuel Chateau" w:date="2013-05-17T09:07:00Z">
            <w:r>
              <w:rPr>
                <w:noProof/>
              </w:rPr>
              <w:t>Mesures monétaires</w:t>
            </w:r>
            <w:r>
              <w:rPr>
                <w:noProof/>
              </w:rPr>
              <w:tab/>
            </w:r>
            <w:r>
              <w:rPr>
                <w:noProof/>
              </w:rPr>
              <w:fldChar w:fldCharType="begin"/>
            </w:r>
            <w:r>
              <w:rPr>
                <w:noProof/>
              </w:rPr>
              <w:instrText xml:space="preserve"> PAGEREF _Toc230401064 \h </w:instrText>
            </w:r>
          </w:ins>
          <w:r>
            <w:rPr>
              <w:noProof/>
            </w:rPr>
          </w:r>
          <w:r>
            <w:rPr>
              <w:noProof/>
            </w:rPr>
            <w:fldChar w:fldCharType="separate"/>
          </w:r>
          <w:ins w:id="202" w:author="Emmanuel Chateau" w:date="2013-05-17T09:07:00Z">
            <w:r>
              <w:rPr>
                <w:noProof/>
              </w:rPr>
              <w:t>43</w:t>
            </w:r>
            <w:r>
              <w:rPr>
                <w:noProof/>
              </w:rPr>
              <w:fldChar w:fldCharType="end"/>
            </w:r>
          </w:ins>
        </w:p>
        <w:p w14:paraId="37DB6272" w14:textId="77777777" w:rsidR="00957B42" w:rsidRDefault="001E776D">
          <w:pPr>
            <w:rPr>
              <w:b/>
              <w:bCs/>
              <w:noProof/>
            </w:rPr>
          </w:pPr>
          <w:r>
            <w:rPr>
              <w:b/>
              <w:bCs/>
              <w:noProof/>
            </w:rPr>
            <w:fldChar w:fldCharType="end"/>
          </w:r>
        </w:p>
      </w:sdtContent>
    </w:sdt>
    <w:p w14:paraId="43357072" w14:textId="05DE2FC6" w:rsidR="001E776D" w:rsidRDefault="001E776D">
      <w:r>
        <w:br w:type="page"/>
      </w:r>
    </w:p>
    <w:p w14:paraId="04309317" w14:textId="4ACD5B54" w:rsidR="005F4199" w:rsidRDefault="00D375FC" w:rsidP="00D375FC">
      <w:pPr>
        <w:pStyle w:val="Titre1"/>
      </w:pPr>
      <w:bookmarkStart w:id="203" w:name="_Toc230401003"/>
      <w:r>
        <w:t>Structure logique du texte</w:t>
      </w:r>
      <w:bookmarkEnd w:id="203"/>
    </w:p>
    <w:p w14:paraId="0C73F6E4" w14:textId="77777777" w:rsidR="00590684" w:rsidRDefault="00590684" w:rsidP="00590684">
      <w:r>
        <w:t>Pour l’édition critique et sa mise en page, il convient d’établir la structure logique des textes destinés à l’édition. La transcription des manuscrits permet normalement de dresser l’organisation logique des documents. Il s’agit de distinguer les pages de titre, les pièces liminaires et les différentes divisions du texte et de les hiérarchiser. La pagination et le foliotage devront être contrôlés et harmonisés.</w:t>
      </w:r>
    </w:p>
    <w:p w14:paraId="5A1AFD8B" w14:textId="587D91CA" w:rsidR="00D375FC" w:rsidRDefault="00D375FC" w:rsidP="00D375FC">
      <w:pPr>
        <w:pStyle w:val="Titre2"/>
      </w:pPr>
      <w:bookmarkStart w:id="204" w:name="_Divisions"/>
      <w:bookmarkStart w:id="205" w:name="_Divisions_1"/>
      <w:bookmarkStart w:id="206" w:name="_Divisions_2"/>
      <w:bookmarkStart w:id="207" w:name="_Divisions_3"/>
      <w:bookmarkStart w:id="208" w:name="_Toc230401004"/>
      <w:bookmarkEnd w:id="204"/>
      <w:bookmarkEnd w:id="205"/>
      <w:bookmarkEnd w:id="206"/>
      <w:bookmarkEnd w:id="207"/>
      <w:r>
        <w:t>Divisions</w:t>
      </w:r>
      <w:bookmarkEnd w:id="208"/>
    </w:p>
    <w:p w14:paraId="2CDF1DE1" w14:textId="77777777" w:rsidR="00590684" w:rsidRDefault="00590684" w:rsidP="00590684">
      <w:r>
        <w:t xml:space="preserve">Il convient d’établir les divisions les plus importantes du texte. Il est possible que la transcription communiquée ne soit pas cohérente sous cet aspect et nécessite une harmonisation. On définira clairement les types : parties, sous-parties, chapitres et sous-chapitres. Pour ce faire, une comparaison entre les différentes versions manuscrites des </w:t>
      </w:r>
      <w:r w:rsidRPr="009E78CA">
        <w:rPr>
          <w:i/>
        </w:rPr>
        <w:t>Cours</w:t>
      </w:r>
      <w:r>
        <w:t xml:space="preserve"> pourra être instructive. Nous aborderons plus loin dans ce document la question de l’établissement d’un tableau de tradition.</w:t>
      </w:r>
    </w:p>
    <w:p w14:paraId="04D14702" w14:textId="77777777" w:rsidR="00590684" w:rsidRDefault="00590684" w:rsidP="00590684">
      <w:pPr>
        <w:rPr>
          <w:b/>
        </w:rPr>
      </w:pPr>
    </w:p>
    <w:p w14:paraId="1926E94F" w14:textId="77777777" w:rsidR="00590684" w:rsidRPr="009E78CA" w:rsidRDefault="00590684" w:rsidP="00590684">
      <w:pPr>
        <w:rPr>
          <w:b/>
        </w:rPr>
      </w:pPr>
      <w:r w:rsidRPr="009E78CA">
        <w:rPr>
          <w:b/>
        </w:rPr>
        <w:t xml:space="preserve">Cette opération « Division » devra être réalisée pour l’ensemble des versions </w:t>
      </w:r>
      <w:r>
        <w:rPr>
          <w:b/>
        </w:rPr>
        <w:t xml:space="preserve">manuscrites de chaque </w:t>
      </w:r>
      <w:r w:rsidRPr="009E78CA">
        <w:rPr>
          <w:b/>
          <w:i/>
        </w:rPr>
        <w:t>Cours de Desgodets</w:t>
      </w:r>
    </w:p>
    <w:p w14:paraId="5CF13730" w14:textId="77777777" w:rsidR="00590684" w:rsidRPr="00590684" w:rsidRDefault="00590684" w:rsidP="00590684"/>
    <w:p w14:paraId="7B30312D" w14:textId="3A3800F9" w:rsidR="00590684" w:rsidRDefault="00590684" w:rsidP="00590684">
      <w:pPr>
        <w:pStyle w:val="Titre6"/>
      </w:pPr>
      <w:r>
        <w:t>Pré-encodage</w:t>
      </w:r>
    </w:p>
    <w:p w14:paraId="41A878BB" w14:textId="77777777" w:rsidR="00590684" w:rsidRDefault="00590684" w:rsidP="00590684">
      <w:r w:rsidRPr="001F5C0B">
        <w:t>Le pré-encodage de la structure logique du texte sera principalement réalisé à l’aide de la hiérarchie des styles du logiciel de traitement de texte (Microsoft Word ou Open Office) :</w:t>
      </w:r>
      <w:r>
        <w:t xml:space="preserve"> « Desgodets </w:t>
      </w:r>
      <w:r w:rsidRPr="001F5C0B">
        <w:t>Titre 1</w:t>
      </w:r>
      <w:r>
        <w:t> »</w:t>
      </w:r>
      <w:r w:rsidRPr="001F5C0B">
        <w:t xml:space="preserve">, </w:t>
      </w:r>
      <w:r>
        <w:t xml:space="preserve">« Desgodets </w:t>
      </w:r>
      <w:r w:rsidRPr="001F5C0B">
        <w:t>Titre 2</w:t>
      </w:r>
      <w:r>
        <w:t> »</w:t>
      </w:r>
      <w:r w:rsidRPr="001F5C0B">
        <w:t xml:space="preserve">, </w:t>
      </w:r>
      <w:r>
        <w:t xml:space="preserve">« Desgodets </w:t>
      </w:r>
      <w:r w:rsidRPr="001F5C0B">
        <w:t>Titre 3</w:t>
      </w:r>
      <w:r>
        <w:t> »</w:t>
      </w:r>
      <w:r w:rsidRPr="001F5C0B">
        <w:t xml:space="preserve">, etc., en appliquant le style au titre de la partie concernée d’après le modèle </w:t>
      </w:r>
      <w:r>
        <w:t xml:space="preserve">de document </w:t>
      </w:r>
      <w:r w:rsidRPr="001F5C0B">
        <w:t>qui est transmis aux éditeurs.</w:t>
      </w:r>
    </w:p>
    <w:p w14:paraId="772C7A2B" w14:textId="77777777" w:rsidR="00590684" w:rsidRDefault="00590684" w:rsidP="00590684">
      <w:r>
        <w:t>Ce modèle de document est incorporé aux fichiers de transcription qui vous sont transmis</w:t>
      </w:r>
      <w:r w:rsidRPr="001F5C0B">
        <w:t>.</w:t>
      </w:r>
      <w:r>
        <w:t xml:space="preserve"> Voir la page d’aide de Microsoft à ce sujet : </w:t>
      </w:r>
      <w:hyperlink r:id="rId9" w:history="1">
        <w:r w:rsidRPr="005B181A">
          <w:rPr>
            <w:rStyle w:val="Lienhypertexte"/>
          </w:rPr>
          <w:t>http://office.microsoft.com/fr-fr/word-help/ajouter-un-titre-HA010368882.aspx</w:t>
        </w:r>
      </w:hyperlink>
    </w:p>
    <w:p w14:paraId="0057B478" w14:textId="77777777" w:rsidR="00590684" w:rsidRDefault="00590684" w:rsidP="00590684"/>
    <w:p w14:paraId="3FB301FC" w14:textId="77777777" w:rsidR="00590684" w:rsidRDefault="00590684" w:rsidP="00590684">
      <w:r>
        <w:t>Il est demandé aux éditeurs de ne traiter que le corps du texte en évitant les pages de titre, de préface, de dédicaces, de sommaire et d’index. Ces divisions pourront faire l’objet d’une description sommaire dans la notice accompagnant l’édition des manuscrits.</w:t>
      </w:r>
    </w:p>
    <w:p w14:paraId="16238C16" w14:textId="77777777" w:rsidR="00590684" w:rsidRDefault="00590684" w:rsidP="00590684"/>
    <w:p w14:paraId="2DB5E3FA" w14:textId="628D2938" w:rsidR="00590684" w:rsidRPr="00590684" w:rsidRDefault="00590684" w:rsidP="00590684">
      <w:pPr>
        <w:rPr>
          <w:b/>
        </w:rPr>
      </w:pPr>
      <w:r w:rsidRPr="00590684">
        <w:rPr>
          <w:b/>
        </w:rPr>
        <w:t>Important : Dans le cas où une division du texte n’est pas titrée, il convient de produire un titre forgé inscrit entre crochets et de lui appliquer le style du niveau désiré (Les doubles marques de paragraphes seront ignorées lors de la conversion automatique du fichier).</w:t>
      </w:r>
    </w:p>
    <w:p w14:paraId="629CA4DA" w14:textId="77777777" w:rsidR="008124FB" w:rsidRDefault="008124FB" w:rsidP="008124FB">
      <w:pPr>
        <w:pStyle w:val="Titre8"/>
      </w:pPr>
      <w:r>
        <w:t>Exemple :</w:t>
      </w:r>
    </w:p>
    <w:p w14:paraId="35F7C171" w14:textId="2C014D73" w:rsidR="00590684" w:rsidRPr="00590684" w:rsidRDefault="00590684" w:rsidP="008124FB">
      <w:r>
        <w:t>[titre forgé]</w:t>
      </w:r>
    </w:p>
    <w:p w14:paraId="1D899E6C" w14:textId="77777777" w:rsidR="00590684" w:rsidRDefault="00590684" w:rsidP="00590684">
      <w:pPr>
        <w:pStyle w:val="Titre7"/>
      </w:pPr>
      <w:r w:rsidRPr="009E78CA">
        <w:t>Inscriptions des titres sur la page :</w:t>
      </w:r>
    </w:p>
    <w:p w14:paraId="7CC4DACC" w14:textId="438F4C62" w:rsidR="00590684" w:rsidRDefault="00590684" w:rsidP="00590684">
      <w:r>
        <w:t>Lorsque le titre est inscrit sur plusieurs lignes, les éditeurs sont priés de bien vouloir rendre compte des retours à la ligne à l’aide de sauts de ligne simple (combinaison des touches Shift+Entrée, ne pas utiliser Entrée seule qui est utilisée pour les marques de paragraphe).</w:t>
      </w:r>
    </w:p>
    <w:p w14:paraId="05B4DB11" w14:textId="77777777" w:rsidR="00590684" w:rsidRDefault="00590684" w:rsidP="00590684">
      <w:pPr>
        <w:pStyle w:val="Titre7"/>
      </w:pPr>
      <w:r w:rsidRPr="009E78CA">
        <w:t>Caractérisation des titres :</w:t>
      </w:r>
    </w:p>
    <w:p w14:paraId="409E0B7C" w14:textId="77777777" w:rsidR="00590684" w:rsidRDefault="00590684" w:rsidP="00590684">
      <w:r w:rsidRPr="009E78CA">
        <w:t>L’</w:t>
      </w:r>
      <w:r w:rsidRPr="008230A7">
        <w:t>utilisation des styles d</w:t>
      </w:r>
      <w:r>
        <w:t xml:space="preserve">u traitement de texte va permettre l’établissement d’un texte hiérarchiquement structuré. </w:t>
      </w:r>
      <w:r w:rsidRPr="009E78CA">
        <w:t xml:space="preserve">Dans </w:t>
      </w:r>
      <w:r>
        <w:t>le cas où les éditeurs le jugeraient adéquat, il est possible de caractériser les divisions du texte selon des types définis (Parties, Chapitres, Section, Sous-section, etc.) indépendamment du texte inscrit sur la page en l’indiquant à la fin du titre entre crochets de la manière suivante :</w:t>
      </w:r>
    </w:p>
    <w:p w14:paraId="4905004E" w14:textId="77777777" w:rsidR="008124FB" w:rsidRDefault="008124FB" w:rsidP="008124FB">
      <w:pPr>
        <w:pStyle w:val="Titre8"/>
      </w:pPr>
      <w:r>
        <w:t>Exemple :</w:t>
      </w:r>
    </w:p>
    <w:p w14:paraId="270AC0A4" w14:textId="5FE98DC5" w:rsidR="00590684" w:rsidRDefault="00590684" w:rsidP="00590684">
      <w:r>
        <w:t>[type : Nom_de_division].</w:t>
      </w:r>
    </w:p>
    <w:p w14:paraId="1D4179C6" w14:textId="4737C47A" w:rsidR="006426D3" w:rsidRDefault="006426D3" w:rsidP="00590684">
      <w:pPr>
        <w:pStyle w:val="Titre6"/>
      </w:pPr>
      <w:r>
        <w:t>Encodage</w:t>
      </w:r>
    </w:p>
    <w:p w14:paraId="2B6F8FE0" w14:textId="290472B5" w:rsidR="006426D3" w:rsidRDefault="006426D3" w:rsidP="008E0F2D">
      <w:r>
        <w:t xml:space="preserve">Les divisions principales du texte sont établies au moyen des éléments </w:t>
      </w:r>
      <w:r w:rsidRPr="00216F22">
        <w:rPr>
          <w:rStyle w:val="lev"/>
        </w:rPr>
        <w:t>front</w:t>
      </w:r>
      <w:r>
        <w:t xml:space="preserve"> pour le texte liminaire, </w:t>
      </w:r>
      <w:r w:rsidRPr="00216F22">
        <w:rPr>
          <w:rStyle w:val="lev"/>
        </w:rPr>
        <w:t>body</w:t>
      </w:r>
      <w:r>
        <w:t xml:space="preserve"> pour le </w:t>
      </w:r>
      <w:r w:rsidR="008977F8">
        <w:t>corps</w:t>
      </w:r>
      <w:r>
        <w:t xml:space="preserve"> du texte et </w:t>
      </w:r>
      <w:r w:rsidRPr="00216F22">
        <w:rPr>
          <w:rStyle w:val="lev"/>
        </w:rPr>
        <w:t>back</w:t>
      </w:r>
      <w:r>
        <w:t xml:space="preserve"> pour les parties </w:t>
      </w:r>
      <w:r w:rsidR="00A04C5B">
        <w:t>postérieures</w:t>
      </w:r>
      <w:r>
        <w:t>.</w:t>
      </w:r>
    </w:p>
    <w:p w14:paraId="5B18B71A" w14:textId="28E53AA1" w:rsidR="008E0F2D" w:rsidRDefault="006426D3" w:rsidP="008E0F2D">
      <w:r>
        <w:t xml:space="preserve">Les sous-divisions du texte sont traitées au moyen d’éléments </w:t>
      </w:r>
      <w:r w:rsidRPr="00216F22">
        <w:rPr>
          <w:rStyle w:val="lev"/>
        </w:rPr>
        <w:t>div</w:t>
      </w:r>
      <w:r>
        <w:t xml:space="preserve">. Dans certains cas, le texte édité peut présenter des incohérences dans l’organisation de ses parties et sous parties. Les types de sous-parties sont clairement définies au moyen des attributs type sur des éléments </w:t>
      </w:r>
      <w:r w:rsidRPr="002A11D8">
        <w:rPr>
          <w:rStyle w:val="lev"/>
        </w:rPr>
        <w:t>div</w:t>
      </w:r>
      <w:r w:rsidR="008E0F2D">
        <w:t>.</w:t>
      </w:r>
    </w:p>
    <w:p w14:paraId="3BA6435F" w14:textId="78BF5C0C" w:rsidR="00B74248" w:rsidRDefault="00B74248" w:rsidP="008E0F2D">
      <w:r>
        <w:t xml:space="preserve">Dans l’élément </w:t>
      </w:r>
      <w:r w:rsidRPr="00B74248">
        <w:rPr>
          <w:rStyle w:val="lev"/>
        </w:rPr>
        <w:t>front</w:t>
      </w:r>
      <w:r>
        <w:t xml:space="preserve">, un élément </w:t>
      </w:r>
      <w:r w:rsidRPr="00B74248">
        <w:rPr>
          <w:rStyle w:val="lev"/>
        </w:rPr>
        <w:t>titlePage</w:t>
      </w:r>
      <w:r>
        <w:t xml:space="preserve"> permet d’encoder la page de titre telle qu’elle apparaît sur le manuscrit.</w:t>
      </w:r>
    </w:p>
    <w:p w14:paraId="459BFE83" w14:textId="1DBBF8A9" w:rsidR="006426D3" w:rsidRDefault="006426D3" w:rsidP="009D2E4D">
      <w:pPr>
        <w:pStyle w:val="Titre6"/>
      </w:pPr>
      <w:r>
        <w:t>Rendu</w:t>
      </w:r>
    </w:p>
    <w:p w14:paraId="603B33FD" w14:textId="59C4CA59" w:rsidR="00B74248" w:rsidRPr="00B74248" w:rsidRDefault="00B74248" w:rsidP="00A974CE">
      <w:pPr>
        <w:pStyle w:val="Titre7"/>
      </w:pPr>
      <w:r w:rsidRPr="00B74248">
        <w:t>Table des matières</w:t>
      </w:r>
    </w:p>
    <w:p w14:paraId="2AB16505" w14:textId="17EA5818" w:rsidR="00A04C5B" w:rsidRDefault="00A04C5B" w:rsidP="00A04C5B">
      <w:r>
        <w:t>La table des matières reflète la division tripartite de l’édition avec des titres intermédiaires :</w:t>
      </w:r>
    </w:p>
    <w:p w14:paraId="144247A5" w14:textId="07716ED0" w:rsidR="00A04C5B" w:rsidRDefault="00A04C5B" w:rsidP="00A04C5B">
      <w:pPr>
        <w:pStyle w:val="Paragraphedeliste"/>
        <w:numPr>
          <w:ilvl w:val="0"/>
          <w:numId w:val="1"/>
        </w:numPr>
      </w:pPr>
      <w:r>
        <w:t>parties liminaires</w:t>
      </w:r>
      <w:r w:rsidR="00C02810">
        <w:t xml:space="preserve"> (</w:t>
      </w:r>
      <w:r w:rsidR="00C02810" w:rsidRPr="00216F22">
        <w:rPr>
          <w:rStyle w:val="lev"/>
        </w:rPr>
        <w:t>front</w:t>
      </w:r>
      <w:r w:rsidR="00C02810">
        <w:t>)</w:t>
      </w:r>
    </w:p>
    <w:p w14:paraId="4DC33DE3" w14:textId="25B4E78C" w:rsidR="00A04C5B" w:rsidRDefault="00A04C5B" w:rsidP="00A04C5B">
      <w:pPr>
        <w:pStyle w:val="Paragraphedeliste"/>
        <w:numPr>
          <w:ilvl w:val="0"/>
          <w:numId w:val="1"/>
        </w:numPr>
      </w:pPr>
      <w:r>
        <w:t>corps de texte</w:t>
      </w:r>
      <w:r w:rsidR="00C02810">
        <w:t xml:space="preserve"> (</w:t>
      </w:r>
      <w:r w:rsidR="00C02810" w:rsidRPr="00216F22">
        <w:rPr>
          <w:rStyle w:val="lev"/>
        </w:rPr>
        <w:t>body</w:t>
      </w:r>
      <w:r w:rsidR="00C02810">
        <w:t>)</w:t>
      </w:r>
    </w:p>
    <w:p w14:paraId="7FF35520" w14:textId="43B1F506" w:rsidR="00A04C5B" w:rsidRPr="00A04C5B" w:rsidRDefault="00A04C5B" w:rsidP="00A04C5B">
      <w:pPr>
        <w:pStyle w:val="Paragraphedeliste"/>
        <w:numPr>
          <w:ilvl w:val="0"/>
          <w:numId w:val="1"/>
        </w:numPr>
      </w:pPr>
      <w:r>
        <w:t>parties postérieures</w:t>
      </w:r>
      <w:r w:rsidR="00C02810">
        <w:t xml:space="preserve"> (</w:t>
      </w:r>
      <w:r w:rsidR="00C02810" w:rsidRPr="00216F22">
        <w:rPr>
          <w:rStyle w:val="lev"/>
        </w:rPr>
        <w:t>back</w:t>
      </w:r>
      <w:r w:rsidR="00C02810">
        <w:t>)</w:t>
      </w:r>
    </w:p>
    <w:p w14:paraId="1D11C644" w14:textId="7D8763D2" w:rsidR="00C02810" w:rsidRDefault="00B74248" w:rsidP="008E0F2D">
      <w:r>
        <w:t>À l’intérieur de ces grandes divisions, apparaissent chacune des divisions du texte.</w:t>
      </w:r>
    </w:p>
    <w:p w14:paraId="11E5DD54" w14:textId="77777777" w:rsidR="000B75D6" w:rsidRPr="00AC66AF" w:rsidRDefault="000B75D6" w:rsidP="000B75D6">
      <w:pPr>
        <w:pStyle w:val="Titre7"/>
      </w:pPr>
      <w:r w:rsidRPr="00AC66AF">
        <w:t>Niveaux à afficher dans la Table des matières des manuscrits</w:t>
      </w:r>
    </w:p>
    <w:p w14:paraId="3A689624" w14:textId="08DE8C30" w:rsidR="000B75D6" w:rsidRPr="00AC66AF" w:rsidRDefault="000B75D6" w:rsidP="000B75D6">
      <w:r w:rsidRPr="00AC66AF">
        <w:t>La structure des différents cours peut varier car elle reflète la structure originale des manuscrits. Certains d’entre eux comportent, en plus d’une préface dans le front, une page de sommaire, et une introduction. Dans les parties postérieures, apparaissent parfois également des tables ou des index à distinguer de l’index établi dans le cadre de l’édition.</w:t>
      </w:r>
    </w:p>
    <w:p w14:paraId="5954A683" w14:textId="77777777" w:rsidR="000B75D6" w:rsidRPr="00AC66AF" w:rsidRDefault="000B75D6" w:rsidP="000B75D6">
      <w:r w:rsidRPr="00AC66AF">
        <w:t>La présentation des tables doit rendre compte de cette variabilité en suivant les règles suivantes, regroupant sous trois grandes sections qui sont fixes pour chaque cours (front, body, et back) :</w:t>
      </w:r>
    </w:p>
    <w:p w14:paraId="1F84DBB7" w14:textId="77777777" w:rsidR="000B75D6" w:rsidRPr="00AC66AF" w:rsidRDefault="000B75D6" w:rsidP="000B75D6"/>
    <w:p w14:paraId="46EDB314" w14:textId="77777777" w:rsidR="000B75D6" w:rsidRPr="00AC66AF" w:rsidRDefault="000B75D6" w:rsidP="000B75D6">
      <w:pPr>
        <w:rPr>
          <w:b/>
        </w:rPr>
      </w:pPr>
      <w:r w:rsidRPr="00AC66AF">
        <w:rPr>
          <w:b/>
        </w:rPr>
        <w:t>Parties liminaires</w:t>
      </w:r>
    </w:p>
    <w:p w14:paraId="27FBD791" w14:textId="3388FFF4" w:rsidR="000B75D6" w:rsidRPr="00AC66AF" w:rsidRDefault="000B75D6" w:rsidP="000B75D6">
      <w:pPr>
        <w:ind w:left="708"/>
      </w:pPr>
      <w:r w:rsidRPr="00AC66AF">
        <w:t xml:space="preserve">Puis le contenu de tous les éléments </w:t>
      </w:r>
      <w:r w:rsidRPr="00AC66AF">
        <w:rPr>
          <w:rStyle w:val="lev"/>
        </w:rPr>
        <w:t>head</w:t>
      </w:r>
      <w:r w:rsidRPr="00AC66AF">
        <w:t xml:space="preserve"> des divisions (</w:t>
      </w:r>
      <w:r w:rsidRPr="00AC66AF">
        <w:rPr>
          <w:rStyle w:val="lev"/>
        </w:rPr>
        <w:t>div</w:t>
      </w:r>
      <w:r w:rsidRPr="00AC66AF">
        <w:t xml:space="preserve">) après </w:t>
      </w:r>
      <w:r w:rsidRPr="00AC66AF">
        <w:rPr>
          <w:rStyle w:val="lev"/>
        </w:rPr>
        <w:t>titlePage</w:t>
      </w:r>
      <w:r w:rsidRPr="00AC66AF">
        <w:t xml:space="preserve"> dans le front</w:t>
      </w:r>
    </w:p>
    <w:p w14:paraId="03898C3A" w14:textId="77777777" w:rsidR="000B75D6" w:rsidRPr="00AC66AF" w:rsidRDefault="000B75D6" w:rsidP="000B75D6">
      <w:pPr>
        <w:rPr>
          <w:b/>
        </w:rPr>
      </w:pPr>
      <w:r w:rsidRPr="00AC66AF">
        <w:rPr>
          <w:b/>
        </w:rPr>
        <w:t>Corps de texte</w:t>
      </w:r>
    </w:p>
    <w:p w14:paraId="4ED54989" w14:textId="3804EA60" w:rsidR="000B75D6" w:rsidRPr="00AC66AF" w:rsidRDefault="000B75D6" w:rsidP="000B75D6">
      <w:pPr>
        <w:ind w:left="708"/>
      </w:pPr>
      <w:r w:rsidRPr="00AC66AF">
        <w:t xml:space="preserve">Puis le contenu de tous les éléments </w:t>
      </w:r>
      <w:r w:rsidRPr="00AC66AF">
        <w:rPr>
          <w:rStyle w:val="lev"/>
        </w:rPr>
        <w:t>head</w:t>
      </w:r>
      <w:r w:rsidRPr="00AC66AF">
        <w:t xml:space="preserve"> des divisions (</w:t>
      </w:r>
      <w:r w:rsidRPr="00AC66AF">
        <w:rPr>
          <w:rStyle w:val="lev"/>
        </w:rPr>
        <w:t>div</w:t>
      </w:r>
      <w:r w:rsidRPr="00AC66AF">
        <w:t>) avec une profondeur de 3 niveaux</w:t>
      </w:r>
    </w:p>
    <w:p w14:paraId="6772FD03" w14:textId="77777777" w:rsidR="000B75D6" w:rsidRPr="00AC66AF" w:rsidRDefault="000B75D6" w:rsidP="000B75D6">
      <w:r w:rsidRPr="00AC66AF">
        <w:tab/>
        <w:t xml:space="preserve">(généralement </w:t>
      </w:r>
      <w:r w:rsidRPr="00AC66AF">
        <w:rPr>
          <w:rStyle w:val="Forteaccentuation"/>
        </w:rPr>
        <w:t>type</w:t>
      </w:r>
      <w:r w:rsidRPr="00AC66AF">
        <w:t xml:space="preserve">=”part”, puis </w:t>
      </w:r>
      <w:r w:rsidRPr="00AC66AF">
        <w:rPr>
          <w:rStyle w:val="Forteaccentuation"/>
        </w:rPr>
        <w:t>type</w:t>
      </w:r>
      <w:r w:rsidRPr="00AC66AF">
        <w:t xml:space="preserve">=”chapter”, puis </w:t>
      </w:r>
      <w:r w:rsidRPr="00AC66AF">
        <w:rPr>
          <w:rStyle w:val="Forteaccentuation"/>
        </w:rPr>
        <w:t>type</w:t>
      </w:r>
      <w:r w:rsidRPr="00AC66AF">
        <w:t>=”section”</w:t>
      </w:r>
    </w:p>
    <w:p w14:paraId="416139AD" w14:textId="77777777" w:rsidR="000B75D6" w:rsidRPr="00AC66AF" w:rsidRDefault="000B75D6" w:rsidP="000B75D6">
      <w:pPr>
        <w:rPr>
          <w:b/>
        </w:rPr>
      </w:pPr>
      <w:r w:rsidRPr="00AC66AF">
        <w:rPr>
          <w:b/>
        </w:rPr>
        <w:t>Parties postérieures</w:t>
      </w:r>
    </w:p>
    <w:p w14:paraId="49EE76AB" w14:textId="2FA041DD" w:rsidR="000B75D6" w:rsidRPr="00AC66AF" w:rsidRDefault="000B75D6" w:rsidP="000B75D6">
      <w:r w:rsidRPr="00AC66AF">
        <w:tab/>
        <w:t>Le titre de chacune des divisions (div) du back sauf la liste des figures</w:t>
      </w:r>
    </w:p>
    <w:p w14:paraId="04B877B4" w14:textId="77777777" w:rsidR="000B75D6" w:rsidRPr="00AC66AF" w:rsidRDefault="000B75D6" w:rsidP="000B75D6"/>
    <w:p w14:paraId="320B7EB9" w14:textId="61D7A170" w:rsidR="000B75D6" w:rsidRPr="00AC66AF" w:rsidRDefault="000B75D6" w:rsidP="000B75D6">
      <w:pPr>
        <w:pStyle w:val="Paragraphedeliste"/>
        <w:numPr>
          <w:ilvl w:val="0"/>
          <w:numId w:val="1"/>
        </w:numPr>
      </w:pPr>
      <w:r w:rsidRPr="00AC66AF">
        <w:t>on ignore les marques de retour à la ligne (</w:t>
      </w:r>
      <w:r w:rsidRPr="00AC66AF">
        <w:rPr>
          <w:rStyle w:val="lev"/>
        </w:rPr>
        <w:t>lb</w:t>
      </w:r>
      <w:r w:rsidRPr="00AC66AF">
        <w:t>)</w:t>
      </w:r>
    </w:p>
    <w:p w14:paraId="37208A56" w14:textId="20659AB8" w:rsidR="000B75D6" w:rsidRPr="00AC66AF" w:rsidRDefault="000B75D6" w:rsidP="000B75D6">
      <w:pPr>
        <w:pStyle w:val="Paragraphedeliste"/>
        <w:numPr>
          <w:ilvl w:val="0"/>
          <w:numId w:val="1"/>
        </w:numPr>
      </w:pPr>
      <w:r w:rsidRPr="00AC66AF">
        <w:t>on fournira un identifiant</w:t>
      </w:r>
      <w:r w:rsidR="00EB4FFF" w:rsidRPr="00AC66AF">
        <w:t xml:space="preserve"> </w:t>
      </w:r>
      <w:r w:rsidR="00EB4FFF" w:rsidRPr="00AC66AF">
        <w:rPr>
          <w:rStyle w:val="Forteaccentuation"/>
        </w:rPr>
        <w:t>xml:id</w:t>
      </w:r>
      <w:r w:rsidRPr="00AC66AF">
        <w:t xml:space="preserve"> sur toutes les divisions</w:t>
      </w:r>
      <w:r w:rsidR="0069566A" w:rsidRPr="00AC66AF">
        <w:t xml:space="preserve"> pour produire une ancre</w:t>
      </w:r>
    </w:p>
    <w:p w14:paraId="5EDA38B0" w14:textId="763914AD" w:rsidR="0069566A" w:rsidRPr="00AC66AF" w:rsidRDefault="0069566A" w:rsidP="000B75D6">
      <w:pPr>
        <w:pStyle w:val="Paragraphedeliste"/>
        <w:numPr>
          <w:ilvl w:val="0"/>
          <w:numId w:val="1"/>
        </w:numPr>
      </w:pPr>
      <w:r w:rsidRPr="00AC66AF">
        <w:t xml:space="preserve">on ajoute un titre </w:t>
      </w:r>
      <w:r w:rsidRPr="00AC66AF">
        <w:rPr>
          <w:rStyle w:val="lev"/>
        </w:rPr>
        <w:t>head</w:t>
      </w:r>
      <w:r w:rsidRPr="00AC66AF">
        <w:t xml:space="preserve"> à chacune des divisions qui doivent être affiché</w:t>
      </w:r>
      <w:r w:rsidR="009B3D4D" w:rsidRPr="00AC66AF">
        <w:t>es, sinon elles seront ignorées</w:t>
      </w:r>
    </w:p>
    <w:p w14:paraId="7566723A" w14:textId="0D17E628" w:rsidR="009B3D4D" w:rsidRPr="00AC66AF" w:rsidRDefault="009B3D4D" w:rsidP="000B75D6">
      <w:pPr>
        <w:pStyle w:val="Paragraphedeliste"/>
        <w:numPr>
          <w:ilvl w:val="0"/>
          <w:numId w:val="1"/>
        </w:numPr>
      </w:pPr>
      <w:r w:rsidRPr="00AC66AF">
        <w:rPr>
          <w:rStyle w:val="lev"/>
        </w:rPr>
        <w:t>num</w:t>
      </w:r>
      <w:r w:rsidRPr="00AC66AF">
        <w:t xml:space="preserve"> permet d’encoder la partie du titre relative à la numérotation pour les </w:t>
      </w:r>
      <w:r w:rsidR="00205282" w:rsidRPr="00AC66AF">
        <w:t xml:space="preserve">rendus </w:t>
      </w:r>
      <w:r w:rsidRPr="00AC66AF">
        <w:t>typographiques éventuels (retour à la ligne, etc.)</w:t>
      </w:r>
    </w:p>
    <w:p w14:paraId="383870FF" w14:textId="63C54ABD" w:rsidR="00B74248" w:rsidRPr="00B74248" w:rsidRDefault="00B74248" w:rsidP="00A974CE">
      <w:pPr>
        <w:pStyle w:val="Titre7"/>
      </w:pPr>
      <w:r w:rsidRPr="00B74248">
        <w:t>Page de titre de l’édition</w:t>
      </w:r>
    </w:p>
    <w:p w14:paraId="22D54D30" w14:textId="76806F3D" w:rsidR="00DA77DA" w:rsidRDefault="00A04C5B" w:rsidP="008E0F2D">
      <w:r>
        <w:t>La présentation du texte débute par une page de titre de l’édition</w:t>
      </w:r>
      <w:r w:rsidR="00B74248">
        <w:t xml:space="preserve"> (titre forgé)</w:t>
      </w:r>
      <w:r w:rsidR="00C02810">
        <w:t>, centrée sur la page. Celle-ci se compose des éléments suivants tirés de l’en-tête TEI :</w:t>
      </w:r>
    </w:p>
    <w:p w14:paraId="7337E5C9" w14:textId="77777777" w:rsidR="00250B31" w:rsidRDefault="00250B31" w:rsidP="008E0F2D"/>
    <w:p w14:paraId="369A7496" w14:textId="77777777" w:rsidR="00250B31" w:rsidRDefault="00C02810" w:rsidP="00250B31">
      <w:pPr>
        <w:pStyle w:val="Paragraphedeliste"/>
        <w:numPr>
          <w:ilvl w:val="0"/>
          <w:numId w:val="1"/>
        </w:numPr>
      </w:pPr>
      <w:r>
        <w:t xml:space="preserve">Contenu de l’élément </w:t>
      </w:r>
      <w:r w:rsidRPr="002A11D8">
        <w:rPr>
          <w:rStyle w:val="lev"/>
        </w:rPr>
        <w:t>title</w:t>
      </w:r>
      <w:r>
        <w:t xml:space="preserve"> </w:t>
      </w:r>
      <w:r w:rsidRPr="002A11D8">
        <w:rPr>
          <w:rStyle w:val="Forteaccentuation"/>
        </w:rPr>
        <w:t>type=”main”</w:t>
      </w:r>
      <w:r>
        <w:t>, saut de ligne</w:t>
      </w:r>
    </w:p>
    <w:p w14:paraId="01B91E0F" w14:textId="1D2F182C" w:rsidR="00250B31" w:rsidRDefault="00C02810" w:rsidP="00250B31">
      <w:pPr>
        <w:pStyle w:val="Paragraphedeliste"/>
        <w:numPr>
          <w:ilvl w:val="0"/>
          <w:numId w:val="1"/>
        </w:numPr>
      </w:pPr>
      <w:r>
        <w:t xml:space="preserve">Contenu des </w:t>
      </w:r>
      <w:r w:rsidRPr="002A11D8">
        <w:rPr>
          <w:rStyle w:val="lev"/>
        </w:rPr>
        <w:t>title</w:t>
      </w:r>
      <w:r>
        <w:t xml:space="preserve"> suivants,</w:t>
      </w:r>
      <w:r w:rsidR="00C32FA2">
        <w:t xml:space="preserve"> séparés par des « , », puis</w:t>
      </w:r>
      <w:r>
        <w:t xml:space="preserve"> saut de ligne</w:t>
      </w:r>
    </w:p>
    <w:p w14:paraId="738A863C" w14:textId="39A7CFF6" w:rsidR="00250B31" w:rsidRDefault="00C02810" w:rsidP="00250B31">
      <w:pPr>
        <w:pStyle w:val="Paragraphedeliste"/>
        <w:numPr>
          <w:ilvl w:val="0"/>
          <w:numId w:val="1"/>
        </w:numPr>
      </w:pPr>
      <w:r>
        <w:t>Mention de responsabilité principale (« publ</w:t>
      </w:r>
      <w:r w:rsidR="00250B31">
        <w:t>ié sous la direction de »,</w:t>
      </w:r>
    </w:p>
    <w:p w14:paraId="50C0986A" w14:textId="07A28255" w:rsidR="00C02810" w:rsidRDefault="00250B31" w:rsidP="00250B31">
      <w:pPr>
        <w:pStyle w:val="Paragraphedeliste"/>
        <w:numPr>
          <w:ilvl w:val="0"/>
          <w:numId w:val="1"/>
        </w:numPr>
      </w:pPr>
      <w:r>
        <w:t xml:space="preserve">Suivi directement du </w:t>
      </w:r>
      <w:r w:rsidR="00C02810">
        <w:t xml:space="preserve">contenu de l’élément </w:t>
      </w:r>
      <w:r w:rsidR="00C02810" w:rsidRPr="00216F22">
        <w:rPr>
          <w:rStyle w:val="lev"/>
        </w:rPr>
        <w:t>persName</w:t>
      </w:r>
      <w:r w:rsidR="00C02810">
        <w:t xml:space="preserve"> dans principal, saut de ligne)</w:t>
      </w:r>
    </w:p>
    <w:p w14:paraId="0CBCA3AD" w14:textId="77777777" w:rsidR="00C32FA2" w:rsidRDefault="00C02810" w:rsidP="00C32FA2">
      <w:pPr>
        <w:pStyle w:val="Paragraphedeliste"/>
        <w:numPr>
          <w:ilvl w:val="0"/>
          <w:numId w:val="1"/>
        </w:numPr>
      </w:pPr>
      <w:r>
        <w:t>Mentions de responsabilités secondaire</w:t>
      </w:r>
      <w:r w:rsidR="00C32FA2">
        <w:t>s</w:t>
      </w:r>
      <w:r>
        <w:t xml:space="preserve"> (« Édité par » suivi du contenu des éléments </w:t>
      </w:r>
      <w:r w:rsidRPr="00216F22">
        <w:rPr>
          <w:rStyle w:val="lev"/>
        </w:rPr>
        <w:t>persName</w:t>
      </w:r>
      <w:r>
        <w:t xml:space="preserve"> </w:t>
      </w:r>
      <w:r w:rsidR="00C32FA2">
        <w:t>des éléments</w:t>
      </w:r>
      <w:r>
        <w:t xml:space="preserve"> </w:t>
      </w:r>
      <w:r w:rsidRPr="00814DCE">
        <w:rPr>
          <w:rStyle w:val="lev"/>
        </w:rPr>
        <w:t>resp</w:t>
      </w:r>
      <w:r>
        <w:t xml:space="preserve"> </w:t>
      </w:r>
      <w:r w:rsidR="00C32FA2">
        <w:t>qui ont l’attribut editor). Saut de ligne</w:t>
      </w:r>
    </w:p>
    <w:p w14:paraId="55E7CF0D" w14:textId="7789396A" w:rsidR="00C02810" w:rsidRDefault="00C32FA2" w:rsidP="00C32FA2">
      <w:pPr>
        <w:pStyle w:val="Paragraphedeliste"/>
        <w:numPr>
          <w:ilvl w:val="0"/>
          <w:numId w:val="1"/>
        </w:numPr>
      </w:pPr>
      <w:r>
        <w:t xml:space="preserve">Autres mentions des responsabilité : contenu de l’élément </w:t>
      </w:r>
      <w:r w:rsidRPr="007E3F1C">
        <w:rPr>
          <w:rStyle w:val="lev"/>
        </w:rPr>
        <w:t>persName</w:t>
      </w:r>
      <w:r>
        <w:t xml:space="preserve"> des différents </w:t>
      </w:r>
      <w:r w:rsidR="007E3F1C">
        <w:t xml:space="preserve">éléments </w:t>
      </w:r>
      <w:r w:rsidRPr="007E3F1C">
        <w:rPr>
          <w:rStyle w:val="lev"/>
        </w:rPr>
        <w:t>res</w:t>
      </w:r>
      <w:r w:rsidR="007E3F1C">
        <w:rPr>
          <w:rStyle w:val="lev"/>
        </w:rPr>
        <w:t>p</w:t>
      </w:r>
      <w:r w:rsidR="007E3F1C">
        <w:t xml:space="preserve">, séparés par des virgules et </w:t>
      </w:r>
      <w:r>
        <w:t>classés par type de responsabilité.</w:t>
      </w:r>
    </w:p>
    <w:p w14:paraId="4AD262E7" w14:textId="1CD5DFFF" w:rsidR="00B74248" w:rsidRDefault="00B74248" w:rsidP="003C38A4">
      <w:pPr>
        <w:tabs>
          <w:tab w:val="left" w:pos="2342"/>
        </w:tabs>
        <w:rPr>
          <w:rStyle w:val="lev"/>
        </w:rPr>
      </w:pPr>
      <w:r>
        <w:t xml:space="preserve">À la suite de cette page de titre, on affiche le contenu des autres divisions de l’élément </w:t>
      </w:r>
      <w:r w:rsidRPr="00B74248">
        <w:rPr>
          <w:rStyle w:val="lev"/>
        </w:rPr>
        <w:t>front</w:t>
      </w:r>
    </w:p>
    <w:p w14:paraId="1A56621C" w14:textId="77777777" w:rsidR="00B374AE" w:rsidRDefault="00B374AE" w:rsidP="00B374AE"/>
    <w:p w14:paraId="7EFE7F32" w14:textId="77777777" w:rsidR="00B374AE" w:rsidRPr="00AC66AF" w:rsidRDefault="00B374AE" w:rsidP="00B374AE">
      <w:r w:rsidRPr="00AC66AF">
        <w:t>{ //fileDesc/titleStmt/title[@type='main']}</w:t>
      </w:r>
      <w:r w:rsidRPr="00AC66AF">
        <w:rPr>
          <w:b/>
        </w:rPr>
        <w:t>,</w:t>
      </w:r>
      <w:r w:rsidRPr="00AC66AF">
        <w:t xml:space="preserve"> {//fileDesc/titleStmt/title[@type='sub'] }</w:t>
      </w:r>
    </w:p>
    <w:p w14:paraId="046295C2" w14:textId="77777777" w:rsidR="00B374AE" w:rsidRPr="00AC66AF" w:rsidRDefault="00B374AE" w:rsidP="00B374AE"/>
    <w:p w14:paraId="5517D8DD" w14:textId="77777777" w:rsidR="00B374AE" w:rsidRPr="00AC66AF" w:rsidRDefault="00B374AE" w:rsidP="00B374AE">
      <w:r w:rsidRPr="00AC66AF">
        <w:t>{ //fileDesc/titleStmt/title[@type='subSub'] }</w:t>
      </w:r>
      <w:r w:rsidRPr="00AC66AF">
        <w:rPr>
          <w:b/>
        </w:rPr>
        <w:t xml:space="preserve"> ,</w:t>
      </w:r>
      <w:r w:rsidRPr="00AC66AF">
        <w:t xml:space="preserve"> { //fileDesc/titleStmt/title[@type='subSubSub'] }</w:t>
      </w:r>
    </w:p>
    <w:p w14:paraId="0EE788A1" w14:textId="77777777" w:rsidR="00B374AE" w:rsidRPr="00AC66AF" w:rsidRDefault="00B374AE" w:rsidP="00B374AE"/>
    <w:p w14:paraId="63714301" w14:textId="77777777" w:rsidR="00B374AE" w:rsidRPr="00AC66AF" w:rsidRDefault="00B374AE" w:rsidP="00B374AE">
      <w:r w:rsidRPr="00AC66AF">
        <w:t>publié sous la direction de { //fileDesc/titleStmt/principal/persName/forename } { //fileDesc/titleStmt/principal/persName/surname }</w:t>
      </w:r>
    </w:p>
    <w:p w14:paraId="0B247840" w14:textId="77777777" w:rsidR="00B374AE" w:rsidRPr="00AC66AF" w:rsidRDefault="00B374AE" w:rsidP="00B374AE"/>
    <w:p w14:paraId="1125DE88" w14:textId="77777777" w:rsidR="00B374AE" w:rsidRPr="00AC66AF" w:rsidRDefault="00B374AE" w:rsidP="00B374AE">
      <w:r w:rsidRPr="00AC66AF">
        <w:t>[si présent, les mentions de responsabilité successives séparées par des « , »]</w:t>
      </w:r>
    </w:p>
    <w:p w14:paraId="74D6D27B" w14:textId="77777777" w:rsidR="00B374AE" w:rsidRPr="00AC66AF" w:rsidRDefault="00B374AE" w:rsidP="00B374AE">
      <w:r w:rsidRPr="00AC66AF">
        <w:t>{ //fileDesc/titleStmt/respStmt[child::resp[@key='edt']] } : { //fileDesc/titleStmt/respStmt[child::resp[@key='edt']]/persName/forename } { //fileDesc/titleStmt/respStmt[child::resp[@key='edt']]/persName/surname }</w:t>
      </w:r>
    </w:p>
    <w:p w14:paraId="7055B908" w14:textId="77777777" w:rsidR="00B374AE" w:rsidRPr="00AC66AF" w:rsidRDefault="00B374AE" w:rsidP="00B374AE"/>
    <w:p w14:paraId="23A86DF4" w14:textId="77777777" w:rsidR="00B374AE" w:rsidRPr="00AC66AF" w:rsidRDefault="00B374AE" w:rsidP="00B374AE">
      <w:r w:rsidRPr="00AC66AF">
        <w:t>[si présent, les mentions de responsabilité successives séparées par des « , »]</w:t>
      </w:r>
    </w:p>
    <w:p w14:paraId="0F8F01D6" w14:textId="77777777" w:rsidR="00B374AE" w:rsidRPr="00AC66AF" w:rsidRDefault="00B374AE" w:rsidP="00B374AE">
      <w:r w:rsidRPr="00AC66AF">
        <w:t>{ //fileDesc/titleStmt/respStmt[child::resp[@key='mrk']] } : { //fileDesc/titleStmt/respStmt[child::resp[@key='edt']]/persName/forename } { //fileDesc/titleStmt/respStmt[child::resp[@key='edt']]/persName/surname }</w:t>
      </w:r>
    </w:p>
    <w:p w14:paraId="7C461A32" w14:textId="77777777" w:rsidR="00B374AE" w:rsidRPr="00AC66AF" w:rsidRDefault="00B374AE" w:rsidP="00B374AE"/>
    <w:p w14:paraId="2867FDDB" w14:textId="77777777" w:rsidR="00B374AE" w:rsidRPr="00AC66AF" w:rsidRDefault="00B374AE" w:rsidP="00B374AE">
      <w:r w:rsidRPr="00AC66AF">
        <w:t>[si présent, les mentions de responsabilité successives séparées par des « , »]</w:t>
      </w:r>
    </w:p>
    <w:p w14:paraId="3882809E" w14:textId="77777777" w:rsidR="00B374AE" w:rsidRPr="00AC66AF" w:rsidRDefault="00B374AE" w:rsidP="00B374AE">
      <w:r w:rsidRPr="00AC66AF">
        <w:t>{ //fileDesc/titleStmt/respStmt[child::resp[@key='trc']] } : { //fileDesc/titleStmt/respStmt[child::resp[@key='edt']]/persName/forename } { //fileDesc/titleStmt/respStmt[child::resp[@key='edt']]/persName/surname }</w:t>
      </w:r>
    </w:p>
    <w:p w14:paraId="018D00DF" w14:textId="77777777" w:rsidR="00B374AE" w:rsidRPr="00AC66AF" w:rsidRDefault="00B374AE" w:rsidP="00B374AE"/>
    <w:p w14:paraId="19672BD4" w14:textId="77777777" w:rsidR="00B374AE" w:rsidRPr="00AC66AF" w:rsidRDefault="00B374AE" w:rsidP="00B374AE">
      <w:r w:rsidRPr="00AC66AF">
        <w:t>[si présent, les mentions de responsabilité successives séparées par des « , »]</w:t>
      </w:r>
    </w:p>
    <w:p w14:paraId="26091C11" w14:textId="77777777" w:rsidR="00B374AE" w:rsidRPr="00AC66AF" w:rsidRDefault="00B374AE" w:rsidP="00B374AE">
      <w:r w:rsidRPr="00AC66AF">
        <w:t>{ //fileDesc/titleStmt/respStmt[child::resp[@key='mod']] } : { //fileDesc/titleStmt/respStmt[child::resp[@key='edt']]/persName/forename } { //fileDesc/titleStmt/respStmt[child::resp[@key='edt']]/persName/surname }</w:t>
      </w:r>
    </w:p>
    <w:p w14:paraId="4686720F" w14:textId="77777777" w:rsidR="00B374AE" w:rsidRPr="00AC66AF" w:rsidRDefault="00B374AE" w:rsidP="00B374AE"/>
    <w:p w14:paraId="2ED27C49" w14:textId="77777777" w:rsidR="00B374AE" w:rsidRDefault="00B374AE" w:rsidP="00B374AE">
      <w:r w:rsidRPr="00AC66AF">
        <w:t>{ //fileDesc/editionStmt/edition }</w:t>
      </w:r>
    </w:p>
    <w:p w14:paraId="5BF6BB9C" w14:textId="77777777" w:rsidR="00B374AE" w:rsidRPr="00ED14CB" w:rsidRDefault="00B374AE" w:rsidP="00B374AE"/>
    <w:p w14:paraId="2EA8EE12" w14:textId="2EF2CA6B" w:rsidR="00A9489A" w:rsidRDefault="00A9489A" w:rsidP="00A9489A">
      <w:pPr>
        <w:pStyle w:val="Titre7"/>
      </w:pPr>
      <w:bookmarkStart w:id="209" w:name="_Pages_de_titre"/>
      <w:bookmarkStart w:id="210" w:name="_Pages_de_titre_1"/>
      <w:bookmarkStart w:id="211" w:name="_Pages_de_titre_2"/>
      <w:bookmarkStart w:id="212" w:name="_Pages_de_titre_3"/>
      <w:bookmarkEnd w:id="209"/>
      <w:bookmarkEnd w:id="210"/>
      <w:bookmarkEnd w:id="211"/>
      <w:bookmarkEnd w:id="212"/>
      <w:r>
        <w:t>Pages de titre du manuscrit</w:t>
      </w:r>
    </w:p>
    <w:p w14:paraId="53FF023E" w14:textId="3F75CF10" w:rsidR="00B74248" w:rsidRDefault="00B74248" w:rsidP="003C38A4">
      <w:pPr>
        <w:tabs>
          <w:tab w:val="left" w:pos="2342"/>
        </w:tabs>
      </w:pPr>
      <w:r>
        <w:t xml:space="preserve">Page de </w:t>
      </w:r>
      <w:r w:rsidR="00B06D4B">
        <w:t xml:space="preserve">titre du manuscrit (contenu de </w:t>
      </w:r>
      <w:r w:rsidR="00B06D4B" w:rsidRPr="00B06D4B">
        <w:rPr>
          <w:rStyle w:val="lev"/>
        </w:rPr>
        <w:t>titlePage</w:t>
      </w:r>
      <w:r w:rsidR="00B06D4B">
        <w:t xml:space="preserve">). On affiche le contenu des éléments en suivant, autant que possible, les indications fournies par les attributs des sous-éléments (voir plus bas </w:t>
      </w:r>
      <w:hyperlink w:anchor="_Mise_en_valeur_1" w:history="1">
        <w:r w:rsidR="00B06D4B" w:rsidRPr="00A9489A">
          <w:rPr>
            <w:rStyle w:val="Lienhypertexte"/>
          </w:rPr>
          <w:t>rendu typographique</w:t>
        </w:r>
      </w:hyperlink>
      <w:r w:rsidR="00B06D4B">
        <w:t>).</w:t>
      </w:r>
    </w:p>
    <w:p w14:paraId="11D1105E" w14:textId="76A9BB34" w:rsidR="00B06D4B" w:rsidRDefault="00B06D4B" w:rsidP="003C38A4">
      <w:pPr>
        <w:tabs>
          <w:tab w:val="left" w:pos="2342"/>
        </w:tabs>
        <w:rPr>
          <w:rStyle w:val="lev"/>
        </w:rPr>
      </w:pPr>
      <w:r>
        <w:t xml:space="preserve">On respecte les </w:t>
      </w:r>
      <w:r w:rsidR="00360CF0">
        <w:t>retour</w:t>
      </w:r>
      <w:r w:rsidR="00A83312">
        <w:t>s</w:t>
      </w:r>
      <w:r w:rsidR="00360CF0">
        <w:t xml:space="preserve"> à la</w:t>
      </w:r>
      <w:r>
        <w:t xml:space="preserve"> ligne </w:t>
      </w:r>
      <w:r w:rsidRPr="00B06D4B">
        <w:rPr>
          <w:rStyle w:val="lev"/>
        </w:rPr>
        <w:t>lb</w:t>
      </w:r>
      <w:r>
        <w:rPr>
          <w:rStyle w:val="lev"/>
        </w:rPr>
        <w:t xml:space="preserve"> </w:t>
      </w:r>
      <w:r>
        <w:t xml:space="preserve">dans le contenu des éléments </w:t>
      </w:r>
      <w:r w:rsidRPr="00B06D4B">
        <w:rPr>
          <w:rStyle w:val="lev"/>
        </w:rPr>
        <w:t>titlePart</w:t>
      </w:r>
    </w:p>
    <w:p w14:paraId="6FC134D5" w14:textId="47C6F5AE" w:rsidR="00A9489A" w:rsidRDefault="00A9489A" w:rsidP="003C38A4">
      <w:pPr>
        <w:tabs>
          <w:tab w:val="left" w:pos="2342"/>
        </w:tabs>
      </w:pPr>
      <w:r>
        <w:t xml:space="preserve">On affiche, tel qu’ils sont présentés les contenus des éléments </w:t>
      </w:r>
      <w:r>
        <w:rPr>
          <w:rStyle w:val="lev"/>
        </w:rPr>
        <w:t>docAuthor</w:t>
      </w:r>
      <w:r>
        <w:t xml:space="preserve">, </w:t>
      </w:r>
      <w:r>
        <w:rPr>
          <w:rStyle w:val="lev"/>
        </w:rPr>
        <w:t>docTitle</w:t>
      </w:r>
      <w:r>
        <w:t xml:space="preserve">, </w:t>
      </w:r>
      <w:r w:rsidRPr="00A9489A">
        <w:rPr>
          <w:rStyle w:val="lev"/>
        </w:rPr>
        <w:t>docImprint</w:t>
      </w:r>
      <w:r>
        <w:t xml:space="preserve">, </w:t>
      </w:r>
      <w:r w:rsidRPr="00A9489A">
        <w:rPr>
          <w:rStyle w:val="lev"/>
        </w:rPr>
        <w:t>docDate</w:t>
      </w:r>
      <w:r>
        <w:t xml:space="preserve">, etc. </w:t>
      </w:r>
    </w:p>
    <w:p w14:paraId="13014962" w14:textId="77777777" w:rsidR="00B06D4B" w:rsidRDefault="00B06D4B" w:rsidP="003C38A4">
      <w:pPr>
        <w:tabs>
          <w:tab w:val="left" w:pos="2342"/>
        </w:tabs>
      </w:pPr>
    </w:p>
    <w:p w14:paraId="30E46E67" w14:textId="109F6F27" w:rsidR="00C840AE" w:rsidRDefault="00360CF0" w:rsidP="003C38A4">
      <w:pPr>
        <w:tabs>
          <w:tab w:val="left" w:pos="2342"/>
        </w:tabs>
      </w:pPr>
      <w:r>
        <w:t xml:space="preserve">À la suite de la page de titre du manuscrit, viennent généralement plusieurs autres divisions dans le front </w:t>
      </w:r>
      <w:r w:rsidR="000C2F00">
        <w:t>(</w:t>
      </w:r>
      <w:r w:rsidR="000C2F00" w:rsidRPr="00216F22">
        <w:rPr>
          <w:rStyle w:val="lev"/>
        </w:rPr>
        <w:t>div</w:t>
      </w:r>
      <w:r w:rsidR="000C2F00">
        <w:t>)</w:t>
      </w:r>
      <w:r>
        <w:t xml:space="preserve"> comme la préface et l’introduction. Ces divisions sont marquées par une interruption verticale de l’affichage du texte.</w:t>
      </w:r>
    </w:p>
    <w:p w14:paraId="51D98AB9" w14:textId="2D733932" w:rsidR="000C2F00" w:rsidRDefault="00360CF0" w:rsidP="003C38A4">
      <w:pPr>
        <w:tabs>
          <w:tab w:val="left" w:pos="2342"/>
        </w:tabs>
      </w:pPr>
      <w:r>
        <w:t>Styler les titres (</w:t>
      </w:r>
      <w:r w:rsidRPr="00360CF0">
        <w:rPr>
          <w:rStyle w:val="lev"/>
        </w:rPr>
        <w:t>head</w:t>
      </w:r>
      <w:r>
        <w:t>).</w:t>
      </w:r>
    </w:p>
    <w:p w14:paraId="1FCB71B5" w14:textId="2BC56BEE" w:rsidR="00C840AE" w:rsidRPr="00C840AE" w:rsidRDefault="00C840AE" w:rsidP="00A974CE">
      <w:pPr>
        <w:pStyle w:val="Titre7"/>
      </w:pPr>
      <w:bookmarkStart w:id="213" w:name="_Corps_de_texte"/>
      <w:bookmarkEnd w:id="213"/>
      <w:r w:rsidRPr="00C840AE">
        <w:t>Corps de texte</w:t>
      </w:r>
      <w:r w:rsidR="009A0DD7">
        <w:t xml:space="preserve"> (</w:t>
      </w:r>
      <w:r w:rsidR="009A0DD7" w:rsidRPr="00216F22">
        <w:rPr>
          <w:rStyle w:val="lev"/>
        </w:rPr>
        <w:t>body</w:t>
      </w:r>
      <w:r w:rsidR="009A0DD7">
        <w:t>)</w:t>
      </w:r>
    </w:p>
    <w:p w14:paraId="7D69B383" w14:textId="70642BDE" w:rsidR="008E0F2D" w:rsidRDefault="000C071E" w:rsidP="008E0F2D">
      <w:r>
        <w:t xml:space="preserve">Les divisions du texte sont marquées </w:t>
      </w:r>
      <w:r w:rsidR="00681130">
        <w:t xml:space="preserve">par une interruption verticale de </w:t>
      </w:r>
      <w:r>
        <w:t xml:space="preserve">l’affichage du texte, même en l’absence d’élément </w:t>
      </w:r>
      <w:r w:rsidRPr="00216F22">
        <w:rPr>
          <w:rStyle w:val="lev"/>
        </w:rPr>
        <w:t>head</w:t>
      </w:r>
      <w:r>
        <w:t>.</w:t>
      </w:r>
    </w:p>
    <w:p w14:paraId="6DF67D67" w14:textId="77777777" w:rsidR="006F13A6" w:rsidRDefault="006F13A6" w:rsidP="008E0F2D"/>
    <w:p w14:paraId="2435C48B" w14:textId="0A43CA35" w:rsidR="006F13A6" w:rsidRDefault="006F13A6" w:rsidP="008E0F2D">
      <w:r>
        <w:t>Les parties (</w:t>
      </w:r>
      <w:r w:rsidRPr="00216F22">
        <w:rPr>
          <w:rStyle w:val="lev"/>
        </w:rPr>
        <w:t>div</w:t>
      </w:r>
      <w:r>
        <w:t xml:space="preserve"> </w:t>
      </w:r>
      <w:r w:rsidRPr="00216F22">
        <w:rPr>
          <w:rStyle w:val="Forteaccentuation"/>
        </w:rPr>
        <w:t>type=”part”</w:t>
      </w:r>
      <w:r>
        <w:t>) sont clairement isolées graphiquement dans le texte par des sauts de ligne et éventuellement une marque graphique.</w:t>
      </w:r>
    </w:p>
    <w:p w14:paraId="0EBE2092" w14:textId="77777777" w:rsidR="006F13A6" w:rsidRDefault="006F13A6" w:rsidP="008E0F2D"/>
    <w:p w14:paraId="24DC4CAF" w14:textId="34968D79" w:rsidR="006F13A6" w:rsidRDefault="006F13A6" w:rsidP="008E0F2D">
      <w:r>
        <w:t>Les chapitres (</w:t>
      </w:r>
      <w:r w:rsidRPr="00216F22">
        <w:rPr>
          <w:rStyle w:val="lev"/>
        </w:rPr>
        <w:t>div</w:t>
      </w:r>
      <w:r>
        <w:t xml:space="preserve"> </w:t>
      </w:r>
      <w:r w:rsidRPr="00216F22">
        <w:rPr>
          <w:rStyle w:val="Forteaccentuation"/>
        </w:rPr>
        <w:t>type=”chapter”</w:t>
      </w:r>
      <w:r>
        <w:t>) sont clairement isolées graphiquement dans le texte par des sauts de ligne et éventuellement une marque graphique.</w:t>
      </w:r>
    </w:p>
    <w:p w14:paraId="52CB0CD6" w14:textId="77777777" w:rsidR="00F36816" w:rsidRDefault="00F36816" w:rsidP="008E0F2D"/>
    <w:p w14:paraId="52B8579D" w14:textId="667DAE2A" w:rsidR="00F36816" w:rsidRDefault="00F36816" w:rsidP="008E0F2D">
      <w:r>
        <w:t>Les sous-parties (</w:t>
      </w:r>
      <w:r w:rsidRPr="00216F22">
        <w:rPr>
          <w:rStyle w:val="lev"/>
        </w:rPr>
        <w:t>div</w:t>
      </w:r>
      <w:r>
        <w:t xml:space="preserve"> </w:t>
      </w:r>
      <w:r w:rsidRPr="00216F22">
        <w:rPr>
          <w:rStyle w:val="Forteaccentuation"/>
        </w:rPr>
        <w:t>type=”section”</w:t>
      </w:r>
      <w:r>
        <w:t>) sont clairement isolées graphiquement dans le texte par des sauts de ligne et éventuellement une marque graphique.</w:t>
      </w:r>
    </w:p>
    <w:p w14:paraId="77B34CCF" w14:textId="77777777" w:rsidR="006F13A6" w:rsidRDefault="006F13A6" w:rsidP="008E0F2D"/>
    <w:p w14:paraId="54B3B58E" w14:textId="1D9BADD6" w:rsidR="000C071E" w:rsidRDefault="000C071E" w:rsidP="008E0F2D">
      <w:r>
        <w:t>Les titres encodés avec</w:t>
      </w:r>
      <w:r w:rsidR="00F231DC">
        <w:t xml:space="preserve"> l’élément</w:t>
      </w:r>
      <w:r>
        <w:t xml:space="preserve"> </w:t>
      </w:r>
      <w:r w:rsidRPr="00216F22">
        <w:rPr>
          <w:rStyle w:val="lev"/>
        </w:rPr>
        <w:t>head</w:t>
      </w:r>
      <w:r>
        <w:t xml:space="preserve"> font l’objet de mise en valeur graphique rendant compte de l’inscription du texte sur le support (cf. plus bas) : saut de ligne, mise en valeur graphique, signes graphiques, etc.</w:t>
      </w:r>
    </w:p>
    <w:p w14:paraId="7868AB07" w14:textId="3746A158" w:rsidR="00F231DC" w:rsidRDefault="00F231DC" w:rsidP="008E0F2D">
      <w:r>
        <w:t>L’étude graphique prévoit des rendus typographiques différents pour le rendu des titres (taille de caractères, retraits, etc.).</w:t>
      </w:r>
    </w:p>
    <w:p w14:paraId="03007CB2" w14:textId="77777777" w:rsidR="00F15A5D" w:rsidRDefault="00F15A5D" w:rsidP="008E0F2D"/>
    <w:p w14:paraId="556FBE46" w14:textId="644F5E1C" w:rsidR="006A2B11" w:rsidRDefault="006A2B11" w:rsidP="008E0F2D">
      <w:r>
        <w:t>Les sous-divisions numéroté</w:t>
      </w:r>
      <w:r w:rsidR="00681130">
        <w:t>e</w:t>
      </w:r>
      <w:r>
        <w:t>s dans le texte (</w:t>
      </w:r>
      <w:r w:rsidRPr="00216F22">
        <w:rPr>
          <w:rStyle w:val="Forteaccentuation"/>
        </w:rPr>
        <w:t>type=”number”</w:t>
      </w:r>
      <w:r>
        <w:t>) débutent par le numéro régularisé</w:t>
      </w:r>
      <w:r w:rsidR="00681130">
        <w:t xml:space="preserve"> fourni dans l’attribut </w:t>
      </w:r>
      <w:r w:rsidR="00681130" w:rsidRPr="002608E2">
        <w:rPr>
          <w:rStyle w:val="Forteaccentuation"/>
        </w:rPr>
        <w:t>n</w:t>
      </w:r>
      <w:r>
        <w:t>, puis le texte concerné.</w:t>
      </w:r>
    </w:p>
    <w:p w14:paraId="2F40742D" w14:textId="77777777" w:rsidR="00DE3515" w:rsidRDefault="00DE3515" w:rsidP="008E0F2D"/>
    <w:p w14:paraId="3B609A59" w14:textId="6B184B57" w:rsidR="006A2B11" w:rsidRDefault="006A2B11" w:rsidP="008E0F2D">
      <w:r>
        <w:t>Pour les sous-divisions articles dans le texte (</w:t>
      </w:r>
      <w:r w:rsidRPr="00216F22">
        <w:rPr>
          <w:rStyle w:val="Forteaccentuation"/>
        </w:rPr>
        <w:t>type=”article”</w:t>
      </w:r>
      <w:r>
        <w:t>), le numéro apparaît au centre de la page et le texte après un saut de ligne pour rendre compte de la disposition originale du manuscrit.</w:t>
      </w:r>
    </w:p>
    <w:p w14:paraId="72688B41" w14:textId="77777777" w:rsidR="00850248" w:rsidRDefault="00850248" w:rsidP="008E0F2D"/>
    <w:p w14:paraId="29C03FF7" w14:textId="09989826" w:rsidR="002608E2" w:rsidRPr="00304505" w:rsidRDefault="00304505" w:rsidP="00A974CE">
      <w:pPr>
        <w:pStyle w:val="Titre7"/>
      </w:pPr>
      <w:r w:rsidRPr="00304505">
        <w:t>Liste de valeurs</w:t>
      </w:r>
      <w:r>
        <w:t xml:space="preserve"> possibles pour </w:t>
      </w:r>
      <w:r w:rsidRPr="00304505">
        <w:t xml:space="preserve">l’attribut type de </w:t>
      </w:r>
      <w:r w:rsidR="002608E2" w:rsidRPr="00304505">
        <w:t>&lt;div&gt;</w:t>
      </w:r>
    </w:p>
    <w:p w14:paraId="4F62C25E" w14:textId="77777777" w:rsidR="002608E2" w:rsidRDefault="002608E2" w:rsidP="002608E2">
      <w:r>
        <w:t>type=”book”</w:t>
      </w:r>
    </w:p>
    <w:p w14:paraId="1AC76F9C" w14:textId="77777777" w:rsidR="002608E2" w:rsidRDefault="002608E2" w:rsidP="002608E2">
      <w:r>
        <w:t>type=”volume”</w:t>
      </w:r>
    </w:p>
    <w:p w14:paraId="701176E1" w14:textId="77777777" w:rsidR="002608E2" w:rsidRDefault="002608E2" w:rsidP="002608E2">
      <w:r>
        <w:t>type=”part”</w:t>
      </w:r>
    </w:p>
    <w:p w14:paraId="690A9351" w14:textId="77777777" w:rsidR="002608E2" w:rsidRDefault="002608E2" w:rsidP="002608E2">
      <w:r>
        <w:t>type=”chapter”</w:t>
      </w:r>
    </w:p>
    <w:p w14:paraId="55C274BF" w14:textId="77777777" w:rsidR="002608E2" w:rsidRDefault="002608E2" w:rsidP="002608E2">
      <w:r>
        <w:t>type=”section”</w:t>
      </w:r>
    </w:p>
    <w:p w14:paraId="2005B9ED" w14:textId="77777777" w:rsidR="002608E2" w:rsidRDefault="002608E2" w:rsidP="002608E2">
      <w:r>
        <w:t>type=”article”</w:t>
      </w:r>
    </w:p>
    <w:p w14:paraId="16BA7A37" w14:textId="77777777" w:rsidR="002608E2" w:rsidRDefault="002608E2" w:rsidP="002608E2">
      <w:r>
        <w:t>type=”number”</w:t>
      </w:r>
    </w:p>
    <w:p w14:paraId="4D5644F2" w14:textId="77777777" w:rsidR="001E566F" w:rsidRDefault="001E566F" w:rsidP="001E566F"/>
    <w:p w14:paraId="311A2B63" w14:textId="047666E6" w:rsidR="001E566F" w:rsidRDefault="001E566F" w:rsidP="001E566F">
      <w:r>
        <w:t>type=”unknown”</w:t>
      </w:r>
    </w:p>
    <w:p w14:paraId="0AEF3D8A" w14:textId="77777777" w:rsidR="002608E2" w:rsidRDefault="002608E2" w:rsidP="002608E2"/>
    <w:p w14:paraId="17189B65" w14:textId="502B16E0" w:rsidR="002608E2" w:rsidRDefault="002608E2" w:rsidP="001E566F">
      <w:r>
        <w:t>type=”toc”</w:t>
      </w:r>
    </w:p>
    <w:p w14:paraId="260E3760" w14:textId="77777777" w:rsidR="002608E2" w:rsidRDefault="002608E2" w:rsidP="001E566F">
      <w:r>
        <w:t>type=”index”</w:t>
      </w:r>
    </w:p>
    <w:p w14:paraId="0A6F34DF" w14:textId="0817304D" w:rsidR="002608E2" w:rsidRDefault="002608E2" w:rsidP="001E566F">
      <w:r>
        <w:t>type=”</w:t>
      </w:r>
      <w:r w:rsidR="001E566F" w:rsidRPr="001E566F">
        <w:t>preface</w:t>
      </w:r>
      <w:r>
        <w:t>”</w:t>
      </w:r>
    </w:p>
    <w:p w14:paraId="674BFE11" w14:textId="77777777" w:rsidR="002608E2" w:rsidRDefault="002608E2" w:rsidP="001E566F">
      <w:r>
        <w:t>type=”dedication”</w:t>
      </w:r>
    </w:p>
    <w:p w14:paraId="695EAEB6" w14:textId="77777777" w:rsidR="002608E2" w:rsidRDefault="002608E2" w:rsidP="001E566F">
      <w:r>
        <w:t>type=”colophon”</w:t>
      </w:r>
    </w:p>
    <w:p w14:paraId="1272C38C" w14:textId="77777777" w:rsidR="002608E2" w:rsidRDefault="002608E2" w:rsidP="001E566F"/>
    <w:p w14:paraId="0BF33B6C" w14:textId="3689D280" w:rsidR="00F803EB" w:rsidRDefault="00F803EB" w:rsidP="00F803EB">
      <w:r>
        <w:t>type=”transcription”</w:t>
      </w:r>
    </w:p>
    <w:p w14:paraId="21F44A01" w14:textId="0FD34600" w:rsidR="00FA118B" w:rsidRDefault="00FA118B" w:rsidP="00FA118B">
      <w:r>
        <w:t>type=”</w:t>
      </w:r>
      <w:r w:rsidRPr="00FA118B">
        <w:t>alignmentText</w:t>
      </w:r>
      <w:r w:rsidR="00F803EB">
        <w:t>s</w:t>
      </w:r>
      <w:r>
        <w:t>”</w:t>
      </w:r>
    </w:p>
    <w:p w14:paraId="0E53334F" w14:textId="7CA4A6A0" w:rsidR="00FA118B" w:rsidRDefault="00FA118B" w:rsidP="00FA118B">
      <w:r>
        <w:t>type=”</w:t>
      </w:r>
      <w:r w:rsidRPr="00FA118B">
        <w:t>alignment</w:t>
      </w:r>
      <w:r>
        <w:t>Figures”</w:t>
      </w:r>
    </w:p>
    <w:p w14:paraId="1AA93331" w14:textId="3BF3FF31" w:rsidR="00FA118B" w:rsidRDefault="00FA118B" w:rsidP="00FA118B">
      <w:r>
        <w:t>type=”notesHistorical”</w:t>
      </w:r>
    </w:p>
    <w:p w14:paraId="678909E5" w14:textId="2BD4F1CA" w:rsidR="00FA118B" w:rsidRDefault="00FA118B" w:rsidP="00FA118B">
      <w:r>
        <w:t>type=”notesCritical”</w:t>
      </w:r>
    </w:p>
    <w:p w14:paraId="2C55A162" w14:textId="4EEE8201" w:rsidR="00A22736" w:rsidRDefault="00A22736" w:rsidP="00A22736">
      <w:r>
        <w:t>type=”</w:t>
      </w:r>
      <w:r w:rsidR="001F1CA5">
        <w:t>biblio</w:t>
      </w:r>
      <w:r>
        <w:t>”</w:t>
      </w:r>
    </w:p>
    <w:p w14:paraId="3B45D4E0" w14:textId="46EC3BE7" w:rsidR="001C2C31" w:rsidRDefault="001C2C31" w:rsidP="001C2C31">
      <w:r>
        <w:t>type=”</w:t>
      </w:r>
      <w:r w:rsidR="00F803EB">
        <w:t>glossariumJuris</w:t>
      </w:r>
      <w:r>
        <w:t>”</w:t>
      </w:r>
    </w:p>
    <w:p w14:paraId="01047091" w14:textId="2523BABE" w:rsidR="001C2C31" w:rsidRDefault="001C2C31" w:rsidP="001C2C31">
      <w:r>
        <w:t>type=”</w:t>
      </w:r>
      <w:r w:rsidR="00F803EB">
        <w:t>glossariumTechnicae</w:t>
      </w:r>
      <w:r>
        <w:t>”</w:t>
      </w:r>
    </w:p>
    <w:p w14:paraId="225F2054" w14:textId="43B7ACE0" w:rsidR="001C2C31" w:rsidRDefault="001C2C31" w:rsidP="001C2C31">
      <w:r>
        <w:t>type=”</w:t>
      </w:r>
      <w:r w:rsidR="00F803EB">
        <w:t>indexNominum</w:t>
      </w:r>
      <w:r>
        <w:t>”</w:t>
      </w:r>
    </w:p>
    <w:p w14:paraId="3667EC17" w14:textId="4C9F3031" w:rsidR="001C2C31" w:rsidRDefault="001C2C31" w:rsidP="001C2C31">
      <w:r>
        <w:t>type=”</w:t>
      </w:r>
      <w:r w:rsidR="00F803EB">
        <w:t>indexLocorum</w:t>
      </w:r>
      <w:r>
        <w:t>”</w:t>
      </w:r>
    </w:p>
    <w:p w14:paraId="4BD90ED3" w14:textId="6FA10896" w:rsidR="001C2C31" w:rsidRDefault="001C2C31" w:rsidP="001C2C31">
      <w:r>
        <w:t>type=”</w:t>
      </w:r>
      <w:r w:rsidR="00F803EB">
        <w:t>indexRerum</w:t>
      </w:r>
      <w:r>
        <w:t>”</w:t>
      </w:r>
    </w:p>
    <w:p w14:paraId="6149C4E4" w14:textId="77777777" w:rsidR="00850248" w:rsidRDefault="00850248" w:rsidP="001C2C31"/>
    <w:p w14:paraId="661359EF" w14:textId="4A1F08F8" w:rsidR="00850248" w:rsidRPr="005B425E" w:rsidRDefault="00850248" w:rsidP="001C2C31">
      <w:pPr>
        <w:rPr>
          <w:highlight w:val="lightGray"/>
        </w:rPr>
      </w:pPr>
      <w:r w:rsidRPr="005B425E">
        <w:rPr>
          <w:highlight w:val="lightGray"/>
        </w:rPr>
        <w:t>pour les articles de la partie éditoriale :</w:t>
      </w:r>
    </w:p>
    <w:p w14:paraId="23A7E724" w14:textId="6E92C585" w:rsidR="00850248" w:rsidRPr="005B425E" w:rsidRDefault="00850248" w:rsidP="001C2C31">
      <w:pPr>
        <w:rPr>
          <w:highlight w:val="lightGray"/>
        </w:rPr>
      </w:pPr>
      <w:r w:rsidRPr="005B425E">
        <w:rPr>
          <w:highlight w:val="lightGray"/>
        </w:rPr>
        <w:t>type=”abstract”</w:t>
      </w:r>
    </w:p>
    <w:p w14:paraId="7B5B09C5" w14:textId="01861E27" w:rsidR="00850248" w:rsidRPr="005B425E" w:rsidRDefault="00850248" w:rsidP="001C2C31">
      <w:pPr>
        <w:rPr>
          <w:highlight w:val="lightGray"/>
        </w:rPr>
      </w:pPr>
      <w:r w:rsidRPr="005B425E">
        <w:rPr>
          <w:highlight w:val="lightGray"/>
        </w:rPr>
        <w:t>type=”downloads”</w:t>
      </w:r>
    </w:p>
    <w:p w14:paraId="4A78F2CB" w14:textId="6F656EE3" w:rsidR="00850248" w:rsidRDefault="005B425E" w:rsidP="001C2C31">
      <w:r w:rsidRPr="005B425E">
        <w:rPr>
          <w:highlight w:val="lightGray"/>
        </w:rPr>
        <w:t>type=”notes”</w:t>
      </w:r>
    </w:p>
    <w:p w14:paraId="79EFB407" w14:textId="77777777" w:rsidR="009A58D4" w:rsidRDefault="009A58D4" w:rsidP="001C2C31"/>
    <w:p w14:paraId="143B6890" w14:textId="77777777" w:rsidR="006C3023" w:rsidRDefault="006C3023" w:rsidP="0036479F">
      <w:pPr>
        <w:pStyle w:val="Titre2"/>
      </w:pPr>
      <w:bookmarkStart w:id="214" w:name="_Liens_et_renvois"/>
      <w:bookmarkStart w:id="215" w:name="_Toc230401005"/>
      <w:bookmarkEnd w:id="214"/>
      <w:r>
        <w:t>Liens et renvois</w:t>
      </w:r>
      <w:bookmarkEnd w:id="215"/>
    </w:p>
    <w:p w14:paraId="5C9D0CBA" w14:textId="235CB9BD" w:rsidR="00F246E4" w:rsidRDefault="00F246E4" w:rsidP="009D2E4D">
      <w:pPr>
        <w:pStyle w:val="Titre6"/>
      </w:pPr>
      <w:r>
        <w:t>Encodage</w:t>
      </w:r>
    </w:p>
    <w:p w14:paraId="0FFE21A0" w14:textId="2B3F3F5D" w:rsidR="00F246E4" w:rsidRDefault="00F246E4" w:rsidP="00F246E4">
      <w:r>
        <w:t xml:space="preserve">L’encodage des liens </w:t>
      </w:r>
      <w:r w:rsidR="004B33B8">
        <w:t>et</w:t>
      </w:r>
      <w:r>
        <w:t xml:space="preserve"> renvois est réalisé au moyen de l’élément générique </w:t>
      </w:r>
      <w:r w:rsidRPr="00F246E4">
        <w:rPr>
          <w:rStyle w:val="lev"/>
        </w:rPr>
        <w:t>ref</w:t>
      </w:r>
      <w:r>
        <w:t xml:space="preserve"> de TEI. Ces renvois sont de plusieurs types :</w:t>
      </w:r>
    </w:p>
    <w:p w14:paraId="2C5C393F" w14:textId="5EEB834C" w:rsidR="00F246E4" w:rsidRDefault="00F246E4" w:rsidP="00F246E4">
      <w:r w:rsidRPr="00F246E4">
        <w:rPr>
          <w:rStyle w:val="Forteaccentuation"/>
        </w:rPr>
        <w:t>type="internal"</w:t>
      </w:r>
      <w:r>
        <w:tab/>
      </w:r>
      <w:r>
        <w:tab/>
        <w:t>pour des liens à l’intérieur du texte</w:t>
      </w:r>
    </w:p>
    <w:p w14:paraId="543FA05B" w14:textId="56E5772C" w:rsidR="004B33B8" w:rsidRDefault="004B33B8" w:rsidP="004B33B8">
      <w:r w:rsidRPr="00AC66AF">
        <w:rPr>
          <w:rStyle w:val="Forteaccentuation"/>
        </w:rPr>
        <w:t>type="external"</w:t>
      </w:r>
      <w:r w:rsidRPr="00AC66AF">
        <w:tab/>
      </w:r>
      <w:r w:rsidRPr="00AC66AF">
        <w:tab/>
        <w:t xml:space="preserve">pour des liens </w:t>
      </w:r>
      <w:r w:rsidR="003D7A3F" w:rsidRPr="00AC66AF">
        <w:t>hypertextuels externes</w:t>
      </w:r>
    </w:p>
    <w:p w14:paraId="3DDCA200" w14:textId="77777777" w:rsidR="004B33B8" w:rsidRDefault="004B33B8" w:rsidP="00F246E4"/>
    <w:p w14:paraId="44A02463" w14:textId="77777777" w:rsidR="00D405B5" w:rsidRDefault="00D405B5" w:rsidP="00F246E4"/>
    <w:p w14:paraId="6A84907F" w14:textId="01F986FE" w:rsidR="00D405B5" w:rsidRPr="00F246E4" w:rsidRDefault="0057182A" w:rsidP="00D405B5">
      <w:pPr>
        <w:rPr>
          <w:rStyle w:val="Forteaccentuation"/>
        </w:rPr>
      </w:pPr>
      <w:r>
        <w:rPr>
          <w:rStyle w:val="Forteaccentuation"/>
        </w:rPr>
        <w:t>type="note</w:t>
      </w:r>
      <w:r w:rsidR="00D405B5" w:rsidRPr="00F246E4">
        <w:rPr>
          <w:rStyle w:val="Forteaccentuation"/>
        </w:rPr>
        <w:t>Historical"</w:t>
      </w:r>
      <w:r w:rsidR="00D405B5" w:rsidRPr="005D7394">
        <w:t xml:space="preserve"> </w:t>
      </w:r>
      <w:r w:rsidR="00D405B5">
        <w:tab/>
        <w:t>pour les notes de commentaire historique</w:t>
      </w:r>
    </w:p>
    <w:p w14:paraId="7AA847DA" w14:textId="5CBC5ECA" w:rsidR="00D405B5" w:rsidRPr="00F246E4" w:rsidRDefault="00D405B5" w:rsidP="00FD195C">
      <w:pPr>
        <w:ind w:left="2832" w:hanging="2832"/>
        <w:rPr>
          <w:rStyle w:val="Forteaccentuation"/>
        </w:rPr>
      </w:pPr>
      <w:r w:rsidRPr="00F246E4">
        <w:rPr>
          <w:rStyle w:val="Forteaccentuation"/>
        </w:rPr>
        <w:t>type="noteCritical"</w:t>
      </w:r>
      <w:r w:rsidR="00963DF6">
        <w:rPr>
          <w:rStyle w:val="Forteaccentuation"/>
        </w:rPr>
        <w:tab/>
      </w:r>
      <w:r>
        <w:t>pour les notes critiques concernant l’établissement du texte</w:t>
      </w:r>
    </w:p>
    <w:p w14:paraId="24D96FBB" w14:textId="0FE2CC72" w:rsidR="00D405B5" w:rsidRDefault="0057182A" w:rsidP="00D405B5">
      <w:r>
        <w:rPr>
          <w:rStyle w:val="Forteaccentuation"/>
        </w:rPr>
        <w:t>type="note</w:t>
      </w:r>
      <w:r w:rsidR="00D405B5" w:rsidRPr="00F246E4">
        <w:rPr>
          <w:rStyle w:val="Forteaccentuation"/>
        </w:rPr>
        <w:t>Auctorial"</w:t>
      </w:r>
      <w:r w:rsidR="00D405B5">
        <w:rPr>
          <w:rStyle w:val="Forteaccentuation"/>
        </w:rPr>
        <w:tab/>
      </w:r>
      <w:r w:rsidR="00D405B5">
        <w:t>pour des notes de l’auteur</w:t>
      </w:r>
    </w:p>
    <w:p w14:paraId="02DCFF50" w14:textId="418D6525" w:rsidR="003F3F1C" w:rsidRDefault="003F3F1C" w:rsidP="003F3F1C">
      <w:r w:rsidRPr="00AC66AF">
        <w:rPr>
          <w:rStyle w:val="Forteaccentuation"/>
        </w:rPr>
        <w:t>type="note"</w:t>
      </w:r>
      <w:r w:rsidRPr="00AC66AF">
        <w:rPr>
          <w:rStyle w:val="Forteaccentuation"/>
        </w:rPr>
        <w:tab/>
      </w:r>
      <w:r w:rsidRPr="00AC66AF">
        <w:rPr>
          <w:rStyle w:val="Forteaccentuation"/>
        </w:rPr>
        <w:tab/>
      </w:r>
      <w:r w:rsidRPr="00AC66AF">
        <w:rPr>
          <w:rStyle w:val="Forteaccentuation"/>
        </w:rPr>
        <w:tab/>
      </w:r>
      <w:r w:rsidRPr="00AC66AF">
        <w:t>pour des notes des parties éditoriales du site</w:t>
      </w:r>
    </w:p>
    <w:p w14:paraId="06E2D2EF" w14:textId="77777777" w:rsidR="00FF3F3C" w:rsidRDefault="00FF3F3C" w:rsidP="003F3F1C"/>
    <w:p w14:paraId="3A461396" w14:textId="0FAB68CF" w:rsidR="00FF3F3C" w:rsidRPr="00AC66AF" w:rsidRDefault="00FF3F3C" w:rsidP="00FF3F3C">
      <w:r w:rsidRPr="00AC66AF">
        <w:rPr>
          <w:rStyle w:val="Forteaccentuation"/>
        </w:rPr>
        <w:t>type="figure"</w:t>
      </w:r>
      <w:r w:rsidRPr="00AC66AF">
        <w:rPr>
          <w:rStyle w:val="Forteaccentuation"/>
        </w:rPr>
        <w:tab/>
      </w:r>
      <w:r w:rsidRPr="00AC66AF">
        <w:rPr>
          <w:rStyle w:val="Forteaccentuation"/>
        </w:rPr>
        <w:tab/>
      </w:r>
      <w:r w:rsidRPr="00AC66AF">
        <w:rPr>
          <w:rStyle w:val="Forteaccentuation"/>
        </w:rPr>
        <w:tab/>
      </w:r>
      <w:r w:rsidRPr="00AC66AF">
        <w:t>pour faire un lien vers une figure</w:t>
      </w:r>
    </w:p>
    <w:p w14:paraId="768D92B1" w14:textId="6BF3F924" w:rsidR="00FF3F3C" w:rsidRDefault="00FF3F3C" w:rsidP="00FF3F3C">
      <w:r w:rsidRPr="00AC66AF">
        <w:rPr>
          <w:rStyle w:val="Forteaccentuation"/>
        </w:rPr>
        <w:t>type="plate"</w:t>
      </w:r>
      <w:r w:rsidRPr="00AC66AF">
        <w:rPr>
          <w:rStyle w:val="Forteaccentuation"/>
        </w:rPr>
        <w:tab/>
      </w:r>
      <w:r w:rsidRPr="00AC66AF">
        <w:rPr>
          <w:rStyle w:val="Forteaccentuation"/>
        </w:rPr>
        <w:tab/>
      </w:r>
      <w:r w:rsidRPr="00AC66AF">
        <w:rPr>
          <w:rStyle w:val="Forteaccentuation"/>
        </w:rPr>
        <w:tab/>
      </w:r>
      <w:r w:rsidRPr="00AC66AF">
        <w:t>pour faire un lien vers une planche</w:t>
      </w:r>
    </w:p>
    <w:p w14:paraId="169F9327" w14:textId="77777777" w:rsidR="003F3F1C" w:rsidRDefault="003F3F1C" w:rsidP="00D405B5"/>
    <w:p w14:paraId="3CA5FBA9" w14:textId="46B45258" w:rsidR="004B33B8" w:rsidRPr="004B33B8" w:rsidRDefault="00A54659" w:rsidP="004B33B8">
      <w:pPr>
        <w:pStyle w:val="Titre8"/>
      </w:pPr>
      <w:r>
        <w:t>Exemple</w:t>
      </w:r>
    </w:p>
    <w:p w14:paraId="08A85049" w14:textId="1A3DE130" w:rsidR="00A54659" w:rsidRDefault="00A54659" w:rsidP="00A54659">
      <w:pPr>
        <w:rPr>
          <w:color w:val="003366"/>
        </w:rPr>
      </w:pPr>
      <w:r>
        <w:rPr>
          <w:color w:val="003366"/>
        </w:rPr>
        <w:t>&lt;p&gt;</w:t>
      </w:r>
      <w:r>
        <w:t xml:space="preserve">L’on toise séparément tous les bois des grosseurs et longueurs justes qu’ils ont en œuvre, compris leurs tenons et portées dune extrémité à l’autre, sans y rien augmenter ni diminuer, et ils se réduisent à la pièce ainsi qu’il est expliqué </w:t>
      </w:r>
      <w:r>
        <w:rPr>
          <w:color w:val="003366"/>
        </w:rPr>
        <w:t>&lt;ref</w:t>
      </w:r>
      <w:r>
        <w:rPr>
          <w:color w:val="FF33CC"/>
        </w:rPr>
        <w:t xml:space="preserve"> type=</w:t>
      </w:r>
      <w:r>
        <w:rPr>
          <w:color w:val="006666"/>
        </w:rPr>
        <w:t>"internal"</w:t>
      </w:r>
      <w:r>
        <w:rPr>
          <w:color w:val="FF33CC"/>
        </w:rPr>
        <w:t xml:space="preserve"> target=</w:t>
      </w:r>
      <w:r w:rsidR="009D2E4D">
        <w:rPr>
          <w:color w:val="006666"/>
        </w:rPr>
        <w:t>"#t8Body01.0xx</w:t>
      </w:r>
      <w:r>
        <w:rPr>
          <w:color w:val="006666"/>
        </w:rPr>
        <w:t>"</w:t>
      </w:r>
      <w:r>
        <w:rPr>
          <w:color w:val="003366"/>
        </w:rPr>
        <w:t>&gt;</w:t>
      </w:r>
      <w:r>
        <w:t>au chapitre précédent</w:t>
      </w:r>
      <w:r>
        <w:rPr>
          <w:color w:val="003366"/>
        </w:rPr>
        <w:t>&lt;/ref&gt;</w:t>
      </w:r>
      <w:r>
        <w:t>.</w:t>
      </w:r>
      <w:r>
        <w:rPr>
          <w:color w:val="003366"/>
        </w:rPr>
        <w:t>&lt;/p&gt;</w:t>
      </w:r>
    </w:p>
    <w:p w14:paraId="2130F0DF" w14:textId="77777777" w:rsidR="004B33B8" w:rsidRDefault="004B33B8" w:rsidP="00A54659">
      <w:pPr>
        <w:rPr>
          <w:color w:val="003366"/>
        </w:rPr>
      </w:pPr>
    </w:p>
    <w:p w14:paraId="0EC7D802" w14:textId="3B23324F" w:rsidR="004B33B8" w:rsidRPr="00556A43" w:rsidRDefault="00556A43" w:rsidP="00556A43">
      <w:r>
        <w:rPr>
          <w:color w:val="003366"/>
        </w:rPr>
        <w:t>&lt;p</w:t>
      </w:r>
      <w:r>
        <w:rPr>
          <w:color w:val="FF33CC"/>
        </w:rPr>
        <w:t xml:space="preserve"> xml:id=</w:t>
      </w:r>
      <w:r>
        <w:rPr>
          <w:color w:val="006666"/>
        </w:rPr>
        <w:t>"c2Front02.01.p003"</w:t>
      </w:r>
      <w:r>
        <w:rPr>
          <w:color w:val="003366"/>
        </w:rPr>
        <w:t>&gt;&lt;ref</w:t>
      </w:r>
      <w:r>
        <w:rPr>
          <w:color w:val="FF33CC"/>
        </w:rPr>
        <w:t xml:space="preserve"> type=</w:t>
      </w:r>
      <w:r>
        <w:rPr>
          <w:color w:val="006666"/>
        </w:rPr>
        <w:t>"noteHistorical"</w:t>
      </w:r>
      <w:r>
        <w:rPr>
          <w:color w:val="FF33CC"/>
        </w:rPr>
        <w:t xml:space="preserve"> target=</w:t>
      </w:r>
      <w:r>
        <w:rPr>
          <w:color w:val="006666"/>
        </w:rPr>
        <w:t>"#c2Nh0003"</w:t>
      </w:r>
      <w:r>
        <w:rPr>
          <w:color w:val="003366"/>
        </w:rPr>
        <w:t>&gt;&lt;hi</w:t>
      </w:r>
      <w:r>
        <w:rPr>
          <w:color w:val="FF33CC"/>
        </w:rPr>
        <w:t xml:space="preserve"> rend=</w:t>
      </w:r>
      <w:r>
        <w:rPr>
          <w:color w:val="006666"/>
        </w:rPr>
        <w:t>"bigger"</w:t>
      </w:r>
      <w:r>
        <w:rPr>
          <w:color w:val="003366"/>
        </w:rPr>
        <w:t>&gt;</w:t>
      </w:r>
      <w:r>
        <w:t>La première ville</w:t>
      </w:r>
      <w:r>
        <w:rPr>
          <w:color w:val="003366"/>
        </w:rPr>
        <w:t>&lt;/hi&gt;</w:t>
      </w:r>
      <w:r>
        <w:t xml:space="preserve"> qui fut bâtie se nomma </w:t>
      </w:r>
      <w:r>
        <w:rPr>
          <w:color w:val="003366"/>
        </w:rPr>
        <w:t>&lt;placeName</w:t>
      </w:r>
      <w:r>
        <w:rPr>
          <w:color w:val="FF33CC"/>
        </w:rPr>
        <w:t xml:space="preserve"> ref=</w:t>
      </w:r>
      <w:r>
        <w:rPr>
          <w:color w:val="006666"/>
        </w:rPr>
        <w:t>"#henoch"</w:t>
      </w:r>
      <w:r>
        <w:rPr>
          <w:color w:val="003366"/>
        </w:rPr>
        <w:t>&gt;</w:t>
      </w:r>
      <w:r>
        <w:t>Énocle</w:t>
      </w:r>
      <w:r>
        <w:rPr>
          <w:color w:val="003366"/>
        </w:rPr>
        <w:t>&lt;/placeName&gt;</w:t>
      </w:r>
      <w:r>
        <w:t xml:space="preserve"> par </w:t>
      </w:r>
      <w:r>
        <w:rPr>
          <w:color w:val="003366"/>
        </w:rPr>
        <w:t>&lt;persName</w:t>
      </w:r>
      <w:r>
        <w:rPr>
          <w:color w:val="FF33CC"/>
        </w:rPr>
        <w:t xml:space="preserve"> ref=</w:t>
      </w:r>
      <w:r>
        <w:rPr>
          <w:color w:val="006666"/>
        </w:rPr>
        <w:t>"#cain"</w:t>
      </w:r>
      <w:r>
        <w:rPr>
          <w:color w:val="003366"/>
        </w:rPr>
        <w:t>&gt;</w:t>
      </w:r>
      <w:r>
        <w:t>Caën</w:t>
      </w:r>
      <w:r>
        <w:rPr>
          <w:color w:val="003366"/>
        </w:rPr>
        <w:t>&lt;/persName&gt;</w:t>
      </w:r>
      <w:r>
        <w:t xml:space="preserve"> qui en étoit le fondateur du nom de son fils aîné.</w:t>
      </w:r>
      <w:r>
        <w:rPr>
          <w:color w:val="003366"/>
        </w:rPr>
        <w:t>&lt;/ref&gt;&lt;/p&gt;</w:t>
      </w:r>
    </w:p>
    <w:p w14:paraId="23B676A2" w14:textId="77777777" w:rsidR="004B33B8" w:rsidRDefault="004B33B8" w:rsidP="00A54659">
      <w:pPr>
        <w:rPr>
          <w:color w:val="003366"/>
        </w:rPr>
      </w:pPr>
    </w:p>
    <w:p w14:paraId="6D9553BB" w14:textId="42856A5D" w:rsidR="004B33B8" w:rsidRDefault="004B33B8" w:rsidP="00556A43">
      <w:r>
        <w:t>&lt;back&gt;</w:t>
      </w:r>
    </w:p>
    <w:p w14:paraId="5ABFC3E8" w14:textId="4845E462" w:rsidR="00556A43" w:rsidRDefault="00556A43" w:rsidP="00556A43">
      <w:r>
        <w:t>&lt;div</w:t>
      </w:r>
      <w:r>
        <w:rPr>
          <w:color w:val="FF33CC"/>
        </w:rPr>
        <w:t xml:space="preserve"> xmlns=</w:t>
      </w:r>
      <w:r>
        <w:t>"http://www.tei-c.org/ns/1.0"</w:t>
      </w:r>
      <w:r>
        <w:rPr>
          <w:color w:val="FF33CC"/>
        </w:rPr>
        <w:t xml:space="preserve"> xml:lang=</w:t>
      </w:r>
      <w:r>
        <w:t>"fre"</w:t>
      </w:r>
      <w:r>
        <w:rPr>
          <w:color w:val="FF33CC"/>
        </w:rPr>
        <w:t xml:space="preserve"> type=</w:t>
      </w:r>
      <w:r>
        <w:t>"notesHistorical"</w:t>
      </w:r>
      <w:r>
        <w:rPr>
          <w:color w:val="FF33CC"/>
        </w:rPr>
        <w:t xml:space="preserve"> xml:id=</w:t>
      </w:r>
      <w:r>
        <w:t>"c2Nh"&gt;</w:t>
      </w:r>
      <w:r>
        <w:rPr>
          <w:color w:val="000000"/>
        </w:rPr>
        <w:br/>
      </w:r>
      <w:r>
        <w:t>&lt;head&gt;</w:t>
      </w:r>
      <w:r>
        <w:rPr>
          <w:color w:val="000000"/>
        </w:rPr>
        <w:t>Notes de commentaire historique</w:t>
      </w:r>
      <w:r>
        <w:t>&lt;/head&gt;</w:t>
      </w:r>
      <w:r>
        <w:rPr>
          <w:color w:val="000000"/>
        </w:rPr>
        <w:br/>
      </w:r>
      <w:r>
        <w:t>…</w:t>
      </w:r>
    </w:p>
    <w:p w14:paraId="35A37989" w14:textId="1BE0FE55" w:rsidR="004B33B8" w:rsidRDefault="00556A43" w:rsidP="00556A43">
      <w:r>
        <w:t>&lt;note</w:t>
      </w:r>
      <w:r>
        <w:rPr>
          <w:color w:val="FF33CC"/>
        </w:rPr>
        <w:t xml:space="preserve"> xml:id=</w:t>
      </w:r>
      <w:r>
        <w:t>"c2Nh0003"&gt;</w:t>
      </w:r>
      <w:r>
        <w:rPr>
          <w:color w:val="000000"/>
        </w:rPr>
        <w:br/>
      </w:r>
      <w:r>
        <w:t>&lt;p&gt;</w:t>
      </w:r>
      <w:r>
        <w:rPr>
          <w:color w:val="000000"/>
        </w:rPr>
        <w:t xml:space="preserve">Hénoch, « Et ayant connu sa femme, elle conçut et enfanta Hénoch. Il bâtit ensuite une ville qu’il appela Hénoch, du nom de son fils. », </w:t>
      </w:r>
      <w:r>
        <w:t>&lt;bibl</w:t>
      </w:r>
      <w:r>
        <w:rPr>
          <w:color w:val="FF33CC"/>
        </w:rPr>
        <w:t xml:space="preserve"> corresp=</w:t>
      </w:r>
      <w:r>
        <w:t>"#rondet1755"&gt;</w:t>
      </w:r>
      <w:r>
        <w:rPr>
          <w:color w:val="000000"/>
        </w:rPr>
        <w:t>op. cit.</w:t>
      </w:r>
      <w:r>
        <w:t>&lt;/bibl&gt;</w:t>
      </w:r>
      <w:r>
        <w:rPr>
          <w:color w:val="000000"/>
        </w:rPr>
        <w:t>, chapitre IV, verset 17.</w:t>
      </w:r>
      <w:r>
        <w:t>&lt;/p&gt;</w:t>
      </w:r>
      <w:r>
        <w:rPr>
          <w:color w:val="000000"/>
        </w:rPr>
        <w:br/>
      </w:r>
      <w:r>
        <w:t>&lt;/note&gt;</w:t>
      </w:r>
    </w:p>
    <w:p w14:paraId="3C5754F9" w14:textId="2055EFE6" w:rsidR="00556A43" w:rsidRDefault="00556A43" w:rsidP="00556A43">
      <w:r>
        <w:t>…</w:t>
      </w:r>
    </w:p>
    <w:p w14:paraId="34317947" w14:textId="36D8C8FE" w:rsidR="004B33B8" w:rsidRDefault="004B33B8" w:rsidP="00556A43">
      <w:r>
        <w:t>&lt;/div&gt;</w:t>
      </w:r>
    </w:p>
    <w:p w14:paraId="14BA1A08" w14:textId="134E5A3D" w:rsidR="004B33B8" w:rsidRPr="00A54659" w:rsidRDefault="004B33B8" w:rsidP="00556A43">
      <w:r>
        <w:t>&lt;/back&gt;</w:t>
      </w:r>
    </w:p>
    <w:p w14:paraId="6A01A829" w14:textId="77777777" w:rsidR="00F246E4" w:rsidRDefault="00F246E4" w:rsidP="00590684">
      <w:pPr>
        <w:pStyle w:val="Titre7"/>
      </w:pPr>
      <w:r>
        <w:t>Rendu</w:t>
      </w:r>
    </w:p>
    <w:p w14:paraId="7E16690B" w14:textId="167CFC0C" w:rsidR="004A16B6" w:rsidRDefault="007B2EB5" w:rsidP="007B2EB5">
      <w:r>
        <w:t>La portion de texte formant un renvois interne dans le texte (</w:t>
      </w:r>
      <w:r w:rsidRPr="007B2EB5">
        <w:rPr>
          <w:rStyle w:val="lev"/>
        </w:rPr>
        <w:t>ref</w:t>
      </w:r>
      <w:r>
        <w:t xml:space="preserve"> </w:t>
      </w:r>
      <w:r w:rsidRPr="00F246E4">
        <w:rPr>
          <w:rStyle w:val="Forteaccentuation"/>
        </w:rPr>
        <w:t>type="internal"</w:t>
      </w:r>
      <w:r w:rsidRPr="007B2EB5">
        <w:t>)</w:t>
      </w:r>
      <w:r>
        <w:t xml:space="preserve"> est </w:t>
      </w:r>
      <w:r w:rsidR="00A54659">
        <w:t xml:space="preserve">légèrement </w:t>
      </w:r>
      <w:r>
        <w:t>soulignée de manière à indiquer la présence d’un lien hypertextuel. Au survol, une indication de la présence du lien. Au clic, allez vers le passage concerné.</w:t>
      </w:r>
    </w:p>
    <w:p w14:paraId="19FCA24B" w14:textId="5CCF2AB7" w:rsidR="00D609A3" w:rsidRDefault="00D609A3" w:rsidP="00D609A3">
      <w:r>
        <w:t xml:space="preserve">- Voir plus bas pour les </w:t>
      </w:r>
      <w:hyperlink w:anchor="_Notes_explicatives_ou_1" w:history="1">
        <w:r w:rsidRPr="00556A43">
          <w:rPr>
            <w:rStyle w:val="Lienhypertexte"/>
          </w:rPr>
          <w:t>appels de notes</w:t>
        </w:r>
      </w:hyperlink>
    </w:p>
    <w:p w14:paraId="53107AAF" w14:textId="3F86B743" w:rsidR="00F11C97" w:rsidRDefault="00D609A3" w:rsidP="00D375FC">
      <w:r>
        <w:t xml:space="preserve">- Voir plus bas pour les </w:t>
      </w:r>
      <w:hyperlink w:anchor="_Figures_2" w:history="1">
        <w:r w:rsidRPr="00FF3F3C">
          <w:rPr>
            <w:rStyle w:val="Lienhypertexte"/>
          </w:rPr>
          <w:t>figures et les planches</w:t>
        </w:r>
      </w:hyperlink>
    </w:p>
    <w:p w14:paraId="0576C7F3" w14:textId="2957791F" w:rsidR="00FF2EDE" w:rsidRDefault="00FF2EDE" w:rsidP="00D375FC">
      <w:r>
        <w:t xml:space="preserve">- Voir plus bas pour les </w:t>
      </w:r>
      <w:hyperlink w:anchor="_Indexation" w:history="1">
        <w:r w:rsidRPr="00556A43">
          <w:rPr>
            <w:rStyle w:val="Lienhypertexte"/>
          </w:rPr>
          <w:t>index</w:t>
        </w:r>
      </w:hyperlink>
    </w:p>
    <w:p w14:paraId="2F67778B" w14:textId="584A508B" w:rsidR="00AE2201" w:rsidRDefault="00AE2201" w:rsidP="00AE2201">
      <w:pPr>
        <w:pStyle w:val="Titre2"/>
      </w:pPr>
      <w:bookmarkStart w:id="216" w:name="_Toc230401006"/>
      <w:r>
        <w:t>Paragraphes et unités</w:t>
      </w:r>
      <w:bookmarkEnd w:id="216"/>
    </w:p>
    <w:p w14:paraId="1A23A58A" w14:textId="649259CD" w:rsidR="006C4D1C" w:rsidRPr="006C4D1C" w:rsidRDefault="006C4D1C" w:rsidP="006C4D1C">
      <w:pPr>
        <w:pStyle w:val="Titre3"/>
      </w:pPr>
      <w:bookmarkStart w:id="217" w:name="_Paragraphes"/>
      <w:bookmarkStart w:id="218" w:name="_Paragraphes_1"/>
      <w:bookmarkStart w:id="219" w:name="_Toc230401007"/>
      <w:bookmarkEnd w:id="217"/>
      <w:bookmarkEnd w:id="218"/>
      <w:r>
        <w:t>Paragraphes</w:t>
      </w:r>
      <w:bookmarkEnd w:id="219"/>
    </w:p>
    <w:p w14:paraId="3AA69CE5" w14:textId="7D6BF903" w:rsidR="00476539" w:rsidRPr="00476539" w:rsidRDefault="00476539" w:rsidP="00476539">
      <w:r>
        <w:t>Les paragraphes du texte sont repérés et identifiés pour permettre la comparaison entre les différents témoins (interversion de paragraphe, fusion de paragraphe, division). Ces paragraphes désignent les unités textuelles de base. Des sous-unités sont définies pour permettre le traitement de l’alignement des versions en ce qui concerne les ajouts ou les interversions.</w:t>
      </w:r>
    </w:p>
    <w:p w14:paraId="1675D8A4" w14:textId="77777777" w:rsidR="00590684" w:rsidRDefault="00590684" w:rsidP="009D2E4D">
      <w:pPr>
        <w:pStyle w:val="Titre6"/>
      </w:pPr>
      <w:r>
        <w:t>Pré-encodage</w:t>
      </w:r>
    </w:p>
    <w:p w14:paraId="56CCF085" w14:textId="77777777" w:rsidR="00590684" w:rsidRDefault="00590684" w:rsidP="00590684">
      <w:r>
        <w:t>Les marques de paragraphes dans Microsoft Word ou Open Office (touche Entrée) identifieront les unités de paragraphes.</w:t>
      </w:r>
    </w:p>
    <w:p w14:paraId="0F33F8AF" w14:textId="77777777" w:rsidR="00590684" w:rsidRDefault="00590684" w:rsidP="00590684">
      <w:r>
        <w:t xml:space="preserve">Certaines remarques concernant les variantes pourront apparaître dans l’appareil critique (voir : </w:t>
      </w:r>
      <w:r w:rsidRPr="00F57CC1">
        <w:t>Établissement d’un paratexte)</w:t>
      </w:r>
      <w:r>
        <w:t>. Les comparaisons entre les différents témoins seront systématiquement relevées dans le Tableau de tradition (voir : T</w:t>
      </w:r>
      <w:r w:rsidRPr="00F57CC1">
        <w:t>ableau de tradition)</w:t>
      </w:r>
    </w:p>
    <w:p w14:paraId="4BEA4BE4" w14:textId="4204B9CF" w:rsidR="000C071E" w:rsidRDefault="000C071E" w:rsidP="009D2E4D">
      <w:pPr>
        <w:pStyle w:val="Titre6"/>
      </w:pPr>
      <w:r>
        <w:t>Encodage</w:t>
      </w:r>
    </w:p>
    <w:p w14:paraId="11A0983C" w14:textId="58FCF197" w:rsidR="000C071E" w:rsidRDefault="000C071E" w:rsidP="000C071E">
      <w:r>
        <w:t xml:space="preserve">Les paragraphes sont encodés au moyen d’élément </w:t>
      </w:r>
      <w:r w:rsidRPr="00771C3C">
        <w:rPr>
          <w:rStyle w:val="lev"/>
        </w:rPr>
        <w:t>p</w:t>
      </w:r>
      <w:r>
        <w:t>.</w:t>
      </w:r>
    </w:p>
    <w:p w14:paraId="323CF5DB" w14:textId="0C1C66CC" w:rsidR="00476539" w:rsidRDefault="00476539" w:rsidP="000C071E">
      <w:pPr>
        <w:rPr>
          <w:rStyle w:val="lev"/>
        </w:rPr>
      </w:pPr>
      <w:r>
        <w:t xml:space="preserve">Les sous-unités textuelles sont encodées au moyen de l’élément </w:t>
      </w:r>
      <w:r w:rsidRPr="00771C3C">
        <w:rPr>
          <w:rStyle w:val="lev"/>
        </w:rPr>
        <w:t>seg</w:t>
      </w:r>
    </w:p>
    <w:p w14:paraId="4F9007BB" w14:textId="12ED621E" w:rsidR="008124FB" w:rsidRDefault="008124FB" w:rsidP="008124FB">
      <w:pPr>
        <w:pStyle w:val="Titre8"/>
      </w:pPr>
      <w:r>
        <w:t>Exemple</w:t>
      </w:r>
    </w:p>
    <w:p w14:paraId="281FE637" w14:textId="6A08EC62" w:rsidR="00A54659" w:rsidRPr="00A54659" w:rsidRDefault="00A54659" w:rsidP="00A54659">
      <w:r>
        <w:rPr>
          <w:color w:val="003366"/>
        </w:rPr>
        <w:t>&lt;p&gt;&lt;seg</w:t>
      </w:r>
      <w:r>
        <w:rPr>
          <w:color w:val="FF33CC"/>
        </w:rPr>
        <w:t xml:space="preserve"> xml:id=</w:t>
      </w:r>
      <w:r>
        <w:rPr>
          <w:color w:val="006666"/>
        </w:rPr>
        <w:t>"t8Body02.03.07.001"</w:t>
      </w:r>
      <w:r>
        <w:rPr>
          <w:color w:val="003366"/>
        </w:rPr>
        <w:t>&gt;</w:t>
      </w:r>
      <w:r>
        <w:t xml:space="preserve">Dans cette disposition des Solives parallèles au mur, où Sont adossées les Cheminées, lon Se Sert de Chevestres de fer préférablement aux chevestres de bois, aux costés des âtres particulièrement ; quand il ya des tuyeaux passants à Côté des manteaux, par ceque les charges de plâtre quil faut mettre des deux </w:t>
      </w:r>
      <w:r>
        <w:rPr>
          <w:color w:val="003366"/>
        </w:rPr>
        <w:t>&lt;pb</w:t>
      </w:r>
      <w:r>
        <w:rPr>
          <w:color w:val="FF33CC"/>
        </w:rPr>
        <w:t xml:space="preserve"> n=</w:t>
      </w:r>
      <w:r>
        <w:rPr>
          <w:color w:val="006666"/>
        </w:rPr>
        <w:t>"p296"</w:t>
      </w:r>
      <w:r>
        <w:rPr>
          <w:color w:val="003366"/>
        </w:rPr>
        <w:t>/&gt;</w:t>
      </w:r>
      <w:r>
        <w:t xml:space="preserve"> costés des Chevestres de bois pour les </w:t>
      </w:r>
      <w:r>
        <w:rPr>
          <w:color w:val="003366"/>
        </w:rPr>
        <w:t>&lt;sic&gt;</w:t>
      </w:r>
      <w:r>
        <w:t xml:space="preserve">garentir </w:t>
      </w:r>
      <w:r>
        <w:rPr>
          <w:color w:val="003366"/>
        </w:rPr>
        <w:t>&lt;/sic&gt;</w:t>
      </w:r>
      <w:r>
        <w:t xml:space="preserve"> du feu, font Éloigner les Tuyeaux et occupent une grande Largeur dans les Chambres, au lieu que les Chevestres de fer Se placent dans les Épaisseurs des languettes de refend, et donnent plus de facilité à dévoyer Les Tuyeaux ; alors on toise les Soliveaux qui posent Sur les chevestres de fer, entre la Solive d’Enchevestrure et le mur où les Tuyeaux passent, pour ce quils Sont,</w:t>
      </w:r>
      <w:r>
        <w:rPr>
          <w:color w:val="003366"/>
        </w:rPr>
        <w:t>&lt;/seg&gt;</w:t>
      </w:r>
      <w:r>
        <w:t xml:space="preserve"> </w:t>
      </w:r>
      <w:r>
        <w:rPr>
          <w:color w:val="003366"/>
        </w:rPr>
        <w:t>&lt;seg</w:t>
      </w:r>
      <w:r>
        <w:rPr>
          <w:color w:val="FF33CC"/>
        </w:rPr>
        <w:t xml:space="preserve"> xml:id=</w:t>
      </w:r>
      <w:r>
        <w:rPr>
          <w:color w:val="006666"/>
        </w:rPr>
        <w:t>"t8Body02.03.07.002"</w:t>
      </w:r>
      <w:r>
        <w:rPr>
          <w:color w:val="003366"/>
        </w:rPr>
        <w:t>&gt;</w:t>
      </w:r>
      <w:r w:rsidR="00556A43">
        <w:t>comme</w:t>
      </w:r>
      <w:r>
        <w:t xml:space="preserve"> à la </w:t>
      </w:r>
      <w:r>
        <w:rPr>
          <w:color w:val="003366"/>
        </w:rPr>
        <w:t>&lt;ref</w:t>
      </w:r>
      <w:r>
        <w:rPr>
          <w:color w:val="FF33CC"/>
        </w:rPr>
        <w:t xml:space="preserve"> type=</w:t>
      </w:r>
      <w:r>
        <w:rPr>
          <w:color w:val="006666"/>
        </w:rPr>
        <w:t>"internal"</w:t>
      </w:r>
      <w:r>
        <w:rPr>
          <w:color w:val="FF33CC"/>
        </w:rPr>
        <w:t xml:space="preserve"> target=</w:t>
      </w:r>
      <w:r>
        <w:rPr>
          <w:color w:val="006666"/>
        </w:rPr>
        <w:t>"#t8Fig0117"</w:t>
      </w:r>
      <w:r>
        <w:rPr>
          <w:color w:val="003366"/>
        </w:rPr>
        <w:t>&gt;</w:t>
      </w:r>
      <w:r>
        <w:t>Fig. III</w:t>
      </w:r>
      <w:r>
        <w:rPr>
          <w:color w:val="003366"/>
        </w:rPr>
        <w:t>&lt;/ref&gt;</w:t>
      </w:r>
      <w:r>
        <w:t>, Servant anti chambre, où La Solive d’Enchevestrure 13 est parallèle au mur de refend FG, contre lequel Le Manteau de cheminée</w:t>
      </w:r>
      <w:r>
        <w:rPr>
          <w:color w:val="003366"/>
        </w:rPr>
        <w:t>&lt;/ref&gt;</w:t>
      </w:r>
      <w:r>
        <w:t xml:space="preserve"> et les Tuyeaux passans Sont adossés ; ainsi qu’au cabinet, comme à la </w:t>
      </w:r>
      <w:r>
        <w:rPr>
          <w:color w:val="003366"/>
        </w:rPr>
        <w:t>&lt;ref</w:t>
      </w:r>
      <w:r>
        <w:rPr>
          <w:color w:val="FF33CC"/>
        </w:rPr>
        <w:t xml:space="preserve"> type=</w:t>
      </w:r>
      <w:r>
        <w:rPr>
          <w:color w:val="006666"/>
        </w:rPr>
        <w:t>"internal"</w:t>
      </w:r>
      <w:r>
        <w:rPr>
          <w:color w:val="FF33CC"/>
        </w:rPr>
        <w:t xml:space="preserve"> target=</w:t>
      </w:r>
      <w:r>
        <w:rPr>
          <w:color w:val="006666"/>
        </w:rPr>
        <w:t>"#t8Fig0118"</w:t>
      </w:r>
      <w:r>
        <w:rPr>
          <w:color w:val="003366"/>
        </w:rPr>
        <w:t>&gt;</w:t>
      </w:r>
      <w:r>
        <w:t>Fig. IV</w:t>
      </w:r>
      <w:r>
        <w:rPr>
          <w:color w:val="003366"/>
        </w:rPr>
        <w:t>&lt;/ref&gt;</w:t>
      </w:r>
      <w:r>
        <w:t>,</w:t>
      </w:r>
      <w:r>
        <w:rPr>
          <w:color w:val="003366"/>
        </w:rPr>
        <w:t>&lt;/seg&gt;</w:t>
      </w:r>
      <w:r>
        <w:t xml:space="preserve"> </w:t>
      </w:r>
      <w:r>
        <w:rPr>
          <w:color w:val="003366"/>
        </w:rPr>
        <w:t>&lt;seg</w:t>
      </w:r>
      <w:r>
        <w:rPr>
          <w:color w:val="FF33CC"/>
        </w:rPr>
        <w:t xml:space="preserve"> xml:id=</w:t>
      </w:r>
      <w:r>
        <w:rPr>
          <w:color w:val="006666"/>
        </w:rPr>
        <w:t>"t8Body02.03.07.003"</w:t>
      </w:r>
      <w:r>
        <w:rPr>
          <w:color w:val="003366"/>
        </w:rPr>
        <w:t>&gt;</w:t>
      </w:r>
      <w:r>
        <w:t xml:space="preserve">où les Solives du </w:t>
      </w:r>
      <w:r>
        <w:rPr>
          <w:color w:val="003366"/>
        </w:rPr>
        <w:t>&lt;pb</w:t>
      </w:r>
      <w:r>
        <w:rPr>
          <w:color w:val="FF33CC"/>
        </w:rPr>
        <w:t xml:space="preserve"> n=</w:t>
      </w:r>
      <w:r>
        <w:rPr>
          <w:color w:val="006666"/>
        </w:rPr>
        <w:t>"297"</w:t>
      </w:r>
      <w:r>
        <w:rPr>
          <w:color w:val="FF33CC"/>
        </w:rPr>
        <w:t xml:space="preserve"> </w:t>
      </w:r>
      <w:r>
        <w:rPr>
          <w:color w:val="003366"/>
        </w:rPr>
        <w:t>/&gt;</w:t>
      </w:r>
      <w:r>
        <w:t xml:space="preserve">plancher portent, dun bout Sur le mur de face GH, et de Lautre </w:t>
      </w:r>
      <w:r>
        <w:rPr>
          <w:color w:val="003366"/>
        </w:rPr>
        <w:t>&lt;</w:t>
      </w:r>
      <w:r w:rsidR="003A2498">
        <w:rPr>
          <w:color w:val="003366"/>
        </w:rPr>
        <w:t>figure</w:t>
      </w:r>
      <w:r>
        <w:rPr>
          <w:color w:val="FF33CC"/>
        </w:rPr>
        <w:t xml:space="preserve"> type= </w:t>
      </w:r>
      <w:r>
        <w:rPr>
          <w:color w:val="006666"/>
        </w:rPr>
        <w:t>"figure"</w:t>
      </w:r>
      <w:r>
        <w:rPr>
          <w:color w:val="FF33CC"/>
        </w:rPr>
        <w:t xml:space="preserve"> </w:t>
      </w:r>
      <w:r w:rsidR="003A2498">
        <w:rPr>
          <w:color w:val="FF33CC"/>
        </w:rPr>
        <w:t>copyOf</w:t>
      </w:r>
      <w:r>
        <w:rPr>
          <w:color w:val="FF33CC"/>
        </w:rPr>
        <w:t>=</w:t>
      </w:r>
      <w:r>
        <w:rPr>
          <w:color w:val="006666"/>
        </w:rPr>
        <w:t>"#t8Fig0118"</w:t>
      </w:r>
      <w:r>
        <w:rPr>
          <w:color w:val="003366"/>
        </w:rPr>
        <w:t>&gt;</w:t>
      </w:r>
      <w:r>
        <w:t xml:space="preserve"> bout Sur la cloison de refend EI, et Sont parallèles au mur de refend EG, où Sont Encastrés le Manteau de Cheminée et les tuyeaux passans au costé ; lon toise </w:t>
      </w:r>
      <w:r>
        <w:rPr>
          <w:color w:val="003366"/>
        </w:rPr>
        <w:t>&lt;/ref&gt;</w:t>
      </w:r>
      <w:r>
        <w:t xml:space="preserve"> Séparément chacun des Soliveaux 14 et 15 qui posent Sur des chevestres de fer, portés d</w:t>
      </w:r>
      <w:r w:rsidR="009D2E4D">
        <w:t>’</w:t>
      </w:r>
      <w:r>
        <w:t>u</w:t>
      </w:r>
      <w:r w:rsidR="009D2E4D">
        <w:t>n bout Sur les So</w:t>
      </w:r>
      <w:r>
        <w:t xml:space="preserve">lives </w:t>
      </w:r>
      <w:r>
        <w:rPr>
          <w:color w:val="003366"/>
        </w:rPr>
        <w:t>&lt;sic&gt;</w:t>
      </w:r>
      <w:r>
        <w:t xml:space="preserve">den chevestrure </w:t>
      </w:r>
      <w:r>
        <w:rPr>
          <w:color w:val="003366"/>
        </w:rPr>
        <w:t>&lt;/sic&gt;</w:t>
      </w:r>
      <w:r>
        <w:t xml:space="preserve"> 13 et 16, et de lautre bout Scellés dans le mur de refend entre les âtres et les Tuyeaux.</w:t>
      </w:r>
      <w:r>
        <w:rPr>
          <w:color w:val="003366"/>
        </w:rPr>
        <w:t>&lt;/seg&gt;&lt;/p&gt;</w:t>
      </w:r>
    </w:p>
    <w:p w14:paraId="305453C1" w14:textId="77777777" w:rsidR="000C071E" w:rsidRDefault="000C071E" w:rsidP="009D2E4D">
      <w:pPr>
        <w:pStyle w:val="Titre6"/>
      </w:pPr>
      <w:r>
        <w:t>Rendu</w:t>
      </w:r>
    </w:p>
    <w:p w14:paraId="72C1677B" w14:textId="39B08BC5" w:rsidR="000C071E" w:rsidRDefault="000C071E" w:rsidP="000C071E">
      <w:r>
        <w:t xml:space="preserve">Un marquage vertical du paragraphe </w:t>
      </w:r>
      <w:r w:rsidR="00F81017">
        <w:t xml:space="preserve">(ligne blanche) </w:t>
      </w:r>
      <w:r>
        <w:t>peut accroître la lisibilité.</w:t>
      </w:r>
    </w:p>
    <w:p w14:paraId="027FF3D9" w14:textId="6F1F92D1" w:rsidR="009F776A" w:rsidRDefault="009F776A" w:rsidP="000C071E">
      <w:r>
        <w:t>L’alignement des versions se fait sur la plus petite unité textuelle possible : p</w:t>
      </w:r>
      <w:r w:rsidR="00F81017">
        <w:t xml:space="preserve"> &gt; </w:t>
      </w:r>
      <w:r>
        <w:t>seg, list, item.</w:t>
      </w:r>
    </w:p>
    <w:p w14:paraId="2EC9112C" w14:textId="69187313" w:rsidR="00F803EB" w:rsidRDefault="003F3F1C" w:rsidP="000C071E">
      <w:r w:rsidRPr="005D10C8">
        <w:t>Utiliser la numérotation canonique pour la citabilité dans la comparaison de tous les segments (au popup comme indiqué dans les maquettes)</w:t>
      </w:r>
    </w:p>
    <w:p w14:paraId="29E8F554" w14:textId="77777777" w:rsidR="003F3F1C" w:rsidRDefault="003F3F1C" w:rsidP="000C071E"/>
    <w:p w14:paraId="7877569C" w14:textId="1D6C6C58" w:rsidR="00AE2201" w:rsidRDefault="00AE2201" w:rsidP="00AE2201">
      <w:pPr>
        <w:pStyle w:val="Titre3"/>
      </w:pPr>
      <w:bookmarkStart w:id="220" w:name="_Listes_et_tableaux"/>
      <w:bookmarkStart w:id="221" w:name="_Listes_et_tableaux_1"/>
      <w:bookmarkStart w:id="222" w:name="_Listes_et_tableaux_2"/>
      <w:bookmarkStart w:id="223" w:name="_Listes_et_tableaux_3"/>
      <w:bookmarkStart w:id="224" w:name="_Listes_et_tableaux_4"/>
      <w:bookmarkStart w:id="225" w:name="_Listes_et_tableaux_5"/>
      <w:bookmarkStart w:id="226" w:name="_Toc230401008"/>
      <w:bookmarkEnd w:id="220"/>
      <w:bookmarkEnd w:id="221"/>
      <w:bookmarkEnd w:id="222"/>
      <w:bookmarkEnd w:id="223"/>
      <w:bookmarkEnd w:id="224"/>
      <w:bookmarkEnd w:id="225"/>
      <w:r>
        <w:t>Listes et tableaux</w:t>
      </w:r>
      <w:bookmarkEnd w:id="226"/>
    </w:p>
    <w:p w14:paraId="307D719F" w14:textId="7D46D716" w:rsidR="009F776A" w:rsidRPr="00F36EC2" w:rsidRDefault="009F776A" w:rsidP="009F776A">
      <w:r>
        <w:t>Les listes faisant l’objet d’un retour à la ligne entre les items sont identifiées dans le texte pour être restituées dans la mise en page de la publication. Les tableaux sont également localisés dans l’édition.</w:t>
      </w:r>
    </w:p>
    <w:p w14:paraId="79FFE2EF" w14:textId="0BE00550" w:rsidR="00590684" w:rsidRDefault="00590684" w:rsidP="009D2E4D">
      <w:pPr>
        <w:pStyle w:val="Titre6"/>
      </w:pPr>
      <w:r>
        <w:t>Pré-encodage</w:t>
      </w:r>
    </w:p>
    <w:p w14:paraId="2C387B05" w14:textId="77777777" w:rsidR="00590684" w:rsidRDefault="00590684" w:rsidP="00590684">
      <w:r>
        <w:t>Les listes ayant une incidence sur la présentation et les tableaux seront précédées des mentions entre crochet suivantes :</w:t>
      </w:r>
    </w:p>
    <w:p w14:paraId="2BBD2A54" w14:textId="3C5C6FB3" w:rsidR="008124FB" w:rsidRDefault="008124FB" w:rsidP="008124FB">
      <w:pPr>
        <w:pStyle w:val="Titre8"/>
      </w:pPr>
      <w:r>
        <w:t>Exemple</w:t>
      </w:r>
    </w:p>
    <w:p w14:paraId="0DD4480F" w14:textId="0BC2E9CD" w:rsidR="00590684" w:rsidRPr="00F36EC2" w:rsidRDefault="00590684" w:rsidP="008124FB">
      <w:r>
        <w:t>[début de liste]…[fin de liste]</w:t>
      </w:r>
    </w:p>
    <w:p w14:paraId="23DD27BD" w14:textId="77777777" w:rsidR="00590684" w:rsidRPr="00F36EC2" w:rsidRDefault="00590684" w:rsidP="00590684">
      <w:r>
        <w:t>[début de tableau]…[fin de tableau]</w:t>
      </w:r>
    </w:p>
    <w:p w14:paraId="1E0D8B0D" w14:textId="77777777" w:rsidR="000C071E" w:rsidRDefault="000C071E" w:rsidP="009D2E4D">
      <w:pPr>
        <w:pStyle w:val="Titre6"/>
      </w:pPr>
      <w:r>
        <w:t>Encodage</w:t>
      </w:r>
    </w:p>
    <w:p w14:paraId="089C3DC7" w14:textId="7A9A4CB8" w:rsidR="000C071E" w:rsidRDefault="000C071E" w:rsidP="00E05751">
      <w:r>
        <w:t xml:space="preserve">Les listes sont encodées avec les éléments imbriqués </w:t>
      </w:r>
      <w:r w:rsidRPr="002A11D8">
        <w:rPr>
          <w:rStyle w:val="lev"/>
        </w:rPr>
        <w:t>list</w:t>
      </w:r>
      <w:r>
        <w:t xml:space="preserve"> et </w:t>
      </w:r>
      <w:r w:rsidRPr="002A11D8">
        <w:rPr>
          <w:rStyle w:val="lev"/>
        </w:rPr>
        <w:t>item</w:t>
      </w:r>
      <w:r>
        <w:t>.</w:t>
      </w:r>
      <w:r w:rsidR="00E05751">
        <w:t xml:space="preserve"> Les listes sont numérotées au moyen d’un élément </w:t>
      </w:r>
      <w:r w:rsidR="00E05751" w:rsidRPr="00E05751">
        <w:rPr>
          <w:rStyle w:val="lev"/>
        </w:rPr>
        <w:t>num</w:t>
      </w:r>
      <w:r w:rsidR="00E05751">
        <w:t xml:space="preserve"> contenu dans un élément </w:t>
      </w:r>
      <w:r w:rsidR="00E05751" w:rsidRPr="00E05751">
        <w:rPr>
          <w:rStyle w:val="lev"/>
        </w:rPr>
        <w:t>label</w:t>
      </w:r>
      <w:r w:rsidR="00E05751" w:rsidRPr="00E05751">
        <w:t>. L’a</w:t>
      </w:r>
      <w:r w:rsidR="00E05751">
        <w:t xml:space="preserve">ttribut </w:t>
      </w:r>
      <w:r w:rsidR="00E05751" w:rsidRPr="00E05751">
        <w:rPr>
          <w:rStyle w:val="Forteaccentuation"/>
        </w:rPr>
        <w:t>n</w:t>
      </w:r>
      <w:r w:rsidR="00E05751" w:rsidRPr="00334EAC">
        <w:t xml:space="preserve"> fourni</w:t>
      </w:r>
      <w:r w:rsidR="00334EAC">
        <w:t>t une valeur normalisée pour le numéro.</w:t>
      </w:r>
    </w:p>
    <w:p w14:paraId="4E32B62F" w14:textId="77777777" w:rsidR="001B7F45" w:rsidRDefault="001B7F45" w:rsidP="00956EE7"/>
    <w:p w14:paraId="278579A7" w14:textId="6D808DB6" w:rsidR="002C075E" w:rsidRDefault="002C075E" w:rsidP="007D45E6">
      <w:r>
        <w:t>&lt;p&gt;du texte</w:t>
      </w:r>
    </w:p>
    <w:p w14:paraId="7F944BA3" w14:textId="4698C313" w:rsidR="001B7F45" w:rsidRDefault="001B7F45" w:rsidP="007D45E6">
      <w:r>
        <w:t>&lt;list&gt;</w:t>
      </w:r>
      <w:r>
        <w:rPr>
          <w:color w:val="000000"/>
        </w:rPr>
        <w:br/>
      </w:r>
      <w:r>
        <w:t>&lt;item</w:t>
      </w:r>
      <w:r>
        <w:rPr>
          <w:color w:val="FF33CC"/>
        </w:rPr>
        <w:t xml:space="preserve"> n=</w:t>
      </w:r>
      <w:r>
        <w:rPr>
          <w:color w:val="006666"/>
        </w:rPr>
        <w:t>"1"</w:t>
      </w:r>
      <w:r>
        <w:t>&gt;</w:t>
      </w:r>
    </w:p>
    <w:p w14:paraId="0499B260" w14:textId="13E6D82E" w:rsidR="001B7F45" w:rsidRDefault="00644A39" w:rsidP="007D45E6">
      <w:pPr>
        <w:rPr>
          <w:color w:val="000000"/>
        </w:rPr>
      </w:pPr>
      <w:r>
        <w:t>&lt;label&gt;&lt;num&gt;</w:t>
      </w:r>
      <w:r>
        <w:rPr>
          <w:color w:val="000000"/>
        </w:rPr>
        <w:t>1.</w:t>
      </w:r>
      <w:r>
        <w:t>&lt;/num&gt;&lt;/label&gt;</w:t>
      </w:r>
      <w:r w:rsidR="001B7F45">
        <w:rPr>
          <w:color w:val="000000"/>
        </w:rPr>
        <w:t xml:space="preserve"> des faites avec des troncs d’arbres debout, plantés en terre par le bas, soutenant par le haut d’autres troncs ou branches plus menues en forme de poitreaux ou poutres,</w:t>
      </w:r>
    </w:p>
    <w:p w14:paraId="40D24181" w14:textId="175CB51D" w:rsidR="001B7F45" w:rsidRDefault="001B7F45" w:rsidP="007D45E6">
      <w:pPr>
        <w:rPr>
          <w:color w:val="000000"/>
        </w:rPr>
      </w:pPr>
      <w:r>
        <w:t>&lt;/item&gt;</w:t>
      </w:r>
    </w:p>
    <w:p w14:paraId="5B979056" w14:textId="77777777" w:rsidR="001B7F45" w:rsidRDefault="001B7F45" w:rsidP="007D45E6">
      <w:r>
        <w:t>&lt;item</w:t>
      </w:r>
      <w:r>
        <w:rPr>
          <w:color w:val="FF33CC"/>
        </w:rPr>
        <w:t xml:space="preserve"> n=</w:t>
      </w:r>
      <w:r>
        <w:rPr>
          <w:color w:val="006666"/>
        </w:rPr>
        <w:t>"2"</w:t>
      </w:r>
      <w:r>
        <w:t>&gt;</w:t>
      </w:r>
    </w:p>
    <w:p w14:paraId="341D962D" w14:textId="1D883B58" w:rsidR="001B7F45" w:rsidRDefault="00644A39" w:rsidP="007D45E6">
      <w:pPr>
        <w:rPr>
          <w:color w:val="000000"/>
        </w:rPr>
      </w:pPr>
      <w:r>
        <w:t>&lt;label&gt;&lt;num&gt;3&lt;/num&gt;&lt;/label&gt;</w:t>
      </w:r>
      <w:r w:rsidR="001B7F45">
        <w:rPr>
          <w:color w:val="000000"/>
        </w:rPr>
        <w:t xml:space="preserve"> et d’autres élevés par dessous en manière de comble, le tout clayonné</w:t>
      </w:r>
      <w:r w:rsidR="001B7F45">
        <w:t xml:space="preserve"> </w:t>
      </w:r>
      <w:r w:rsidR="001B7F45">
        <w:rPr>
          <w:color w:val="000000"/>
        </w:rPr>
        <w:t>et entrelassé de menues branchages, couvert de feuillages, paille ou chaume, enduit au pourtour avec de la bauge</w:t>
      </w:r>
      <w:r w:rsidR="001B7F45">
        <w:t xml:space="preserve"> </w:t>
      </w:r>
      <w:r w:rsidR="001B7F45">
        <w:rPr>
          <w:color w:val="000000"/>
        </w:rPr>
        <w:t>ou terre détrampée, ayant des ouvertures pour y servir de portes et de fenestres,</w:t>
      </w:r>
    </w:p>
    <w:p w14:paraId="15EDA3F8" w14:textId="77777777" w:rsidR="001B7F45" w:rsidRDefault="001B7F45" w:rsidP="007D45E6">
      <w:r>
        <w:t>&lt;/item&gt;</w:t>
      </w:r>
      <w:r>
        <w:rPr>
          <w:color w:val="000000"/>
        </w:rPr>
        <w:br/>
      </w:r>
      <w:r>
        <w:t>&lt;item</w:t>
      </w:r>
      <w:r>
        <w:rPr>
          <w:color w:val="FF33CC"/>
        </w:rPr>
        <w:t xml:space="preserve"> n=</w:t>
      </w:r>
      <w:r>
        <w:rPr>
          <w:color w:val="006666"/>
        </w:rPr>
        <w:t>"3"</w:t>
      </w:r>
      <w:r>
        <w:t>&gt;</w:t>
      </w:r>
    </w:p>
    <w:p w14:paraId="68ACA61A" w14:textId="2CA193F3" w:rsidR="001B7F45" w:rsidRDefault="00644A39" w:rsidP="007D45E6">
      <w:pPr>
        <w:rPr>
          <w:color w:val="000000"/>
        </w:rPr>
      </w:pPr>
      <w:r>
        <w:t>&lt;label&gt;&lt;num&gt;</w:t>
      </w:r>
      <w:r>
        <w:rPr>
          <w:color w:val="000000"/>
        </w:rPr>
        <w:t>4</w:t>
      </w:r>
      <w:r>
        <w:t>&lt;/num&gt;&lt;/label&gt;</w:t>
      </w:r>
      <w:r w:rsidR="001B7F45">
        <w:rPr>
          <w:color w:val="000000"/>
        </w:rPr>
        <w:t xml:space="preserve"> ou bien des cabanes</w:t>
      </w:r>
      <w:r w:rsidR="001B7F45">
        <w:t xml:space="preserve"> </w:t>
      </w:r>
      <w:r w:rsidR="001B7F45">
        <w:rPr>
          <w:color w:val="000000"/>
        </w:rPr>
        <w:t>avoient d’autres sortes de construction, comme on voit encore de ses espèces d’habitations faites différemment dans les pays du Nord, et dans les montagnes des Alpes et des Pirenés, suivant les dispositions des climats.</w:t>
      </w:r>
    </w:p>
    <w:p w14:paraId="093D8788" w14:textId="77777777" w:rsidR="002C075E" w:rsidRDefault="001B7F45" w:rsidP="007D45E6">
      <w:r>
        <w:t>&lt;/item&gt;</w:t>
      </w:r>
    </w:p>
    <w:p w14:paraId="0A84041E" w14:textId="1885311E" w:rsidR="001B7F45" w:rsidRDefault="001B7F45" w:rsidP="007D45E6">
      <w:r>
        <w:t>&lt;/list&gt;</w:t>
      </w:r>
    </w:p>
    <w:p w14:paraId="48BA1507" w14:textId="25C5922C" w:rsidR="002C075E" w:rsidRDefault="002C075E" w:rsidP="007D45E6">
      <w:r>
        <w:t>&lt;/p&gt;</w:t>
      </w:r>
    </w:p>
    <w:p w14:paraId="309E36DA" w14:textId="77777777" w:rsidR="001B7F45" w:rsidRPr="00E05751" w:rsidRDefault="001B7F45" w:rsidP="00956EE7"/>
    <w:p w14:paraId="0EAD9D18" w14:textId="0166AC20" w:rsidR="000C071E" w:rsidRDefault="000C071E" w:rsidP="000C071E">
      <w:r>
        <w:t>Les tableau</w:t>
      </w:r>
      <w:r w:rsidR="004E2E08">
        <w:t>x</w:t>
      </w:r>
      <w:r>
        <w:t xml:space="preserve"> sont encodés avec l’élément englobant </w:t>
      </w:r>
      <w:r w:rsidRPr="002A11D8">
        <w:rPr>
          <w:rStyle w:val="lev"/>
        </w:rPr>
        <w:t>table</w:t>
      </w:r>
      <w:r w:rsidRPr="00925631">
        <w:rPr>
          <w:b/>
        </w:rPr>
        <w:t xml:space="preserve"> </w:t>
      </w:r>
      <w:r>
        <w:t xml:space="preserve">qui inclut des lignes </w:t>
      </w:r>
      <w:r w:rsidR="00925631" w:rsidRPr="002A11D8">
        <w:rPr>
          <w:rStyle w:val="lev"/>
        </w:rPr>
        <w:t>row</w:t>
      </w:r>
      <w:r w:rsidR="00925631">
        <w:t xml:space="preserve"> </w:t>
      </w:r>
      <w:r>
        <w:t>et des cellules</w:t>
      </w:r>
      <w:r w:rsidR="00925631">
        <w:t xml:space="preserve"> </w:t>
      </w:r>
      <w:r w:rsidR="00485DB0" w:rsidRPr="00485DB0">
        <w:rPr>
          <w:rStyle w:val="lev"/>
        </w:rPr>
        <w:t>cell</w:t>
      </w:r>
    </w:p>
    <w:p w14:paraId="6CFABCC7" w14:textId="77777777" w:rsidR="000C071E" w:rsidRDefault="000C071E" w:rsidP="009D2E4D">
      <w:pPr>
        <w:pStyle w:val="Titre6"/>
      </w:pPr>
      <w:r>
        <w:t>Rendu</w:t>
      </w:r>
    </w:p>
    <w:p w14:paraId="6A29150D" w14:textId="61D6FB78" w:rsidR="000C071E" w:rsidRDefault="004E2E08" w:rsidP="000C071E">
      <w:r>
        <w:t>Les listes font l’objet d’un retour à la ligne entre les items et d’un retrait</w:t>
      </w:r>
      <w:r w:rsidR="00925631">
        <w:t xml:space="preserve"> dans la marge gauche</w:t>
      </w:r>
      <w:r>
        <w:t>.</w:t>
      </w:r>
    </w:p>
    <w:p w14:paraId="7376835D" w14:textId="096CF8AD" w:rsidR="004E2E08" w:rsidRDefault="00925631" w:rsidP="000C071E">
      <w:r>
        <w:t>Faire une proposition de puces.</w:t>
      </w:r>
    </w:p>
    <w:p w14:paraId="7267BE34" w14:textId="4708172A" w:rsidR="00BA76E4" w:rsidRDefault="00BA76E4" w:rsidP="00BA76E4">
      <w:r>
        <w:t xml:space="preserve">Pour le cas particulier des listes numérotées, discuter ensemble de la numérotation. Normalement la rétablir de manière normalisée à partir de la valeur de l’attribut </w:t>
      </w:r>
      <w:r w:rsidRPr="00E05751">
        <w:rPr>
          <w:rStyle w:val="Forteaccentuation"/>
        </w:rPr>
        <w:t>n</w:t>
      </w:r>
      <w:r>
        <w:t>.</w:t>
      </w:r>
    </w:p>
    <w:p w14:paraId="3260CF93" w14:textId="77777777" w:rsidR="00BA76E4" w:rsidRDefault="00BA76E4" w:rsidP="00BA76E4"/>
    <w:p w14:paraId="70C2A94F" w14:textId="10F8C316" w:rsidR="004E2E08" w:rsidRPr="000C071E" w:rsidRDefault="00BA76E4" w:rsidP="00BA76E4">
      <w:r>
        <w:t>L</w:t>
      </w:r>
      <w:r w:rsidR="004E2E08">
        <w:t>es tableaux éventuels sont traités comme des tableaux en XHTML.</w:t>
      </w:r>
    </w:p>
    <w:p w14:paraId="7ACD113F" w14:textId="77777777" w:rsidR="000C071E" w:rsidRPr="000C071E" w:rsidRDefault="000C071E" w:rsidP="000C071E"/>
    <w:p w14:paraId="638532ED" w14:textId="7122F2F4" w:rsidR="00AE2201" w:rsidRDefault="00AE2201" w:rsidP="00AE2201">
      <w:pPr>
        <w:pStyle w:val="Titre3"/>
      </w:pPr>
      <w:bookmarkStart w:id="227" w:name="_Figures"/>
      <w:bookmarkStart w:id="228" w:name="_Figures_1"/>
      <w:bookmarkStart w:id="229" w:name="_Figures_2"/>
      <w:bookmarkStart w:id="230" w:name="_Citations"/>
      <w:bookmarkStart w:id="231" w:name="_Citations_1"/>
      <w:bookmarkStart w:id="232" w:name="_Toc230401009"/>
      <w:bookmarkEnd w:id="227"/>
      <w:bookmarkEnd w:id="228"/>
      <w:bookmarkEnd w:id="229"/>
      <w:bookmarkEnd w:id="230"/>
      <w:bookmarkEnd w:id="231"/>
      <w:r>
        <w:t>Citations</w:t>
      </w:r>
      <w:bookmarkEnd w:id="232"/>
    </w:p>
    <w:p w14:paraId="2F800E89" w14:textId="73BB2069" w:rsidR="00CB4324" w:rsidRDefault="00CB4324" w:rsidP="00CB4324">
      <w:r>
        <w:t>Les citations ou les mises en exergue sont repérées dans le corps du texte en distinguant celles pour lequel l’auteur fournit la source du texte cité.</w:t>
      </w:r>
    </w:p>
    <w:p w14:paraId="3C162012" w14:textId="77777777" w:rsidR="00ED18ED" w:rsidRDefault="00ED18ED" w:rsidP="00F33388">
      <w:pPr>
        <w:pStyle w:val="Titre6"/>
      </w:pPr>
      <w:r>
        <w:t>Pré-encodage</w:t>
      </w:r>
    </w:p>
    <w:p w14:paraId="0B0378CF" w14:textId="77777777" w:rsidR="00ED18ED" w:rsidRDefault="00ED18ED" w:rsidP="005069E7">
      <w:r>
        <w:t>Style de caractère « Desgodets Citation1 » pour celles pour lesquelles l’auteur ne fournit pas la source</w:t>
      </w:r>
    </w:p>
    <w:p w14:paraId="1F3E4104" w14:textId="77777777" w:rsidR="00ED18ED" w:rsidRDefault="00ED18ED" w:rsidP="005069E7">
      <w:r>
        <w:t>Style de caractère « Desgodets Citation2 » pour celles pour lesquelles l’auteur fournit la source</w:t>
      </w:r>
    </w:p>
    <w:p w14:paraId="79A43EAA" w14:textId="37D9148D" w:rsidR="00282D75" w:rsidRDefault="00282D75" w:rsidP="00F33388">
      <w:pPr>
        <w:pStyle w:val="Titre6"/>
      </w:pPr>
      <w:r>
        <w:t>Encodage</w:t>
      </w:r>
    </w:p>
    <w:p w14:paraId="3DDF390C" w14:textId="379C568E" w:rsidR="00526485" w:rsidRPr="00FD195C" w:rsidRDefault="0042120B" w:rsidP="00526485">
      <w:r w:rsidRPr="0042120B">
        <w:t>Les passages qui sont des citations</w:t>
      </w:r>
      <w:r>
        <w:t xml:space="preserve"> sont encodés au moyen de</w:t>
      </w:r>
      <w:r w:rsidRPr="0042120B">
        <w:t xml:space="preserve"> </w:t>
      </w:r>
      <w:r w:rsidR="005D1907" w:rsidRPr="00B42C5A">
        <w:rPr>
          <w:rStyle w:val="lev"/>
        </w:rPr>
        <w:t>quote</w:t>
      </w:r>
      <w:r w:rsidRPr="00E310D2">
        <w:t xml:space="preserve"> </w:t>
      </w:r>
      <w:r w:rsidR="005F2353">
        <w:t>(dans un para</w:t>
      </w:r>
      <w:r w:rsidR="00E310D2" w:rsidRPr="00E310D2">
        <w:t>g</w:t>
      </w:r>
      <w:r w:rsidR="005F2353">
        <w:t>ra</w:t>
      </w:r>
      <w:r w:rsidR="00E310D2" w:rsidRPr="00E310D2">
        <w:t>phe)</w:t>
      </w:r>
      <w:r w:rsidR="00E310D2">
        <w:rPr>
          <w:rStyle w:val="lev"/>
        </w:rPr>
        <w:t xml:space="preserve"> </w:t>
      </w:r>
      <w:r>
        <w:t xml:space="preserve">et </w:t>
      </w:r>
      <w:r w:rsidRPr="00FD195C">
        <w:t xml:space="preserve">de </w:t>
      </w:r>
      <w:r w:rsidR="008323DD" w:rsidRPr="00FD195C">
        <w:rPr>
          <w:rStyle w:val="lev"/>
        </w:rPr>
        <w:t>quote</w:t>
      </w:r>
      <w:r w:rsidR="00572A83" w:rsidRPr="00FD195C">
        <w:t xml:space="preserve"> seulement p</w:t>
      </w:r>
      <w:r w:rsidR="00E310D2" w:rsidRPr="00FD195C">
        <w:t xml:space="preserve">our les éléments </w:t>
      </w:r>
      <w:r w:rsidR="00D451BD" w:rsidRPr="00FD195C">
        <w:t xml:space="preserve">de type </w:t>
      </w:r>
      <w:r w:rsidR="00E310D2" w:rsidRPr="00FD195C">
        <w:t>blocs.</w:t>
      </w:r>
      <w:r w:rsidR="00233861" w:rsidRPr="00FD195C">
        <w:t xml:space="preserve"> Lorsque ceux-ci sont accompagnés de citation l’élément </w:t>
      </w:r>
      <w:r w:rsidR="00233861" w:rsidRPr="006C65C0">
        <w:rPr>
          <w:rStyle w:val="lev"/>
        </w:rPr>
        <w:t>quote</w:t>
      </w:r>
      <w:r w:rsidR="00233861" w:rsidRPr="00FD195C">
        <w:t xml:space="preserve"> est encadré de </w:t>
      </w:r>
      <w:r w:rsidR="00233861" w:rsidRPr="006C65C0">
        <w:rPr>
          <w:rStyle w:val="lev"/>
        </w:rPr>
        <w:t>cit</w:t>
      </w:r>
      <w:r w:rsidR="00233861" w:rsidRPr="00FD195C">
        <w:t xml:space="preserve">, et l’on peut fournir une citation avec </w:t>
      </w:r>
      <w:r w:rsidR="00233861" w:rsidRPr="006C65C0">
        <w:rPr>
          <w:rStyle w:val="lev"/>
        </w:rPr>
        <w:t>bibl</w:t>
      </w:r>
      <w:r w:rsidR="00233861" w:rsidRPr="00FD195C">
        <w:t>.</w:t>
      </w:r>
      <w:r w:rsidR="00A449F4" w:rsidRPr="00FD195C">
        <w:t xml:space="preserve"> [on ne se sert pas de cette dernière solution a priori]</w:t>
      </w:r>
    </w:p>
    <w:p w14:paraId="69C4B52F" w14:textId="6DCE8F07" w:rsidR="008524B5" w:rsidRPr="00FD195C" w:rsidRDefault="008524B5" w:rsidP="00526485">
      <w:r w:rsidRPr="00FD195C">
        <w:t xml:space="preserve">L’élément </w:t>
      </w:r>
      <w:r w:rsidRPr="00FD195C">
        <w:rPr>
          <w:rStyle w:val="lev"/>
        </w:rPr>
        <w:t>q</w:t>
      </w:r>
      <w:r w:rsidRPr="00FD195C">
        <w:t xml:space="preserve"> permet d’indiquer un passage entre guillemets.</w:t>
      </w:r>
    </w:p>
    <w:p w14:paraId="5F32633F" w14:textId="08DF3FA6" w:rsidR="00012825" w:rsidRDefault="00012825" w:rsidP="00C341E8">
      <w:pPr>
        <w:pStyle w:val="Titre8"/>
      </w:pPr>
      <w:r>
        <w:t>Exemple</w:t>
      </w:r>
    </w:p>
    <w:p w14:paraId="03B14D39" w14:textId="7E672CF8" w:rsidR="00526485" w:rsidRPr="00526485" w:rsidRDefault="00526485" w:rsidP="00526485">
      <w:r>
        <w:rPr>
          <w:rFonts w:ascii="Times New Roman" w:hAnsi="Times New Roman" w:cs="Times New Roman"/>
          <w:color w:val="003366"/>
        </w:rPr>
        <w:t>&lt;quote&gt;</w:t>
      </w:r>
      <w:r>
        <w:rPr>
          <w:rFonts w:ascii="Times New Roman" w:hAnsi="Times New Roman" w:cs="Times New Roman"/>
          <w:color w:val="000000"/>
        </w:rPr>
        <w:t>Quid enim tam absurdum quam delectari multis inanimis rebus, ut honore, ut gloria, ut aedificio, ut vestitu cultuque corporis, animante virtute praedito, eo qui vel amare vel, ut ita dicam, redamare possit, non admodum</w:t>
      </w:r>
      <w:r>
        <w:rPr>
          <w:rFonts w:ascii="Times New Roman" w:hAnsi="Times New Roman" w:cs="Times New Roman"/>
          <w:color w:val="000000"/>
        </w:rPr>
        <w:br/>
        <w:t xml:space="preserve"> delectari? Nihil est enim remuneratione benevolentiae, nihil vicissitudine studiorum officiorumque iucundius.</w:t>
      </w:r>
      <w:r>
        <w:rPr>
          <w:rFonts w:ascii="Times New Roman" w:hAnsi="Times New Roman" w:cs="Times New Roman"/>
          <w:color w:val="003366"/>
        </w:rPr>
        <w:t>&lt;/quote&gt;</w:t>
      </w:r>
      <w:r>
        <w:rPr>
          <w:rFonts w:ascii="Times New Roman" w:hAnsi="Times New Roman" w:cs="Times New Roman"/>
          <w:color w:val="000000"/>
        </w:rPr>
        <w:br/>
      </w:r>
      <w:r>
        <w:rPr>
          <w:rFonts w:ascii="Times New Roman" w:hAnsi="Times New Roman" w:cs="Times New Roman"/>
          <w:color w:val="003366"/>
        </w:rPr>
        <w:t>&lt;p&gt;</w:t>
      </w:r>
      <w:r>
        <w:rPr>
          <w:rFonts w:ascii="Times New Roman" w:hAnsi="Times New Roman" w:cs="Times New Roman"/>
          <w:color w:val="000000"/>
        </w:rPr>
        <w:t>Quam ob rem circumspecta cautela observatum est deinceps et cum edita montium petere coeperint grassatores, loci iniquitati milites cedunt. ubi autem in</w:t>
      </w:r>
      <w:r>
        <w:rPr>
          <w:rFonts w:ascii="Times New Roman" w:hAnsi="Times New Roman" w:cs="Times New Roman"/>
          <w:color w:val="000000"/>
        </w:rPr>
        <w:br/>
        <w:t xml:space="preserve"> planitie potuerint reperiri, </w:t>
      </w:r>
      <w:r>
        <w:rPr>
          <w:rFonts w:ascii="Times New Roman" w:hAnsi="Times New Roman" w:cs="Times New Roman"/>
          <w:color w:val="003366"/>
        </w:rPr>
        <w:t>&lt;quote&gt;</w:t>
      </w:r>
      <w:r>
        <w:rPr>
          <w:rFonts w:ascii="Times New Roman" w:hAnsi="Times New Roman" w:cs="Times New Roman"/>
          <w:color w:val="000000"/>
        </w:rPr>
        <w:t>quod contingit adsidue, nec exsertare</w:t>
      </w:r>
      <w:r>
        <w:rPr>
          <w:rFonts w:ascii="Times New Roman" w:hAnsi="Times New Roman" w:cs="Times New Roman"/>
          <w:color w:val="003366"/>
        </w:rPr>
        <w:t>&lt;/quote&gt;</w:t>
      </w:r>
      <w:r>
        <w:rPr>
          <w:rFonts w:ascii="Times New Roman" w:hAnsi="Times New Roman" w:cs="Times New Roman"/>
          <w:color w:val="000000"/>
        </w:rPr>
        <w:t xml:space="preserve"> lacertos</w:t>
      </w:r>
      <w:r>
        <w:rPr>
          <w:rFonts w:ascii="Times New Roman" w:hAnsi="Times New Roman" w:cs="Times New Roman"/>
          <w:color w:val="000000"/>
        </w:rPr>
        <w:br/>
        <w:t xml:space="preserve"> nec crispare permissi tela, quae vehunt bina vel terna, pecudum ritu inertium trucidantur.</w:t>
      </w:r>
      <w:r>
        <w:rPr>
          <w:rFonts w:ascii="Times New Roman" w:hAnsi="Times New Roman" w:cs="Times New Roman"/>
          <w:color w:val="003366"/>
        </w:rPr>
        <w:t>&lt;/p&gt;</w:t>
      </w:r>
    </w:p>
    <w:p w14:paraId="2D04EE47" w14:textId="77777777" w:rsidR="00282D75" w:rsidRDefault="00282D75" w:rsidP="00F33388">
      <w:pPr>
        <w:pStyle w:val="Titre6"/>
      </w:pPr>
      <w:r>
        <w:t>Rendu</w:t>
      </w:r>
    </w:p>
    <w:p w14:paraId="7E4A0B66" w14:textId="1BC2FF9B" w:rsidR="00282D75" w:rsidRDefault="00CB4324" w:rsidP="00282D75">
      <w:r>
        <w:t>Insertions de guillemets typographiques français (double</w:t>
      </w:r>
      <w:r w:rsidR="00E97CBA">
        <w:t>-</w:t>
      </w:r>
      <w:r>
        <w:t>chevrons) ouvrant et fermant autour du texte avec un</w:t>
      </w:r>
      <w:r w:rsidR="00E97CBA">
        <w:t>e</w:t>
      </w:r>
      <w:r>
        <w:t xml:space="preserve"> espace insécable.</w:t>
      </w:r>
    </w:p>
    <w:p w14:paraId="75C0CCA3" w14:textId="43C49D53" w:rsidR="00751A69" w:rsidRDefault="00751A69" w:rsidP="00282D75">
      <w:r w:rsidRPr="00AC66AF">
        <w:t xml:space="preserve">Pour les éléments </w:t>
      </w:r>
      <w:r w:rsidR="006C65C0" w:rsidRPr="00AC66AF">
        <w:rPr>
          <w:rStyle w:val="lev"/>
        </w:rPr>
        <w:t>quote</w:t>
      </w:r>
      <w:r w:rsidR="006C65C0" w:rsidRPr="00AC66AF">
        <w:t xml:space="preserve"> </w:t>
      </w:r>
      <w:r w:rsidRPr="00AC66AF">
        <w:t>de type bloc, utiliser la mise en forme proposée dans la charte graphique.</w:t>
      </w:r>
    </w:p>
    <w:p w14:paraId="6B4323B0" w14:textId="148AAC11" w:rsidR="00036BA4" w:rsidRPr="00282D75" w:rsidRDefault="00036BA4" w:rsidP="00F06F7C">
      <w:pPr>
        <w:tabs>
          <w:tab w:val="left" w:pos="2430"/>
        </w:tabs>
      </w:pPr>
    </w:p>
    <w:p w14:paraId="5D24B4B5" w14:textId="69B035E4" w:rsidR="00F06F7C" w:rsidRDefault="00F06F7C" w:rsidP="00987601">
      <w:pPr>
        <w:pStyle w:val="Titre3"/>
        <w:tabs>
          <w:tab w:val="right" w:pos="9066"/>
        </w:tabs>
      </w:pPr>
      <w:bookmarkStart w:id="233" w:name="_Toc230401010"/>
      <w:r>
        <w:t>Figures</w:t>
      </w:r>
      <w:bookmarkEnd w:id="233"/>
      <w:r w:rsidR="00987601">
        <w:tab/>
      </w:r>
    </w:p>
    <w:p w14:paraId="64355F3D" w14:textId="77777777" w:rsidR="00F06F7C" w:rsidRDefault="00F06F7C" w:rsidP="009F776A">
      <w:r>
        <w:t>Les figures sont localisées dans le manuscrit afin de pouvoir rendre compte de leur présence et les insérer dans l’édition. Ces figures sont numérotées, et légendées. On distingue les figures dans le texte des planches hors texte.</w:t>
      </w:r>
    </w:p>
    <w:p w14:paraId="6E939F0B" w14:textId="77777777" w:rsidR="00F06F7C" w:rsidRDefault="00F06F7C" w:rsidP="009F776A">
      <w:r>
        <w:t>Un document séparé liste les figures et leurs légendes selon un modèle prédéfini. Ces listes sont disponibles pour l’ensemble des versions du manuscrit.</w:t>
      </w:r>
    </w:p>
    <w:p w14:paraId="30495AD0" w14:textId="77777777" w:rsidR="00F06F7C" w:rsidRDefault="00F06F7C" w:rsidP="009D2E4D">
      <w:pPr>
        <w:pStyle w:val="Titre6"/>
      </w:pPr>
      <w:r>
        <w:t>Pré-encodage</w:t>
      </w:r>
    </w:p>
    <w:p w14:paraId="092DB41C" w14:textId="77777777" w:rsidR="00F06F7C" w:rsidRDefault="00F06F7C" w:rsidP="008124FB">
      <w:r>
        <w:t>La localisation des figures a été effectuée à la transcription. Distinguer les planches des figures dans le texte.</w:t>
      </w:r>
    </w:p>
    <w:p w14:paraId="396341C8" w14:textId="77777777" w:rsidR="00F06F7C" w:rsidRDefault="00F06F7C" w:rsidP="008124FB">
      <w:r>
        <w:t>Lorsqu’elles sont dans le texte, marquer le début de l’insertion de la figure (à la fin de la ligne) et la fin de figure au début de la ligne qui la suit :</w:t>
      </w:r>
    </w:p>
    <w:p w14:paraId="2FDF648F" w14:textId="77777777" w:rsidR="00F06F7C" w:rsidRDefault="00F06F7C" w:rsidP="008124FB">
      <w:pPr>
        <w:pStyle w:val="Titre8"/>
      </w:pPr>
      <w:r>
        <w:t>Exemple</w:t>
      </w:r>
    </w:p>
    <w:p w14:paraId="28217FB1" w14:textId="77777777" w:rsidR="00F06F7C" w:rsidRDefault="00F06F7C" w:rsidP="008124FB">
      <w:r>
        <w:t>[début de figure X]…[fin de figure X]</w:t>
      </w:r>
    </w:p>
    <w:p w14:paraId="282C768E" w14:textId="77777777" w:rsidR="00F06F7C" w:rsidRDefault="00F06F7C" w:rsidP="008124FB">
      <w:pPr>
        <w:pStyle w:val="Titre8"/>
      </w:pPr>
      <w:r>
        <w:t>Exemple</w:t>
      </w:r>
    </w:p>
    <w:p w14:paraId="4CCCE37A" w14:textId="77777777" w:rsidR="00F06F7C" w:rsidRDefault="00F06F7C" w:rsidP="008124FB">
      <w:r>
        <w:t>Pour les planches :</w:t>
      </w:r>
    </w:p>
    <w:p w14:paraId="6B3F9A81" w14:textId="77777777" w:rsidR="00F06F7C" w:rsidRDefault="00F06F7C" w:rsidP="008124FB">
      <w:r>
        <w:t>[planche n° x] à l’endroit de l’insertion de la planche.</w:t>
      </w:r>
    </w:p>
    <w:p w14:paraId="0217493E" w14:textId="77777777" w:rsidR="00F06F7C" w:rsidRDefault="00F06F7C" w:rsidP="008124FB"/>
    <w:p w14:paraId="52618519" w14:textId="77777777" w:rsidR="00F06F7C" w:rsidRPr="009E78CA" w:rsidRDefault="00F06F7C" w:rsidP="008124FB">
      <w:pPr>
        <w:rPr>
          <w:b/>
        </w:rPr>
      </w:pPr>
      <w:r w:rsidRPr="009E78CA">
        <w:rPr>
          <w:b/>
        </w:rPr>
        <w:t>Important : Les éditeurs livreront un document séparé listant les figures (modèle fourni) :</w:t>
      </w:r>
    </w:p>
    <w:p w14:paraId="023BE50F" w14:textId="77777777" w:rsidR="00F06F7C" w:rsidRPr="005925C7" w:rsidRDefault="00F06F7C" w:rsidP="008124FB">
      <w:r>
        <w:t>Colonne 1 : Type (planches, figures) ; Colonne 2 : n° ; Colonne 3 : Légende ; Colonne 4 : Intitulé (tel qu’il apparaît dans le manuscrit) ; colonne 5 : informations complémentaires ; colonne 6 : technique picturale.</w:t>
      </w:r>
    </w:p>
    <w:p w14:paraId="4ECF13D1" w14:textId="77777777" w:rsidR="00F06F7C" w:rsidRPr="008124FB" w:rsidRDefault="00F06F7C" w:rsidP="008124FB"/>
    <w:p w14:paraId="79380893" w14:textId="6823112A" w:rsidR="00F06F7C" w:rsidRPr="000078EE" w:rsidRDefault="00F06F7C" w:rsidP="009D2E4D">
      <w:pPr>
        <w:pStyle w:val="Titre6"/>
      </w:pPr>
      <w:r w:rsidRPr="000078EE">
        <w:t>Encodage</w:t>
      </w:r>
      <w:r w:rsidR="00404E14">
        <w:t xml:space="preserve"> au point d’insertion dans le texte</w:t>
      </w:r>
    </w:p>
    <w:p w14:paraId="75ADE377" w14:textId="77777777" w:rsidR="00F06F7C" w:rsidRPr="00AC66AF" w:rsidRDefault="00F06F7C" w:rsidP="00390681">
      <w:r w:rsidRPr="00AC66AF">
        <w:t xml:space="preserve">L’insertion des figures dans le texte est matérialisée au moyen d’éléments </w:t>
      </w:r>
      <w:r w:rsidRPr="00AC66AF">
        <w:rPr>
          <w:rStyle w:val="lev"/>
        </w:rPr>
        <w:t>figure</w:t>
      </w:r>
      <w:r w:rsidRPr="00AC66AF">
        <w:t xml:space="preserve"> dont on identifie le type </w:t>
      </w:r>
      <w:r w:rsidRPr="00AC66AF">
        <w:rPr>
          <w:rStyle w:val="Forteaccentuation"/>
        </w:rPr>
        <w:t>type=”plate”</w:t>
      </w:r>
      <w:r w:rsidRPr="00AC66AF">
        <w:t xml:space="preserve"> ou </w:t>
      </w:r>
      <w:r w:rsidRPr="00AC66AF">
        <w:rPr>
          <w:rStyle w:val="Forteaccentuation"/>
        </w:rPr>
        <w:t>type=”figure”</w:t>
      </w:r>
      <w:r w:rsidRPr="00AC66AF">
        <w:t xml:space="preserve"> selon qu’il s’agit d’une planche ou d’une figure, et  pour les illustrations des parties éditoriales du texte. L’attribut </w:t>
      </w:r>
      <w:r w:rsidRPr="00AC66AF">
        <w:rPr>
          <w:rStyle w:val="Forteaccentuation"/>
        </w:rPr>
        <w:t>copyOf</w:t>
      </w:r>
      <w:r w:rsidRPr="00AC66AF">
        <w:t xml:space="preserve"> pointe vers l’élément figure localisé à cet endroit.</w:t>
      </w:r>
    </w:p>
    <w:p w14:paraId="2AFC3402" w14:textId="77777777" w:rsidR="00F06F7C" w:rsidRPr="00AC66AF" w:rsidRDefault="00F06F7C" w:rsidP="00390681"/>
    <w:p w14:paraId="2863FA3C" w14:textId="77777777" w:rsidR="00F06F7C" w:rsidRPr="00AC66AF" w:rsidRDefault="00F06F7C" w:rsidP="007D45E6">
      <w:pPr>
        <w:rPr>
          <w:rStyle w:val="Forteaccentuation"/>
        </w:rPr>
      </w:pPr>
      <w:r w:rsidRPr="00AC66AF">
        <w:rPr>
          <w:rStyle w:val="Forteaccentuation"/>
        </w:rPr>
        <w:t>type=”figure”</w:t>
      </w:r>
      <w:r w:rsidRPr="00AC66AF">
        <w:rPr>
          <w:rStyle w:val="Forteaccentuation"/>
        </w:rPr>
        <w:tab/>
      </w:r>
      <w:r w:rsidRPr="00AC66AF">
        <w:rPr>
          <w:rStyle w:val="Forteaccentuation"/>
        </w:rPr>
        <w:tab/>
      </w:r>
      <w:r w:rsidRPr="00AC66AF">
        <w:rPr>
          <w:rStyle w:val="Forteaccentuation"/>
        </w:rPr>
        <w:tab/>
      </w:r>
      <w:r w:rsidRPr="00AC66AF">
        <w:t>pour des figures dans le texte</w:t>
      </w:r>
    </w:p>
    <w:p w14:paraId="1E838A8B" w14:textId="77777777" w:rsidR="00F06F7C" w:rsidRPr="00AC66AF" w:rsidRDefault="00F06F7C" w:rsidP="007D45E6">
      <w:r w:rsidRPr="00AC66AF">
        <w:rPr>
          <w:rStyle w:val="Forteaccentuation"/>
        </w:rPr>
        <w:t>type=”plate”</w:t>
      </w:r>
      <w:r w:rsidRPr="00AC66AF">
        <w:rPr>
          <w:rStyle w:val="Forteaccentuation"/>
        </w:rPr>
        <w:tab/>
      </w:r>
      <w:r w:rsidRPr="00AC66AF">
        <w:rPr>
          <w:rStyle w:val="Forteaccentuation"/>
        </w:rPr>
        <w:tab/>
      </w:r>
      <w:r w:rsidRPr="00AC66AF">
        <w:rPr>
          <w:rStyle w:val="Forteaccentuation"/>
        </w:rPr>
        <w:tab/>
      </w:r>
      <w:r w:rsidRPr="00AC66AF">
        <w:t>pour des planches</w:t>
      </w:r>
    </w:p>
    <w:p w14:paraId="3766B98F" w14:textId="77777777" w:rsidR="00F06F7C" w:rsidRPr="000078EE" w:rsidRDefault="00F06F7C" w:rsidP="007D45E6">
      <w:r w:rsidRPr="00AC66AF">
        <w:rPr>
          <w:rStyle w:val="Forteaccentuation"/>
        </w:rPr>
        <w:t>type=”illustration”</w:t>
      </w:r>
      <w:r w:rsidRPr="00AC66AF">
        <w:rPr>
          <w:rStyle w:val="Forteaccentuation"/>
        </w:rPr>
        <w:tab/>
      </w:r>
      <w:r w:rsidRPr="00AC66AF">
        <w:rPr>
          <w:rStyle w:val="Forteaccentuation"/>
        </w:rPr>
        <w:tab/>
      </w:r>
      <w:r w:rsidRPr="00AC66AF">
        <w:t>pour des figures dans les parties éditoriales du site</w:t>
      </w:r>
    </w:p>
    <w:p w14:paraId="7AE96C3A" w14:textId="77777777" w:rsidR="00F06F7C" w:rsidRPr="000078EE" w:rsidRDefault="00F06F7C" w:rsidP="007D45E6"/>
    <w:p w14:paraId="67E9DFA2" w14:textId="77777777" w:rsidR="00F06F7C" w:rsidRPr="000078EE" w:rsidRDefault="00F06F7C" w:rsidP="007D45E6">
      <w:r w:rsidRPr="000078EE">
        <w:t>L’ensemble des informations concernant la description de ces figures est rassemblée dans une division (</w:t>
      </w:r>
      <w:r w:rsidRPr="000078EE">
        <w:rPr>
          <w:rStyle w:val="lev"/>
        </w:rPr>
        <w:t>div</w:t>
      </w:r>
      <w:r w:rsidRPr="000078EE">
        <w:t xml:space="preserve"> </w:t>
      </w:r>
      <w:r w:rsidRPr="000078EE">
        <w:rPr>
          <w:rStyle w:val="Forteaccentuation"/>
        </w:rPr>
        <w:t>type=”</w:t>
      </w:r>
      <w:r w:rsidRPr="000078EE">
        <w:rPr>
          <w:rFonts w:ascii="Times New Roman" w:hAnsi="Times New Roman" w:cs="Times New Roman"/>
          <w:color w:val="006666"/>
        </w:rPr>
        <w:t xml:space="preserve"> </w:t>
      </w:r>
      <w:r w:rsidRPr="000078EE">
        <w:rPr>
          <w:rStyle w:val="Forteaccentuation"/>
        </w:rPr>
        <w:t>figures”</w:t>
      </w:r>
      <w:r w:rsidRPr="000078EE">
        <w:t xml:space="preserve">) au sein de l’élément </w:t>
      </w:r>
      <w:r w:rsidRPr="000078EE">
        <w:rPr>
          <w:rStyle w:val="lev"/>
        </w:rPr>
        <w:t>back</w:t>
      </w:r>
      <w:r w:rsidRPr="000078EE">
        <w:t xml:space="preserve"> de l’édition.</w:t>
      </w:r>
    </w:p>
    <w:p w14:paraId="12353FB8" w14:textId="77777777" w:rsidR="00F06F7C" w:rsidRPr="000078EE" w:rsidRDefault="00F06F7C" w:rsidP="007D45E6"/>
    <w:p w14:paraId="1FDA1E9B" w14:textId="77777777" w:rsidR="00F06F7C" w:rsidRDefault="00F06F7C" w:rsidP="00CB6229">
      <w:r w:rsidRPr="000078EE">
        <w:t xml:space="preserve">Dans cette division, chaque planche ou figure est décrite au moyen d’un élément </w:t>
      </w:r>
      <w:r w:rsidRPr="000078EE">
        <w:rPr>
          <w:rStyle w:val="lev"/>
        </w:rPr>
        <w:t>figure</w:t>
      </w:r>
      <w:r w:rsidRPr="000078EE">
        <w:t xml:space="preserve">. Lorsqu’une planche comporte plusieurs figures, celles-ci sont traitées au moyen de sous-éléments </w:t>
      </w:r>
      <w:r w:rsidRPr="000078EE">
        <w:rPr>
          <w:rStyle w:val="lev"/>
        </w:rPr>
        <w:t>figure</w:t>
      </w:r>
      <w:r w:rsidRPr="000078EE">
        <w:t xml:space="preserve"> selon le même modèle.</w:t>
      </w:r>
    </w:p>
    <w:p w14:paraId="0DD4F2F5" w14:textId="77777777" w:rsidR="00F06F7C" w:rsidRDefault="00F06F7C" w:rsidP="00ED18ED">
      <w:pPr>
        <w:pStyle w:val="Titre8"/>
      </w:pPr>
      <w:r>
        <w:t>Exemple</w:t>
      </w:r>
    </w:p>
    <w:p w14:paraId="3D7961E4" w14:textId="77777777" w:rsidR="00F06F7C" w:rsidRPr="006C6A7A" w:rsidRDefault="00F06F7C" w:rsidP="008D37C0">
      <w:r w:rsidRPr="006C6A7A">
        <w:t>Au point d’insertion</w:t>
      </w:r>
      <w:r>
        <w:t> :</w:t>
      </w:r>
    </w:p>
    <w:p w14:paraId="74AD4D34" w14:textId="77777777" w:rsidR="00F06F7C" w:rsidRDefault="00F06F7C" w:rsidP="008D37C0">
      <w:pPr>
        <w:rPr>
          <w:color w:val="003366"/>
        </w:rPr>
      </w:pPr>
      <w:r>
        <w:rPr>
          <w:color w:val="003366"/>
        </w:rPr>
        <w:t>&lt;figure</w:t>
      </w:r>
      <w:r>
        <w:rPr>
          <w:color w:val="FF33CC"/>
        </w:rPr>
        <w:t xml:space="preserve"> type=</w:t>
      </w:r>
      <w:r>
        <w:t>"plate"</w:t>
      </w:r>
      <w:r>
        <w:rPr>
          <w:color w:val="FF33CC"/>
        </w:rPr>
        <w:t xml:space="preserve"> copyOf=</w:t>
      </w:r>
      <w:r>
        <w:t>"#c2Pl0001"</w:t>
      </w:r>
      <w:r>
        <w:rPr>
          <w:color w:val="FF33CC"/>
        </w:rPr>
        <w:t xml:space="preserve"> </w:t>
      </w:r>
      <w:r>
        <w:rPr>
          <w:color w:val="003366"/>
        </w:rPr>
        <w:t>/&gt;</w:t>
      </w:r>
    </w:p>
    <w:p w14:paraId="3777BAE1" w14:textId="77777777" w:rsidR="00F06F7C" w:rsidRDefault="00F06F7C" w:rsidP="008D37C0"/>
    <w:p w14:paraId="07490E4D" w14:textId="77777777" w:rsidR="00F06F7C" w:rsidRDefault="00F06F7C" w:rsidP="008D37C0">
      <w:r>
        <w:t>Dans la div type=”figure” :</w:t>
      </w:r>
    </w:p>
    <w:p w14:paraId="18B65B2B" w14:textId="1C81CAFD" w:rsidR="00F06F7C" w:rsidRDefault="00F06F7C" w:rsidP="008D37C0">
      <w:pPr>
        <w:rPr>
          <w:rFonts w:ascii="Times New Roman" w:hAnsi="Times New Roman" w:cs="Times New Roman"/>
          <w:color w:val="003366"/>
        </w:rPr>
      </w:pPr>
      <w:r>
        <w:rPr>
          <w:rFonts w:ascii="Times New Roman" w:hAnsi="Times New Roman" w:cs="Times New Roman"/>
          <w:color w:val="003366"/>
        </w:rPr>
        <w:t>&lt;figure</w:t>
      </w:r>
      <w:r>
        <w:rPr>
          <w:rFonts w:ascii="Times New Roman" w:hAnsi="Times New Roman" w:cs="Times New Roman"/>
          <w:color w:val="FF33CC"/>
        </w:rPr>
        <w:t xml:space="preserve"> xml:id=</w:t>
      </w:r>
      <w:r>
        <w:rPr>
          <w:rFonts w:ascii="Times New Roman" w:hAnsi="Times New Roman" w:cs="Times New Roman"/>
          <w:color w:val="006666"/>
        </w:rPr>
        <w:t>"c1Pl0005"</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&lt;fw</w:t>
      </w:r>
      <w:r>
        <w:rPr>
          <w:rFonts w:ascii="Times New Roman" w:hAnsi="Times New Roman" w:cs="Times New Roman"/>
          <w:color w:val="FF33CC"/>
        </w:rPr>
        <w:t xml:space="preserve"> type=</w:t>
      </w:r>
      <w:r>
        <w:rPr>
          <w:rFonts w:ascii="Times New Roman" w:hAnsi="Times New Roman" w:cs="Times New Roman"/>
          <w:color w:val="006666"/>
        </w:rPr>
        <w:t>"header"</w:t>
      </w:r>
      <w:r>
        <w:rPr>
          <w:rFonts w:ascii="Times New Roman" w:hAnsi="Times New Roman" w:cs="Times New Roman"/>
          <w:color w:val="003366"/>
        </w:rPr>
        <w:t>&gt;&lt;num</w:t>
      </w:r>
      <w:r>
        <w:rPr>
          <w:rFonts w:ascii="Times New Roman" w:hAnsi="Times New Roman" w:cs="Times New Roman"/>
          <w:color w:val="FF33CC"/>
        </w:rPr>
        <w:t xml:space="preserve"> n=</w:t>
      </w:r>
      <w:r>
        <w:rPr>
          <w:rFonts w:ascii="Times New Roman" w:hAnsi="Times New Roman" w:cs="Times New Roman"/>
          <w:color w:val="006666"/>
        </w:rPr>
        <w:t>"5"</w:t>
      </w:r>
      <w:r>
        <w:rPr>
          <w:rFonts w:ascii="Times New Roman" w:hAnsi="Times New Roman" w:cs="Times New Roman"/>
          <w:color w:val="003366"/>
        </w:rPr>
        <w:t>&gt;</w:t>
      </w:r>
      <w:r>
        <w:rPr>
          <w:rFonts w:ascii="Times New Roman" w:hAnsi="Times New Roman" w:cs="Times New Roman"/>
          <w:color w:val="000000"/>
        </w:rPr>
        <w:t>V. dessein</w:t>
      </w:r>
      <w:r>
        <w:rPr>
          <w:rFonts w:ascii="Times New Roman" w:hAnsi="Times New Roman" w:cs="Times New Roman"/>
          <w:color w:val="003366"/>
        </w:rPr>
        <w:t>&lt;/num&gt;</w:t>
      </w:r>
      <w:r>
        <w:rPr>
          <w:rFonts w:ascii="Times New Roman" w:hAnsi="Times New Roman" w:cs="Times New Roman"/>
          <w:color w:val="000000"/>
        </w:rPr>
        <w:br/>
        <w:t xml:space="preserve">            </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"majuscules"</w:t>
      </w:r>
      <w:r>
        <w:rPr>
          <w:rFonts w:ascii="Times New Roman" w:hAnsi="Times New Roman" w:cs="Times New Roman"/>
          <w:color w:val="003366"/>
        </w:rPr>
        <w:t>&gt;</w:t>
      </w:r>
      <w:r>
        <w:rPr>
          <w:rFonts w:ascii="Times New Roman" w:hAnsi="Times New Roman" w:cs="Times New Roman"/>
          <w:color w:val="000000"/>
        </w:rPr>
        <w:t xml:space="preserve"> Description des anciennes églises.</w:t>
      </w:r>
      <w:r>
        <w:rPr>
          <w:rFonts w:ascii="Times New Roman" w:hAnsi="Times New Roman" w:cs="Times New Roman"/>
          <w:color w:val="003366"/>
        </w:rPr>
        <w:t>&lt;/hi&gt;</w:t>
      </w:r>
      <w:r>
        <w:rPr>
          <w:rFonts w:ascii="Times New Roman" w:hAnsi="Times New Roman" w:cs="Times New Roman"/>
          <w:color w:val="000000"/>
        </w:rPr>
        <w:t xml:space="preserve"> chap I.</w:t>
      </w:r>
      <w:r>
        <w:rPr>
          <w:rFonts w:ascii="Times New Roman" w:hAnsi="Times New Roman" w:cs="Times New Roman"/>
          <w:color w:val="003366"/>
        </w:rPr>
        <w:t>&lt;/fw&gt;</w:t>
      </w:r>
      <w:r>
        <w:rPr>
          <w:rFonts w:ascii="Times New Roman" w:hAnsi="Times New Roman" w:cs="Times New Roman"/>
          <w:color w:val="000000"/>
        </w:rPr>
        <w:br/>
        <w:t xml:space="preserve">        </w:t>
      </w:r>
      <w:r>
        <w:rPr>
          <w:rFonts w:ascii="Times New Roman" w:hAnsi="Times New Roman" w:cs="Times New Roman"/>
          <w:color w:val="003366"/>
        </w:rPr>
        <w:t>&lt;head&gt;</w:t>
      </w:r>
      <w:r>
        <w:rPr>
          <w:rFonts w:ascii="Times New Roman" w:hAnsi="Times New Roman" w:cs="Times New Roman"/>
          <w:color w:val="000000"/>
        </w:rPr>
        <w:t xml:space="preserve">Plan de l'église de </w:t>
      </w:r>
      <w:r>
        <w:rPr>
          <w:rFonts w:ascii="Times New Roman" w:hAnsi="Times New Roman" w:cs="Times New Roman"/>
          <w:color w:val="003366"/>
        </w:rPr>
        <w:t>&lt;choice&gt;</w:t>
      </w:r>
      <w:r>
        <w:rPr>
          <w:rFonts w:ascii="Times New Roman" w:hAnsi="Times New Roman" w:cs="Times New Roman"/>
          <w:color w:val="000000"/>
        </w:rPr>
        <w:br/>
        <w:t xml:space="preserve">                </w:t>
      </w:r>
      <w:r>
        <w:rPr>
          <w:rFonts w:ascii="Times New Roman" w:hAnsi="Times New Roman" w:cs="Times New Roman"/>
          <w:color w:val="003366"/>
        </w:rPr>
        <w:t>&lt;abbr&gt;</w:t>
      </w:r>
      <w:r>
        <w:rPr>
          <w:rFonts w:ascii="Times New Roman" w:hAnsi="Times New Roman" w:cs="Times New Roman"/>
          <w:color w:val="000000"/>
        </w:rPr>
        <w:t>S</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"superscript"</w:t>
      </w:r>
      <w:r>
        <w:rPr>
          <w:rFonts w:ascii="Times New Roman" w:hAnsi="Times New Roman" w:cs="Times New Roman"/>
          <w:color w:val="003366"/>
        </w:rPr>
        <w:t>&gt;</w:t>
      </w:r>
      <w:r>
        <w:rPr>
          <w:rFonts w:ascii="Times New Roman" w:hAnsi="Times New Roman" w:cs="Times New Roman"/>
          <w:color w:val="000000"/>
        </w:rPr>
        <w:t>te</w:t>
      </w:r>
      <w:r>
        <w:rPr>
          <w:rFonts w:ascii="Times New Roman" w:hAnsi="Times New Roman" w:cs="Times New Roman"/>
          <w:color w:val="003366"/>
        </w:rPr>
        <w:t>&lt;/hi&gt;&lt;/abbr&gt;</w:t>
      </w:r>
      <w:r>
        <w:rPr>
          <w:rFonts w:ascii="Times New Roman" w:hAnsi="Times New Roman" w:cs="Times New Roman"/>
          <w:color w:val="000000"/>
        </w:rPr>
        <w:br/>
        <w:t xml:space="preserve">                </w:t>
      </w:r>
      <w:r>
        <w:rPr>
          <w:rFonts w:ascii="Times New Roman" w:hAnsi="Times New Roman" w:cs="Times New Roman"/>
          <w:color w:val="003366"/>
        </w:rPr>
        <w:t>&lt;expan&gt;</w:t>
      </w:r>
      <w:r>
        <w:rPr>
          <w:rFonts w:ascii="Times New Roman" w:hAnsi="Times New Roman" w:cs="Times New Roman"/>
          <w:color w:val="000000"/>
        </w:rPr>
        <w:t>Sainte</w:t>
      </w:r>
      <w:r>
        <w:rPr>
          <w:rFonts w:ascii="Times New Roman" w:hAnsi="Times New Roman" w:cs="Times New Roman"/>
          <w:color w:val="003366"/>
        </w:rPr>
        <w:t>&lt;/expan&gt;</w:t>
      </w:r>
      <w:r>
        <w:rPr>
          <w:rFonts w:ascii="Times New Roman" w:hAnsi="Times New Roman" w:cs="Times New Roman"/>
          <w:color w:val="000000"/>
        </w:rPr>
        <w:br/>
        <w:t xml:space="preserve">            </w:t>
      </w:r>
      <w:r>
        <w:rPr>
          <w:rFonts w:ascii="Times New Roman" w:hAnsi="Times New Roman" w:cs="Times New Roman"/>
          <w:color w:val="003366"/>
        </w:rPr>
        <w:t>&lt;/choice&gt;</w:t>
      </w:r>
      <w:r>
        <w:rPr>
          <w:rFonts w:ascii="Times New Roman" w:hAnsi="Times New Roman" w:cs="Times New Roman"/>
          <w:color w:val="000000"/>
        </w:rPr>
        <w:t xml:space="preserve"> Marie in trasteveré, </w:t>
      </w:r>
      <w:r>
        <w:rPr>
          <w:rFonts w:ascii="Times New Roman" w:hAnsi="Times New Roman" w:cs="Times New Roman"/>
          <w:color w:val="003366"/>
        </w:rPr>
        <w:t>&lt;lb/&gt;</w:t>
      </w:r>
      <w:r>
        <w:rPr>
          <w:rFonts w:ascii="Times New Roman" w:hAnsi="Times New Roman" w:cs="Times New Roman"/>
          <w:color w:val="000000"/>
        </w:rPr>
        <w:t>À Rome.</w:t>
      </w:r>
      <w:r>
        <w:rPr>
          <w:rFonts w:ascii="Times New Roman" w:hAnsi="Times New Roman" w:cs="Times New Roman"/>
          <w:color w:val="003366"/>
        </w:rPr>
        <w:t>&lt;/head&gt;</w:t>
      </w:r>
      <w:r>
        <w:rPr>
          <w:rFonts w:ascii="Times New Roman" w:hAnsi="Times New Roman" w:cs="Times New Roman"/>
          <w:color w:val="000000"/>
        </w:rPr>
        <w:br/>
        <w:t xml:space="preserve">        </w:t>
      </w:r>
      <w:r>
        <w:rPr>
          <w:rFonts w:ascii="Times New Roman" w:hAnsi="Times New Roman" w:cs="Times New Roman"/>
          <w:color w:val="660066"/>
        </w:rPr>
        <w:t>&lt;!-- Présence d'une échelle qui ne figure pas dans C2 --&gt;</w:t>
      </w:r>
      <w:r>
        <w:rPr>
          <w:rFonts w:ascii="Times New Roman" w:hAnsi="Times New Roman" w:cs="Times New Roman"/>
          <w:color w:val="000000"/>
        </w:rPr>
        <w:br/>
        <w:t xml:space="preserve">        </w:t>
      </w:r>
      <w:r>
        <w:rPr>
          <w:rFonts w:ascii="Times New Roman" w:hAnsi="Times New Roman" w:cs="Times New Roman"/>
          <w:color w:val="003366"/>
        </w:rPr>
        <w:t xml:space="preserve">&lt;figDesc/&gt; </w:t>
      </w:r>
      <w:r>
        <w:rPr>
          <w:rFonts w:ascii="Times New Roman" w:hAnsi="Times New Roman" w:cs="Times New Roman"/>
          <w:color w:val="660066"/>
        </w:rPr>
        <w:t>&lt;!-- description de la figure --&gt;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url=</w:t>
      </w:r>
      <w:r>
        <w:rPr>
          <w:rFonts w:ascii="Times New Roman" w:hAnsi="Times New Roman" w:cs="Times New Roman"/>
          <w:color w:val="006666"/>
        </w:rPr>
        <w:t>"facs/facsC1Pl0005.jpg"</w:t>
      </w:r>
      <w:ins w:id="234" w:author="Emmanuel Chateau" w:date="2013-05-17T12:16:00Z">
        <w:r w:rsidR="00256905">
          <w:rPr>
            <w:rFonts w:ascii="Times New Roman" w:hAnsi="Times New Roman" w:cs="Times New Roman"/>
            <w:color w:val="006666"/>
          </w:rPr>
          <w:t xml:space="preserve"> mimeType="image/jpeg" </w:t>
        </w:r>
      </w:ins>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&lt;/figure&gt;</w:t>
      </w:r>
    </w:p>
    <w:p w14:paraId="26D44721" w14:textId="77777777" w:rsidR="00F06F7C" w:rsidRDefault="00F06F7C" w:rsidP="009D2E4D">
      <w:pPr>
        <w:pStyle w:val="Titre6"/>
      </w:pPr>
      <w:r>
        <w:t>Rendu</w:t>
      </w:r>
    </w:p>
    <w:p w14:paraId="38B993E8" w14:textId="77777777" w:rsidR="00F06F7C" w:rsidRDefault="00F06F7C" w:rsidP="00980939">
      <w:r>
        <w:t>Matérialiser la localisation des figures dans le texte au moyen de signes graphiques en distinguant les figures dans le texte des planches.</w:t>
      </w:r>
    </w:p>
    <w:p w14:paraId="24565F5C" w14:textId="77777777" w:rsidR="00404E14" w:rsidRDefault="00404E14" w:rsidP="00980939"/>
    <w:p w14:paraId="6B925D5D" w14:textId="2B14B0EF" w:rsidR="00404E14" w:rsidRPr="00AC66AF" w:rsidRDefault="00404E14" w:rsidP="00404E14">
      <w:pPr>
        <w:pStyle w:val="Titre6"/>
      </w:pPr>
      <w:r w:rsidRPr="00AC66AF">
        <w:t>Encodage des figures dans l’élément back</w:t>
      </w:r>
    </w:p>
    <w:p w14:paraId="568047E7" w14:textId="77777777" w:rsidR="00404E14" w:rsidRPr="00AC66AF" w:rsidRDefault="00404E14" w:rsidP="00404E14">
      <w:r w:rsidRPr="00AC66AF">
        <w:t xml:space="preserve">Le détail des figures est fourni à l’intérieur de l’élément </w:t>
      </w:r>
      <w:r w:rsidRPr="00AC66AF">
        <w:rPr>
          <w:rStyle w:val="lev"/>
        </w:rPr>
        <w:t xml:space="preserve">back </w:t>
      </w:r>
      <w:r w:rsidRPr="00AC66AF">
        <w:t xml:space="preserve">dans une division de type figures (div </w:t>
      </w:r>
      <w:r w:rsidRPr="00AC66AF">
        <w:rPr>
          <w:rStyle w:val="Forteaccentuation"/>
        </w:rPr>
        <w:t>type</w:t>
      </w:r>
      <w:r w:rsidRPr="00AC66AF">
        <w:t>=”</w:t>
      </w:r>
      <w:r w:rsidRPr="00AC66AF">
        <w:rPr>
          <w:rStyle w:val="Accentuation"/>
        </w:rPr>
        <w:t>figures</w:t>
      </w:r>
      <w:r w:rsidRPr="00AC66AF">
        <w:t>”).</w:t>
      </w:r>
    </w:p>
    <w:p w14:paraId="12535890" w14:textId="77777777" w:rsidR="00404E14" w:rsidRPr="000066F4" w:rsidRDefault="00404E14" w:rsidP="00404E14">
      <w:pPr>
        <w:rPr>
          <w:highlight w:val="lightGray"/>
        </w:rPr>
      </w:pPr>
    </w:p>
    <w:p w14:paraId="22795884" w14:textId="77777777" w:rsidR="00404E14" w:rsidRPr="00AC66AF" w:rsidRDefault="00404E14" w:rsidP="00404E14">
      <w:r w:rsidRPr="00AC66AF">
        <w:t xml:space="preserve">Chaque planche ou figure fait l’objet d’une description avec un élément </w:t>
      </w:r>
      <w:r w:rsidRPr="00AC66AF">
        <w:rPr>
          <w:rStyle w:val="lev"/>
        </w:rPr>
        <w:t>figure</w:t>
      </w:r>
      <w:r w:rsidRPr="00AC66AF">
        <w:t xml:space="preserve"> qui prend selon le cas un attribut </w:t>
      </w:r>
      <w:r w:rsidRPr="00AC66AF">
        <w:rPr>
          <w:rStyle w:val="Forteaccentuation"/>
        </w:rPr>
        <w:t>type</w:t>
      </w:r>
      <w:r w:rsidRPr="00AC66AF">
        <w:t xml:space="preserve"> ayant pour valeur </w:t>
      </w:r>
      <w:r w:rsidRPr="00AC66AF">
        <w:rPr>
          <w:rStyle w:val="Accentuation"/>
        </w:rPr>
        <w:t>plate</w:t>
      </w:r>
      <w:r w:rsidRPr="00AC66AF">
        <w:t xml:space="preserve"> ou </w:t>
      </w:r>
      <w:r w:rsidRPr="00AC66AF">
        <w:rPr>
          <w:rStyle w:val="Accentuation"/>
        </w:rPr>
        <w:t>figure</w:t>
      </w:r>
      <w:r w:rsidRPr="00AC66AF">
        <w:t>.</w:t>
      </w:r>
    </w:p>
    <w:p w14:paraId="24458F61" w14:textId="05DAC4D0" w:rsidR="00404E14" w:rsidRPr="00AC66AF" w:rsidRDefault="00404E14" w:rsidP="00404E14">
      <w:r w:rsidRPr="00AC66AF">
        <w:t xml:space="preserve">Le lien vers les facsimili est indiqué à l’aide de l’attribut </w:t>
      </w:r>
      <w:r w:rsidRPr="00AC66AF">
        <w:rPr>
          <w:rStyle w:val="Forteaccentuation"/>
        </w:rPr>
        <w:t>facs</w:t>
      </w:r>
      <w:r w:rsidRPr="00AC66AF">
        <w:t xml:space="preserve"> qui pointe vers l’élément </w:t>
      </w:r>
      <w:r w:rsidRPr="00AC66AF">
        <w:rPr>
          <w:rStyle w:val="lev"/>
        </w:rPr>
        <w:t>surface</w:t>
      </w:r>
      <w:r w:rsidRPr="00AC66AF">
        <w:t xml:space="preserve"> regroupant tous les fichiers de reproduction (thumbnails, version intermédiaire, grande version) dans </w:t>
      </w:r>
      <w:r w:rsidRPr="00AC66AF">
        <w:rPr>
          <w:rStyle w:val="lev"/>
        </w:rPr>
        <w:t>facsimile</w:t>
      </w:r>
      <w:r w:rsidRPr="00AC66AF">
        <w:t xml:space="preserve"> après l’élément </w:t>
      </w:r>
      <w:r w:rsidRPr="00AC66AF">
        <w:rPr>
          <w:rStyle w:val="lev"/>
        </w:rPr>
        <w:t>teiHeader</w:t>
      </w:r>
      <w:r w:rsidRPr="00AC66AF">
        <w:t xml:space="preserve"> du fichier du cours.</w:t>
      </w:r>
    </w:p>
    <w:p w14:paraId="1B9A4466" w14:textId="77777777" w:rsidR="00404E14" w:rsidRPr="00AC66AF" w:rsidRDefault="00404E14" w:rsidP="00404E14"/>
    <w:p w14:paraId="083EAD76" w14:textId="77777777" w:rsidR="00404E14" w:rsidRPr="00AC66AF" w:rsidRDefault="00404E14" w:rsidP="00404E14">
      <w:r w:rsidRPr="00AC66AF">
        <w:t xml:space="preserve">Lorsque la figure possède un titre courant, celui-ci est encodé avec </w:t>
      </w:r>
      <w:r w:rsidRPr="00AC66AF">
        <w:rPr>
          <w:rStyle w:val="lev"/>
        </w:rPr>
        <w:t>fw</w:t>
      </w:r>
      <w:r w:rsidRPr="00AC66AF">
        <w:t>.</w:t>
      </w:r>
    </w:p>
    <w:p w14:paraId="67914861" w14:textId="77777777" w:rsidR="00404E14" w:rsidRPr="00AC66AF" w:rsidRDefault="00404E14" w:rsidP="00404E14">
      <w:r w:rsidRPr="00AC66AF">
        <w:t xml:space="preserve">Le titre de la figure tel qu’il apparaît sur le manuscrit est encodé dans </w:t>
      </w:r>
      <w:r w:rsidRPr="00AC66AF">
        <w:rPr>
          <w:rStyle w:val="lev"/>
        </w:rPr>
        <w:t>head</w:t>
      </w:r>
      <w:r w:rsidRPr="00AC66AF">
        <w:t>.</w:t>
      </w:r>
    </w:p>
    <w:p w14:paraId="4B929A23" w14:textId="77777777" w:rsidR="00404E14" w:rsidRPr="00AC66AF" w:rsidRDefault="00404E14" w:rsidP="00404E14"/>
    <w:p w14:paraId="523015F1" w14:textId="77777777" w:rsidR="00404E14" w:rsidRPr="00AC66AF" w:rsidRDefault="00404E14" w:rsidP="00404E14">
      <w:pPr>
        <w:rPr>
          <w:rStyle w:val="lev"/>
        </w:rPr>
      </w:pPr>
      <w:r w:rsidRPr="00AC66AF">
        <w:t xml:space="preserve">On renseigne la légende de la figure grâce à l’élément </w:t>
      </w:r>
      <w:r w:rsidRPr="00AC66AF">
        <w:rPr>
          <w:rStyle w:val="lev"/>
        </w:rPr>
        <w:t>figDesc</w:t>
      </w:r>
    </w:p>
    <w:p w14:paraId="19C6A79A" w14:textId="34BD11D7" w:rsidR="00404E14" w:rsidRPr="00AC66AF" w:rsidRDefault="00404E14" w:rsidP="00404E14">
      <w:r w:rsidRPr="00AC66AF">
        <w:t xml:space="preserve">À l’intérieur de </w:t>
      </w:r>
      <w:r w:rsidRPr="00AC66AF">
        <w:rPr>
          <w:rStyle w:val="lev"/>
        </w:rPr>
        <w:t>figDesc</w:t>
      </w:r>
      <w:r w:rsidRPr="00AC66AF">
        <w:t xml:space="preserve">, </w:t>
      </w:r>
      <w:r w:rsidRPr="00AC66AF">
        <w:rPr>
          <w:rStyle w:val="lev"/>
        </w:rPr>
        <w:t>locus</w:t>
      </w:r>
      <w:r w:rsidRPr="00AC66AF">
        <w:t xml:space="preserve"> permet de localiser la figure dans le manuscrit, </w:t>
      </w:r>
      <w:r w:rsidRPr="00AC66AF">
        <w:rPr>
          <w:rStyle w:val="lev"/>
        </w:rPr>
        <w:t>label</w:t>
      </w:r>
      <w:r w:rsidRPr="00AC66AF">
        <w:t xml:space="preserve"> permet de fournir un numéro de planche ou de figure, </w:t>
      </w:r>
      <w:r w:rsidRPr="00AC66AF">
        <w:rPr>
          <w:rStyle w:val="lev"/>
        </w:rPr>
        <w:t>title</w:t>
      </w:r>
      <w:r w:rsidRPr="00AC66AF">
        <w:t xml:space="preserve"> permet de donner une légende normalisée, </w:t>
      </w:r>
      <w:r w:rsidRPr="00AC66AF">
        <w:rPr>
          <w:rStyle w:val="lev"/>
        </w:rPr>
        <w:t>desc</w:t>
      </w:r>
      <w:r w:rsidRPr="00AC66AF">
        <w:t xml:space="preserve"> permet éventuellement d’ajouter un commentaire ou de fournir des indication ssur la technique et </w:t>
      </w:r>
      <w:r w:rsidRPr="00AC66AF">
        <w:rPr>
          <w:rStyle w:val="lev"/>
        </w:rPr>
        <w:t>dimensions</w:t>
      </w:r>
      <w:r w:rsidRPr="00AC66AF">
        <w:t xml:space="preserve"> regroupe les détails sur la dimension de la figure avec </w:t>
      </w:r>
      <w:r w:rsidRPr="00AC66AF">
        <w:rPr>
          <w:rStyle w:val="lev"/>
        </w:rPr>
        <w:t>height</w:t>
      </w:r>
      <w:r w:rsidRPr="00AC66AF">
        <w:t xml:space="preserve"> et </w:t>
      </w:r>
      <w:r w:rsidRPr="00AC66AF">
        <w:rPr>
          <w:rStyle w:val="lev"/>
        </w:rPr>
        <w:t>width</w:t>
      </w:r>
      <w:r w:rsidRPr="00AC66AF">
        <w:t>.</w:t>
      </w:r>
    </w:p>
    <w:p w14:paraId="75188BBE" w14:textId="77777777" w:rsidR="00404E14" w:rsidRPr="00AC66AF" w:rsidRDefault="00404E14" w:rsidP="00404E14"/>
    <w:p w14:paraId="49B5FF32" w14:textId="77777777" w:rsidR="00404E14" w:rsidRPr="00AC66AF" w:rsidRDefault="00404E14" w:rsidP="00404E14">
      <w:r w:rsidRPr="00AC66AF">
        <w:t xml:space="preserve">Un élément </w:t>
      </w:r>
      <w:r w:rsidRPr="00AC66AF">
        <w:rPr>
          <w:rStyle w:val="lev"/>
        </w:rPr>
        <w:t>note</w:t>
      </w:r>
      <w:r w:rsidRPr="00AC66AF">
        <w:t xml:space="preserve"> permet de fournir une note sur la figure si nécessaire.</w:t>
      </w:r>
    </w:p>
    <w:p w14:paraId="660BEEB6" w14:textId="77777777" w:rsidR="00404E14" w:rsidRPr="00AC66AF" w:rsidRDefault="00404E14" w:rsidP="00404E14"/>
    <w:p w14:paraId="72D1BC3E" w14:textId="77777777" w:rsidR="00404E14" w:rsidRPr="00AC66AF" w:rsidRDefault="00404E14" w:rsidP="00404E14">
      <w:r w:rsidRPr="00AC66AF">
        <w:t xml:space="preserve">Lorsqu’une planche comporte plusieurs figures. Ces figures sont traitées au moyen d’autres éléments </w:t>
      </w:r>
      <w:r w:rsidRPr="00AC66AF">
        <w:rPr>
          <w:rStyle w:val="lev"/>
        </w:rPr>
        <w:t>figure</w:t>
      </w:r>
      <w:r w:rsidRPr="00AC66AF">
        <w:t xml:space="preserve"> imbriqués.</w:t>
      </w:r>
    </w:p>
    <w:p w14:paraId="732F8796" w14:textId="77777777" w:rsidR="00404E14" w:rsidRPr="00AC66AF" w:rsidRDefault="00404E14" w:rsidP="00404E14">
      <w:r w:rsidRPr="00AC66AF">
        <w:t>On emploie le même système descriptif à l’intérieur de ces sous-éléments.</w:t>
      </w:r>
    </w:p>
    <w:p w14:paraId="01718972" w14:textId="77777777" w:rsidR="00404E14" w:rsidRPr="00AC66AF" w:rsidRDefault="00404E14" w:rsidP="00404E14">
      <w:pPr>
        <w:pStyle w:val="Titre8"/>
      </w:pPr>
      <w:r w:rsidRPr="00AC66AF">
        <w:t>Exemple</w:t>
      </w:r>
    </w:p>
    <w:p w14:paraId="7BB288F1" w14:textId="77777777" w:rsidR="00404E14" w:rsidRPr="00AC66AF" w:rsidRDefault="00404E14" w:rsidP="00404E14">
      <w:r w:rsidRPr="00AC66AF">
        <w:rPr>
          <w:rFonts w:ascii="Times New Roman" w:hAnsi="Times New Roman" w:cs="Times New Roman"/>
          <w:color w:val="000000"/>
        </w:rPr>
        <w:t xml:space="preserve">    </w:t>
      </w:r>
      <w:r w:rsidRPr="00AC66AF">
        <w:rPr>
          <w:rFonts w:ascii="Times New Roman" w:hAnsi="Times New Roman" w:cs="Times New Roman"/>
          <w:color w:val="003366"/>
        </w:rPr>
        <w:t>&lt;figure</w:t>
      </w:r>
      <w:r w:rsidRPr="00AC66AF">
        <w:rPr>
          <w:rFonts w:ascii="Times New Roman" w:hAnsi="Times New Roman" w:cs="Times New Roman"/>
          <w:color w:val="FF33CC"/>
        </w:rPr>
        <w:t xml:space="preserve"> xml:id=</w:t>
      </w:r>
      <w:r w:rsidRPr="00AC66AF">
        <w:rPr>
          <w:rFonts w:ascii="Times New Roman" w:hAnsi="Times New Roman" w:cs="Times New Roman"/>
          <w:color w:val="006666"/>
        </w:rPr>
        <w:t>"c2Pl0001"</w:t>
      </w:r>
      <w:r w:rsidRPr="00AC66AF">
        <w:rPr>
          <w:rFonts w:ascii="Times New Roman" w:hAnsi="Times New Roman" w:cs="Times New Roman"/>
          <w:color w:val="FF33CC"/>
        </w:rPr>
        <w:t xml:space="preserve"> type=</w:t>
      </w:r>
      <w:r w:rsidRPr="00AC66AF">
        <w:rPr>
          <w:rFonts w:ascii="Times New Roman" w:hAnsi="Times New Roman" w:cs="Times New Roman"/>
          <w:color w:val="006666"/>
        </w:rPr>
        <w:t>"plate"</w:t>
      </w:r>
      <w:r w:rsidRPr="00AC66AF">
        <w:rPr>
          <w:rFonts w:ascii="Times New Roman" w:hAnsi="Times New Roman" w:cs="Times New Roman"/>
          <w:color w:val="FF33CC"/>
        </w:rPr>
        <w:t xml:space="preserve"> facs=</w:t>
      </w:r>
      <w:r w:rsidRPr="00AC66AF">
        <w:rPr>
          <w:rFonts w:ascii="Times New Roman" w:hAnsi="Times New Roman" w:cs="Times New Roman"/>
          <w:color w:val="006666"/>
        </w:rPr>
        <w:t>"#c2FacsPl0001"</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&lt;fw</w:t>
      </w:r>
      <w:r w:rsidRPr="00AC66AF">
        <w:rPr>
          <w:rFonts w:ascii="Times New Roman" w:hAnsi="Times New Roman" w:cs="Times New Roman"/>
          <w:color w:val="FF33CC"/>
        </w:rPr>
        <w:t xml:space="preserve"> type=</w:t>
      </w:r>
      <w:r w:rsidRPr="00AC66AF">
        <w:rPr>
          <w:rFonts w:ascii="Times New Roman" w:hAnsi="Times New Roman" w:cs="Times New Roman"/>
          <w:color w:val="006666"/>
        </w:rPr>
        <w:t>"header"</w:t>
      </w:r>
      <w:r w:rsidRPr="00AC66AF">
        <w:rPr>
          <w:rFonts w:ascii="Times New Roman" w:hAnsi="Times New Roman" w:cs="Times New Roman"/>
          <w:color w:val="003366"/>
        </w:rPr>
        <w:t>&gt;&lt;num</w:t>
      </w:r>
      <w:r w:rsidRPr="00AC66AF">
        <w:rPr>
          <w:rFonts w:ascii="Times New Roman" w:hAnsi="Times New Roman" w:cs="Times New Roman"/>
          <w:color w:val="FF33CC"/>
        </w:rPr>
        <w:t xml:space="preserve"> n=</w:t>
      </w:r>
      <w:r w:rsidRPr="00AC66AF">
        <w:rPr>
          <w:rFonts w:ascii="Times New Roman" w:hAnsi="Times New Roman" w:cs="Times New Roman"/>
          <w:color w:val="006666"/>
        </w:rPr>
        <w:t>"1"</w:t>
      </w:r>
      <w:r w:rsidRPr="00AC66AF">
        <w:rPr>
          <w:rFonts w:ascii="Times New Roman" w:hAnsi="Times New Roman" w:cs="Times New Roman"/>
          <w:color w:val="003366"/>
        </w:rPr>
        <w:t>&gt;</w:t>
      </w:r>
      <w:r w:rsidRPr="00AC66AF">
        <w:rPr>
          <w:rFonts w:ascii="Times New Roman" w:hAnsi="Times New Roman" w:cs="Times New Roman"/>
          <w:color w:val="000000"/>
        </w:rPr>
        <w:t>I dessein.</w:t>
      </w:r>
      <w:r w:rsidRPr="00AC66AF">
        <w:rPr>
          <w:rFonts w:ascii="Times New Roman" w:hAnsi="Times New Roman" w:cs="Times New Roman"/>
          <w:color w:val="003366"/>
        </w:rPr>
        <w:t>&lt;/num&gt;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"majuscules"</w:t>
      </w:r>
      <w:r w:rsidRPr="00AC66AF">
        <w:rPr>
          <w:rFonts w:ascii="Times New Roman" w:hAnsi="Times New Roman" w:cs="Times New Roman"/>
          <w:color w:val="003366"/>
        </w:rPr>
        <w:t>&gt;</w:t>
      </w:r>
      <w:r w:rsidRPr="00AC66AF">
        <w:rPr>
          <w:rFonts w:ascii="Times New Roman" w:hAnsi="Times New Roman" w:cs="Times New Roman"/>
          <w:color w:val="000000"/>
        </w:rPr>
        <w:t xml:space="preserve"> Description</w:t>
      </w:r>
      <w:r w:rsidRPr="00AC66AF">
        <w:rPr>
          <w:rFonts w:ascii="Times New Roman" w:hAnsi="Times New Roman" w:cs="Times New Roman"/>
          <w:color w:val="003366"/>
        </w:rPr>
        <w:t>&lt;/hi&gt;</w:t>
      </w:r>
      <w:r w:rsidRPr="00AC66AF">
        <w:rPr>
          <w:rFonts w:ascii="Times New Roman" w:hAnsi="Times New Roman" w:cs="Times New Roman"/>
          <w:color w:val="000000"/>
        </w:rPr>
        <w:t xml:space="preserve"> des anciennes </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"majuscules"</w:t>
      </w:r>
      <w:r w:rsidRPr="00AC66AF">
        <w:rPr>
          <w:rFonts w:ascii="Times New Roman" w:hAnsi="Times New Roman" w:cs="Times New Roman"/>
          <w:color w:val="003366"/>
        </w:rPr>
        <w:t>&gt;</w:t>
      </w:r>
      <w:r w:rsidRPr="00AC66AF">
        <w:rPr>
          <w:rFonts w:ascii="Times New Roman" w:hAnsi="Times New Roman" w:cs="Times New Roman"/>
          <w:color w:val="000000"/>
        </w:rPr>
        <w:t>églises</w:t>
      </w:r>
      <w:r w:rsidRPr="00AC66AF">
        <w:rPr>
          <w:rFonts w:ascii="Times New Roman" w:hAnsi="Times New Roman" w:cs="Times New Roman"/>
          <w:color w:val="003366"/>
        </w:rPr>
        <w:t>&lt;/hi&gt;</w:t>
      </w:r>
      <w:r w:rsidRPr="00AC66AF">
        <w:rPr>
          <w:rFonts w:ascii="Times New Roman" w:hAnsi="Times New Roman" w:cs="Times New Roman"/>
          <w:color w:val="000000"/>
        </w:rPr>
        <w:t>.</w:t>
      </w:r>
      <w:r w:rsidRPr="00AC66AF">
        <w:rPr>
          <w:rFonts w:ascii="Times New Roman" w:hAnsi="Times New Roman" w:cs="Times New Roman"/>
          <w:color w:val="000000"/>
        </w:rPr>
        <w:br/>
        <w:t xml:space="preserve">            Ch. I</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"superscript"</w:t>
      </w:r>
      <w:r w:rsidRPr="00AC66AF">
        <w:rPr>
          <w:rFonts w:ascii="Times New Roman" w:hAnsi="Times New Roman" w:cs="Times New Roman"/>
          <w:color w:val="003366"/>
        </w:rPr>
        <w:t>&gt;</w:t>
      </w:r>
      <w:r w:rsidRPr="00AC66AF">
        <w:rPr>
          <w:rFonts w:ascii="Times New Roman" w:hAnsi="Times New Roman" w:cs="Times New Roman"/>
          <w:color w:val="000000"/>
        </w:rPr>
        <w:t>re</w:t>
      </w:r>
      <w:r w:rsidRPr="00AC66AF">
        <w:rPr>
          <w:rFonts w:ascii="Times New Roman" w:hAnsi="Times New Roman" w:cs="Times New Roman"/>
          <w:color w:val="003366"/>
        </w:rPr>
        <w:t>&lt;/hi&gt;&lt;/fw&gt;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&lt;head&gt;</w:t>
      </w:r>
      <w:r w:rsidRPr="00AC66AF">
        <w:rPr>
          <w:rFonts w:ascii="Times New Roman" w:hAnsi="Times New Roman" w:cs="Times New Roman"/>
          <w:color w:val="000000"/>
        </w:rPr>
        <w:t>Plan de lancienne Église de Tyr</w:t>
      </w:r>
      <w:r w:rsidRPr="00AC66AF">
        <w:rPr>
          <w:rFonts w:ascii="Times New Roman" w:hAnsi="Times New Roman" w:cs="Times New Roman"/>
          <w:color w:val="003366"/>
        </w:rPr>
        <w:t>&lt;/head&gt;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&lt;locus</w:t>
      </w:r>
      <w:r w:rsidRPr="00AC66AF">
        <w:rPr>
          <w:rFonts w:ascii="Times New Roman" w:hAnsi="Times New Roman" w:cs="Times New Roman"/>
          <w:color w:val="FF33CC"/>
        </w:rPr>
        <w:t xml:space="preserve"> from=</w:t>
      </w:r>
      <w:r w:rsidRPr="00AC66AF">
        <w:rPr>
          <w:rFonts w:ascii="Times New Roman" w:hAnsi="Times New Roman" w:cs="Times New Roman"/>
          <w:color w:val="006666"/>
        </w:rPr>
        <w:t>"#c2F6v"</w:t>
      </w:r>
      <w:r w:rsidRPr="00AC66AF">
        <w:rPr>
          <w:rFonts w:ascii="Times New Roman" w:hAnsi="Times New Roman" w:cs="Times New Roman"/>
          <w:color w:val="003366"/>
        </w:rPr>
        <w:t>&gt;</w:t>
      </w:r>
      <w:r w:rsidRPr="00AC66AF">
        <w:rPr>
          <w:rFonts w:ascii="Times New Roman" w:hAnsi="Times New Roman" w:cs="Times New Roman"/>
          <w:color w:val="000000"/>
        </w:rPr>
        <w:t>p. 10</w:t>
      </w:r>
      <w:r w:rsidRPr="00AC66AF">
        <w:rPr>
          <w:rFonts w:ascii="Times New Roman" w:hAnsi="Times New Roman" w:cs="Times New Roman"/>
          <w:color w:val="003366"/>
        </w:rPr>
        <w:t>&lt;/locus&gt;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&lt;label&gt;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&lt;num</w:t>
      </w:r>
      <w:r w:rsidRPr="00AC66AF">
        <w:rPr>
          <w:rFonts w:ascii="Times New Roman" w:hAnsi="Times New Roman" w:cs="Times New Roman"/>
          <w:color w:val="FF33CC"/>
        </w:rPr>
        <w:t xml:space="preserve"> n=</w:t>
      </w:r>
      <w:r w:rsidRPr="00AC66AF">
        <w:rPr>
          <w:rFonts w:ascii="Times New Roman" w:hAnsi="Times New Roman" w:cs="Times New Roman"/>
          <w:color w:val="006666"/>
        </w:rPr>
        <w:t>"1"</w:t>
      </w:r>
      <w:r w:rsidRPr="00AC66AF">
        <w:rPr>
          <w:rFonts w:ascii="Times New Roman" w:hAnsi="Times New Roman" w:cs="Times New Roman"/>
          <w:color w:val="003366"/>
        </w:rPr>
        <w:t>&gt;</w:t>
      </w:r>
      <w:r w:rsidRPr="00AC66AF">
        <w:rPr>
          <w:rFonts w:ascii="Times New Roman" w:hAnsi="Times New Roman" w:cs="Times New Roman"/>
          <w:color w:val="000000"/>
        </w:rPr>
        <w:t>1</w:t>
      </w:r>
      <w:r w:rsidRPr="00AC66AF">
        <w:rPr>
          <w:rFonts w:ascii="Times New Roman" w:hAnsi="Times New Roman" w:cs="Times New Roman"/>
          <w:color w:val="003366"/>
        </w:rPr>
        <w:t>&lt;/num&gt;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&lt;/label&gt;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&lt;title&gt;</w:t>
      </w:r>
      <w:r w:rsidRPr="00AC66AF">
        <w:rPr>
          <w:rFonts w:ascii="Times New Roman" w:hAnsi="Times New Roman" w:cs="Times New Roman"/>
          <w:color w:val="000000"/>
        </w:rPr>
        <w:t>Plan de l'ancienne église de Tyr</w:t>
      </w:r>
      <w:r w:rsidRPr="00AC66AF">
        <w:rPr>
          <w:rFonts w:ascii="Times New Roman" w:hAnsi="Times New Roman" w:cs="Times New Roman"/>
          <w:color w:val="003366"/>
        </w:rPr>
        <w:t>&lt;/title&gt;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&lt;desc&gt;</w:t>
      </w:r>
      <w:r w:rsidRPr="00AC66AF">
        <w:rPr>
          <w:rFonts w:ascii="Times New Roman" w:hAnsi="Times New Roman" w:cs="Times New Roman"/>
          <w:color w:val="000000"/>
        </w:rPr>
        <w:t>Texte libre de commentaire si nécessaire.</w:t>
      </w:r>
      <w:r w:rsidRPr="00AC66AF">
        <w:rPr>
          <w:rFonts w:ascii="Times New Roman" w:hAnsi="Times New Roman" w:cs="Times New Roman"/>
          <w:color w:val="003366"/>
        </w:rPr>
        <w:t>&lt;/desc&gt;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&lt;dimensions&gt;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&lt;height</w:t>
      </w:r>
      <w:r w:rsidRPr="00AC66AF">
        <w:rPr>
          <w:rFonts w:ascii="Times New Roman" w:hAnsi="Times New Roman" w:cs="Times New Roman"/>
          <w:color w:val="FF33CC"/>
        </w:rPr>
        <w:t xml:space="preserve"> quantity=</w:t>
      </w:r>
      <w:r w:rsidRPr="00AC66AF">
        <w:rPr>
          <w:rFonts w:ascii="Times New Roman" w:hAnsi="Times New Roman" w:cs="Times New Roman"/>
          <w:color w:val="006666"/>
        </w:rPr>
        <w:t>"21"</w:t>
      </w:r>
      <w:r w:rsidRPr="00AC66AF">
        <w:rPr>
          <w:rFonts w:ascii="Times New Roman" w:hAnsi="Times New Roman" w:cs="Times New Roman"/>
          <w:color w:val="FF33CC"/>
        </w:rPr>
        <w:t xml:space="preserve"> unit=</w:t>
      </w:r>
      <w:r w:rsidRPr="00AC66AF">
        <w:rPr>
          <w:rFonts w:ascii="Times New Roman" w:hAnsi="Times New Roman" w:cs="Times New Roman"/>
          <w:color w:val="006666"/>
        </w:rPr>
        <w:t>"mm"</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&lt;width</w:t>
      </w:r>
      <w:r w:rsidRPr="00AC66AF">
        <w:rPr>
          <w:rFonts w:ascii="Times New Roman" w:hAnsi="Times New Roman" w:cs="Times New Roman"/>
          <w:color w:val="FF33CC"/>
        </w:rPr>
        <w:t xml:space="preserve"> quantity=</w:t>
      </w:r>
      <w:r w:rsidRPr="00AC66AF">
        <w:rPr>
          <w:rFonts w:ascii="Times New Roman" w:hAnsi="Times New Roman" w:cs="Times New Roman"/>
          <w:color w:val="006666"/>
        </w:rPr>
        <w:t>"42"</w:t>
      </w:r>
      <w:r w:rsidRPr="00AC66AF">
        <w:rPr>
          <w:rFonts w:ascii="Times New Roman" w:hAnsi="Times New Roman" w:cs="Times New Roman"/>
          <w:color w:val="FF33CC"/>
        </w:rPr>
        <w:t xml:space="preserve"> unit=</w:t>
      </w:r>
      <w:r w:rsidRPr="00AC66AF">
        <w:rPr>
          <w:rFonts w:ascii="Times New Roman" w:hAnsi="Times New Roman" w:cs="Times New Roman"/>
          <w:color w:val="006666"/>
        </w:rPr>
        <w:t>"mm"</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&lt;/dimensions&gt;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&lt;note&gt;</w:t>
      </w:r>
      <w:r w:rsidRPr="00AC66AF">
        <w:rPr>
          <w:rFonts w:ascii="Times New Roman" w:hAnsi="Times New Roman" w:cs="Times New Roman"/>
          <w:color w:val="000000"/>
        </w:rPr>
        <w:t>6 barré en haut</w:t>
      </w:r>
      <w:r w:rsidRPr="00AC66AF">
        <w:rPr>
          <w:rFonts w:ascii="Times New Roman" w:hAnsi="Times New Roman" w:cs="Times New Roman"/>
          <w:color w:val="003366"/>
        </w:rPr>
        <w:t>&lt;/note&gt;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&lt;/figure&gt;</w:t>
      </w:r>
    </w:p>
    <w:p w14:paraId="0B3C7E0A" w14:textId="77777777" w:rsidR="00404E14" w:rsidRPr="00AC66AF" w:rsidRDefault="00404E14" w:rsidP="00404E14">
      <w:pPr>
        <w:pStyle w:val="Titre6"/>
      </w:pPr>
      <w:bookmarkStart w:id="235" w:name="_Rendu_de_l’intitulé"/>
      <w:bookmarkEnd w:id="235"/>
      <w:r w:rsidRPr="00AC66AF">
        <w:t>Rendu de l’intitulé</w:t>
      </w:r>
    </w:p>
    <w:p w14:paraId="2ABC07A5" w14:textId="77777777" w:rsidR="00404E14" w:rsidRPr="00AC66AF" w:rsidRDefault="00404E14" w:rsidP="00404E14">
      <w:r w:rsidRPr="00AC66AF">
        <w:t>Dans la colonne figure, au-dessus de l’image en grand, on affiche le numéro de la planche ou de la figure et la légende normalisée.</w:t>
      </w:r>
    </w:p>
    <w:p w14:paraId="0A7E1FC2" w14:textId="77777777" w:rsidR="00404E14" w:rsidRPr="00AC66AF" w:rsidRDefault="00404E14" w:rsidP="00404E14">
      <w:pPr>
        <w:rPr>
          <w:rStyle w:val="lev"/>
        </w:rPr>
      </w:pPr>
      <w:r w:rsidRPr="00AC66AF">
        <w:t xml:space="preserve">Planche n° x(à partir de la valeur </w:t>
      </w:r>
      <w:r w:rsidRPr="00AC66AF">
        <w:rPr>
          <w:rStyle w:val="Forteaccentuation"/>
        </w:rPr>
        <w:t>n</w:t>
      </w:r>
      <w:r w:rsidRPr="00AC66AF">
        <w:t xml:space="preserve"> de </w:t>
      </w:r>
      <w:r w:rsidRPr="00AC66AF">
        <w:rPr>
          <w:rStyle w:val="lev"/>
        </w:rPr>
        <w:t>num</w:t>
      </w:r>
      <w:r w:rsidRPr="00AC66AF">
        <w:t xml:space="preserve"> dans </w:t>
      </w:r>
      <w:r w:rsidRPr="00AC66AF">
        <w:rPr>
          <w:rStyle w:val="lev"/>
        </w:rPr>
        <w:t>label</w:t>
      </w:r>
      <w:r w:rsidRPr="00AC66AF">
        <w:t xml:space="preserve">), contenu textuel de </w:t>
      </w:r>
      <w:r w:rsidRPr="00AC66AF">
        <w:rPr>
          <w:rStyle w:val="lev"/>
        </w:rPr>
        <w:t>title</w:t>
      </w:r>
    </w:p>
    <w:p w14:paraId="23950EA6" w14:textId="77777777" w:rsidR="00404E14" w:rsidRPr="00AC66AF" w:rsidRDefault="00404E14" w:rsidP="00404E14">
      <w:pPr>
        <w:rPr>
          <w:rStyle w:val="lev"/>
        </w:rPr>
      </w:pPr>
    </w:p>
    <w:p w14:paraId="285FC07C" w14:textId="77777777" w:rsidR="00404E14" w:rsidRPr="00AC66AF" w:rsidRDefault="00404E14" w:rsidP="00404E14">
      <w:r w:rsidRPr="00AC66AF">
        <w:t>Lorsqu’une planche comporte plusieurs figures, on fournit le numéro de la planche et son titre éventuel. Puis le numéro de chaque figure suivi de leur titre.</w:t>
      </w:r>
    </w:p>
    <w:p w14:paraId="7C682824" w14:textId="77777777" w:rsidR="00404E14" w:rsidRPr="00AC66AF" w:rsidRDefault="00404E14" w:rsidP="00404E14"/>
    <w:p w14:paraId="42D8D7C7" w14:textId="77777777" w:rsidR="00404E14" w:rsidRPr="00AC66AF" w:rsidRDefault="00404E14" w:rsidP="00404E14">
      <w:pPr>
        <w:pStyle w:val="Titre8"/>
      </w:pPr>
      <w:r w:rsidRPr="00AC66AF">
        <w:t>Exemple</w:t>
      </w:r>
    </w:p>
    <w:p w14:paraId="13DAB9F3" w14:textId="77777777" w:rsidR="00404E14" w:rsidRPr="00AC66AF" w:rsidRDefault="00404E14" w:rsidP="00404E14">
      <w:pPr>
        <w:rPr>
          <w:b/>
        </w:rPr>
      </w:pPr>
      <w:r w:rsidRPr="00AC66AF">
        <w:rPr>
          <w:b/>
        </w:rPr>
        <w:t>Planche n° 1 : Plan de l’ancienne église de Tyr</w:t>
      </w:r>
    </w:p>
    <w:p w14:paraId="491C4BC9" w14:textId="77777777" w:rsidR="00404E14" w:rsidRPr="00AC66AF" w:rsidRDefault="00404E14" w:rsidP="00404E14">
      <w:pPr>
        <w:rPr>
          <w:b/>
        </w:rPr>
      </w:pPr>
    </w:p>
    <w:p w14:paraId="5D9433D0" w14:textId="77777777" w:rsidR="00404E14" w:rsidRPr="00AC66AF" w:rsidRDefault="00404E14" w:rsidP="00404E14">
      <w:pPr>
        <w:rPr>
          <w:b/>
        </w:rPr>
      </w:pPr>
      <w:r w:rsidRPr="00AC66AF">
        <w:rPr>
          <w:b/>
        </w:rPr>
        <w:t>Planche n° 4</w:t>
      </w:r>
    </w:p>
    <w:p w14:paraId="19948B94" w14:textId="77777777" w:rsidR="00404E14" w:rsidRPr="00AC66AF" w:rsidRDefault="00404E14" w:rsidP="00404E14">
      <w:r w:rsidRPr="00AC66AF">
        <w:t>Figure n° 1 : Coupe sur la longueur de l'église Sainte-Sabine</w:t>
      </w:r>
    </w:p>
    <w:p w14:paraId="72BB7E82" w14:textId="77777777" w:rsidR="00404E14" w:rsidRPr="00AC66AF" w:rsidRDefault="00404E14" w:rsidP="00404E14">
      <w:r w:rsidRPr="00AC66AF">
        <w:t>Figure n° 2 : Face, coupe et profil de la base des colonnes qui séparent la nef des bas-côtés</w:t>
      </w:r>
    </w:p>
    <w:p w14:paraId="1DF147F3" w14:textId="77777777" w:rsidR="00404E14" w:rsidRPr="00AC66AF" w:rsidRDefault="00404E14" w:rsidP="00404E14">
      <w:r w:rsidRPr="00AC66AF">
        <w:t>Figure n° 3 : Face, coupe et profil des chapiteaux qui séparent la nef des bas-côtés</w:t>
      </w:r>
    </w:p>
    <w:p w14:paraId="4C61FF88" w14:textId="77777777" w:rsidR="00404E14" w:rsidRPr="00AC66AF" w:rsidRDefault="00404E14" w:rsidP="00404E14">
      <w:pPr>
        <w:pStyle w:val="Titre6"/>
      </w:pPr>
      <w:r w:rsidRPr="00AC66AF">
        <w:t>Rendu au survol sur les miniatures</w:t>
      </w:r>
    </w:p>
    <w:p w14:paraId="6694DE78" w14:textId="77777777" w:rsidR="00404E14" w:rsidRPr="00AC66AF" w:rsidRDefault="00404E14" w:rsidP="00404E14">
      <w:r w:rsidRPr="00AC66AF">
        <w:t>Ce sont les mêmes intitulés que l’on fait apparaître au survol sur les miniatures des figures en dessous de l’image en grand.</w:t>
      </w:r>
    </w:p>
    <w:p w14:paraId="7827882B" w14:textId="77777777" w:rsidR="00404E14" w:rsidRPr="00AC66AF" w:rsidRDefault="00404E14" w:rsidP="00404E14"/>
    <w:p w14:paraId="1F9FCD03" w14:textId="77777777" w:rsidR="00404E14" w:rsidRPr="00AC66AF" w:rsidRDefault="00404E14" w:rsidP="00404E14">
      <w:pPr>
        <w:pStyle w:val="Titre6"/>
      </w:pPr>
      <w:r w:rsidRPr="00AC66AF">
        <w:t>Description détaillée</w:t>
      </w:r>
    </w:p>
    <w:p w14:paraId="5088BB70" w14:textId="77777777" w:rsidR="00404E14" w:rsidRPr="00AC66AF" w:rsidRDefault="00404E14" w:rsidP="00404E14">
      <w:r w:rsidRPr="00AC66AF">
        <w:t>Le volet de description détaillée qui s’ouvre sous l’image en grand dans la colonne figure comporte les informations suivantes :</w:t>
      </w:r>
    </w:p>
    <w:p w14:paraId="288B9F3D" w14:textId="77777777" w:rsidR="00404E14" w:rsidRPr="00AC66AF" w:rsidRDefault="00404E14" w:rsidP="00404E14"/>
    <w:p w14:paraId="0F68C20D" w14:textId="77777777" w:rsidR="00404E14" w:rsidRPr="00AC66AF" w:rsidRDefault="00404E14" w:rsidP="00404E14">
      <w:r w:rsidRPr="00AC66AF">
        <w:t xml:space="preserve">Intitulé orignal : [contenu textuel de </w:t>
      </w:r>
      <w:r w:rsidRPr="00AC66AF">
        <w:rPr>
          <w:rStyle w:val="lev"/>
        </w:rPr>
        <w:t>head</w:t>
      </w:r>
      <w:r w:rsidRPr="00AC66AF">
        <w:t>]</w:t>
      </w:r>
    </w:p>
    <w:p w14:paraId="40E92CDD" w14:textId="77777777" w:rsidR="00404E14" w:rsidRPr="00AC66AF" w:rsidRDefault="00404E14" w:rsidP="00404E14">
      <w:r w:rsidRPr="00AC66AF">
        <w:t>Intitulé original des figures si la planche en contient plusieurs (head de chacune) à la suite à la ligne.</w:t>
      </w:r>
    </w:p>
    <w:p w14:paraId="4C6AE058" w14:textId="77777777" w:rsidR="00404E14" w:rsidRPr="00AC66AF" w:rsidRDefault="00404E14" w:rsidP="00404E14">
      <w:r w:rsidRPr="00AC66AF">
        <w:t xml:space="preserve">Localisation : [contenu textuel de </w:t>
      </w:r>
      <w:r w:rsidRPr="00AC66AF">
        <w:rPr>
          <w:rStyle w:val="lev"/>
        </w:rPr>
        <w:t>locus</w:t>
      </w:r>
      <w:r w:rsidRPr="00AC66AF">
        <w:t>]</w:t>
      </w:r>
    </w:p>
    <w:p w14:paraId="3B2D6371" w14:textId="77777777" w:rsidR="00404E14" w:rsidRPr="00AC66AF" w:rsidRDefault="00404E14" w:rsidP="00404E14">
      <w:r w:rsidRPr="00AC66AF">
        <w:t xml:space="preserve">Dimensions : 42 x 59 mm [largeur par hauteur à partir de </w:t>
      </w:r>
      <w:r w:rsidRPr="00AC66AF">
        <w:rPr>
          <w:rStyle w:val="lev"/>
        </w:rPr>
        <w:t>dimensions</w:t>
      </w:r>
      <w:r w:rsidRPr="00AC66AF">
        <w:t>]</w:t>
      </w:r>
    </w:p>
    <w:p w14:paraId="574CA6DD" w14:textId="77777777" w:rsidR="00404E14" w:rsidRPr="00AC66AF" w:rsidRDefault="00404E14" w:rsidP="00404E14">
      <w:r w:rsidRPr="00AC66AF">
        <w:t xml:space="preserve">Description : [si présent, contenu de </w:t>
      </w:r>
      <w:r w:rsidRPr="00AC66AF">
        <w:rPr>
          <w:rStyle w:val="lev"/>
        </w:rPr>
        <w:t>desc</w:t>
      </w:r>
      <w:r w:rsidRPr="00AC66AF">
        <w:t>]</w:t>
      </w:r>
    </w:p>
    <w:p w14:paraId="32AA4AB2" w14:textId="77777777" w:rsidR="00404E14" w:rsidRPr="00AC66AF" w:rsidRDefault="00404E14" w:rsidP="00404E14">
      <w:r w:rsidRPr="00AC66AF">
        <w:t xml:space="preserve">Note : [si présent, contenu de l’élément </w:t>
      </w:r>
      <w:r w:rsidRPr="00AC66AF">
        <w:rPr>
          <w:rStyle w:val="lev"/>
        </w:rPr>
        <w:t>note</w:t>
      </w:r>
      <w:r w:rsidRPr="00AC66AF">
        <w:t>]</w:t>
      </w:r>
    </w:p>
    <w:p w14:paraId="4A006368" w14:textId="77777777" w:rsidR="00404E14" w:rsidRPr="00AC66AF" w:rsidRDefault="00404E14" w:rsidP="00404E14"/>
    <w:p w14:paraId="0BF27755" w14:textId="6FB2B0D1" w:rsidR="00404E14" w:rsidRPr="00AC66AF" w:rsidRDefault="00404E14" w:rsidP="00404E14">
      <w:r w:rsidRPr="00AC66AF">
        <w:t>[[Lorsque les éléments ne sont pas présents, ne pas afficher l’étiq</w:t>
      </w:r>
      <w:r w:rsidR="00A77457" w:rsidRPr="00AC66AF">
        <w:t>u</w:t>
      </w:r>
      <w:r w:rsidRPr="00AC66AF">
        <w:t>ette]]</w:t>
      </w:r>
    </w:p>
    <w:p w14:paraId="6FD8B697" w14:textId="77777777" w:rsidR="00404E14" w:rsidRPr="00AC66AF" w:rsidRDefault="00404E14" w:rsidP="00404E14"/>
    <w:p w14:paraId="67E1C054" w14:textId="77777777" w:rsidR="00404E14" w:rsidRPr="00AC66AF" w:rsidRDefault="00404E14" w:rsidP="00404E14">
      <w:pPr>
        <w:pStyle w:val="Titre8"/>
      </w:pPr>
      <w:r w:rsidRPr="00AC66AF">
        <w:t>Exemple</w:t>
      </w:r>
    </w:p>
    <w:p w14:paraId="5A9C51EC" w14:textId="77777777" w:rsidR="00404E14" w:rsidRPr="00AC66AF" w:rsidRDefault="00404E14" w:rsidP="00404E14">
      <w:r w:rsidRPr="00AC66AF">
        <w:t>[[pour la planche 1 de C2]]</w:t>
      </w:r>
    </w:p>
    <w:p w14:paraId="39FFAACB" w14:textId="77777777" w:rsidR="00404E14" w:rsidRPr="00AC66AF" w:rsidRDefault="00404E14" w:rsidP="00404E14">
      <w:r w:rsidRPr="00AC66AF">
        <w:t>Intitulé original : Plan de lancienne Église de Tyr</w:t>
      </w:r>
    </w:p>
    <w:p w14:paraId="20480258" w14:textId="77777777" w:rsidR="00404E14" w:rsidRPr="00AC66AF" w:rsidRDefault="00404E14" w:rsidP="00404E14">
      <w:r w:rsidRPr="00AC66AF">
        <w:t>Localisation : p. 10</w:t>
      </w:r>
    </w:p>
    <w:p w14:paraId="058EA039" w14:textId="77777777" w:rsidR="00404E14" w:rsidRPr="00AC66AF" w:rsidRDefault="00404E14" w:rsidP="00404E14">
      <w:r w:rsidRPr="00AC66AF">
        <w:t>Dimensions : 42 x 21 mm</w:t>
      </w:r>
    </w:p>
    <w:p w14:paraId="4BA54B4D" w14:textId="77777777" w:rsidR="00404E14" w:rsidRPr="00AC66AF" w:rsidRDefault="00404E14" w:rsidP="00404E14">
      <w:r w:rsidRPr="00AC66AF">
        <w:t>Description : Texte libre de commentaire si nécessaire</w:t>
      </w:r>
    </w:p>
    <w:p w14:paraId="1F46A357" w14:textId="77777777" w:rsidR="00404E14" w:rsidRPr="00AC66AF" w:rsidRDefault="00404E14" w:rsidP="00404E14">
      <w:r w:rsidRPr="00AC66AF">
        <w:t>Note : 6 barré en haut</w:t>
      </w:r>
    </w:p>
    <w:p w14:paraId="73F4F654" w14:textId="77777777" w:rsidR="00404E14" w:rsidRPr="00AC66AF" w:rsidRDefault="00404E14" w:rsidP="00404E14"/>
    <w:p w14:paraId="179AD76C" w14:textId="77777777" w:rsidR="00404E14" w:rsidRPr="00AC66AF" w:rsidRDefault="00404E14" w:rsidP="00404E14">
      <w:r w:rsidRPr="00AC66AF">
        <w:t>[[pour la planche 4 de C2]]</w:t>
      </w:r>
    </w:p>
    <w:p w14:paraId="2A471B15" w14:textId="77777777" w:rsidR="00404E14" w:rsidRPr="00AC66AF" w:rsidRDefault="00404E14" w:rsidP="00404E14">
      <w:r w:rsidRPr="00AC66AF">
        <w:t>Intitulé original : Profil, sur la longueur de L’église de S</w:t>
      </w:r>
      <w:r w:rsidRPr="00AC66AF">
        <w:rPr>
          <w:vertAlign w:val="superscript"/>
        </w:rPr>
        <w:t>te</w:t>
      </w:r>
      <w:r w:rsidRPr="00AC66AF">
        <w:t xml:space="preserve"> Sabine à Rome</w:t>
      </w:r>
    </w:p>
    <w:p w14:paraId="04E6CE19" w14:textId="77777777" w:rsidR="00404E14" w:rsidRPr="00AC66AF" w:rsidRDefault="00404E14" w:rsidP="00404E14">
      <w:r w:rsidRPr="00AC66AF">
        <w:t>I Figure</w:t>
      </w:r>
    </w:p>
    <w:p w14:paraId="257D43EA" w14:textId="77777777" w:rsidR="00404E14" w:rsidRPr="00AC66AF" w:rsidRDefault="00404E14" w:rsidP="00404E14">
      <w:r w:rsidRPr="00AC66AF">
        <w:t>Desseins des chapiteaux de Colonne qui Séparent la Nef des Latéraux</w:t>
      </w:r>
    </w:p>
    <w:p w14:paraId="51A32FA3" w14:textId="77777777" w:rsidR="00404E14" w:rsidRPr="00AC66AF" w:rsidRDefault="00404E14" w:rsidP="00404E14">
      <w:r w:rsidRPr="00AC66AF">
        <w:t>Profil sur la Diagonale Et par le Milieu</w:t>
      </w:r>
    </w:p>
    <w:p w14:paraId="209523DE" w14:textId="77777777" w:rsidR="00404E14" w:rsidRPr="00AC66AF" w:rsidRDefault="00404E14" w:rsidP="00980939"/>
    <w:p w14:paraId="426BF9BB" w14:textId="0B1ED053" w:rsidR="00F06F7C" w:rsidRPr="00AC66AF" w:rsidRDefault="00740724" w:rsidP="00740724">
      <w:pPr>
        <w:pStyle w:val="Titre6"/>
      </w:pPr>
      <w:r w:rsidRPr="00AC66AF">
        <w:t>Liste des figures</w:t>
      </w:r>
    </w:p>
    <w:p w14:paraId="6E6EC178" w14:textId="67437CBE" w:rsidR="00F06F7C" w:rsidRDefault="00740724" w:rsidP="009F776A">
      <w:r w:rsidRPr="00AC66AF">
        <w:t xml:space="preserve">La liste des figures est produite à partir des légendes normalisées (voir ci-dessus, </w:t>
      </w:r>
      <w:hyperlink w:anchor="_Rendu_de_l’intitulé" w:history="1">
        <w:r w:rsidRPr="00AC66AF">
          <w:rPr>
            <w:rStyle w:val="Lienhypertexte"/>
          </w:rPr>
          <w:t>rendu de l’intitulé</w:t>
        </w:r>
      </w:hyperlink>
      <w:r w:rsidRPr="00AC66AF">
        <w:t>)</w:t>
      </w:r>
    </w:p>
    <w:p w14:paraId="78773AB1" w14:textId="3FFA417D" w:rsidR="006C3023" w:rsidRDefault="00D375FC" w:rsidP="00AE2201">
      <w:pPr>
        <w:pStyle w:val="Titre1"/>
      </w:pPr>
      <w:bookmarkStart w:id="236" w:name="_Toc230401011"/>
      <w:r>
        <w:t xml:space="preserve">Manière dont le texte est inscrit </w:t>
      </w:r>
      <w:r w:rsidR="006C3023">
        <w:t>sur la page</w:t>
      </w:r>
      <w:bookmarkEnd w:id="236"/>
    </w:p>
    <w:p w14:paraId="42A3CBE7" w14:textId="3C4EF95B" w:rsidR="00CB4324" w:rsidRDefault="00CB4324" w:rsidP="0016182B">
      <w:pPr>
        <w:pStyle w:val="Titre2"/>
      </w:pPr>
      <w:bookmarkStart w:id="237" w:name="_Pagination_et_foliotation"/>
      <w:bookmarkStart w:id="238" w:name="_Toc230401012"/>
      <w:bookmarkEnd w:id="237"/>
      <w:r>
        <w:t>Pagination et foliotation</w:t>
      </w:r>
      <w:bookmarkEnd w:id="238"/>
    </w:p>
    <w:p w14:paraId="411B8359" w14:textId="021EB3A0" w:rsidR="005069E7" w:rsidRDefault="005069E7" w:rsidP="00F33388">
      <w:pPr>
        <w:pStyle w:val="Titre6"/>
      </w:pPr>
      <w:r>
        <w:t>Pré-encodage</w:t>
      </w:r>
    </w:p>
    <w:p w14:paraId="6EDDB98B" w14:textId="77777777" w:rsidR="005069E7" w:rsidRPr="008A102D" w:rsidRDefault="005069E7" w:rsidP="005069E7">
      <w:r>
        <w:t>Le foliotage ou/et la pagination ayant été transcrits, il n’est pas nécessaire de marquer les fins de pages. En revanche, il convient de vérifier que le foliotage et la pagination sont cohérents.</w:t>
      </w:r>
    </w:p>
    <w:p w14:paraId="013FB791" w14:textId="77777777" w:rsidR="005069E7" w:rsidRDefault="005069E7" w:rsidP="005069E7">
      <w:r>
        <w:t xml:space="preserve">Les indications de pages sont indiquées directement dans le corps du texte </w:t>
      </w:r>
      <w:r w:rsidRPr="009E78CA">
        <w:rPr>
          <w:b/>
        </w:rPr>
        <w:t>sans saut de paragraphe</w:t>
      </w:r>
      <w:r>
        <w:t>.</w:t>
      </w:r>
    </w:p>
    <w:p w14:paraId="0471F824" w14:textId="77777777" w:rsidR="005069E7" w:rsidRDefault="005069E7" w:rsidP="005069E7">
      <w:r>
        <w:t>Normaliser l’indication des folios : [f° 1 r.], [f° 1 v.]</w:t>
      </w:r>
    </w:p>
    <w:p w14:paraId="234934FA" w14:textId="77777777" w:rsidR="005069E7" w:rsidRDefault="005069E7" w:rsidP="005069E7">
      <w:r>
        <w:t>Normaliser l’indication de la pagination historique : [p. 1]</w:t>
      </w:r>
    </w:p>
    <w:p w14:paraId="4A822D20" w14:textId="77777777" w:rsidR="005069E7" w:rsidRDefault="005069E7" w:rsidP="005069E7">
      <w:r>
        <w:t>Indiquer à la suite les erreurs incohérences du foliotage ou de pagination historique.</w:t>
      </w:r>
    </w:p>
    <w:p w14:paraId="7F09F80E" w14:textId="77777777" w:rsidR="005069E7" w:rsidRDefault="005069E7" w:rsidP="005069E7">
      <w:r>
        <w:t>Indiquer la présence de pages non numérotées ou non foliotées.</w:t>
      </w:r>
    </w:p>
    <w:p w14:paraId="50A47832" w14:textId="77777777" w:rsidR="005069E7" w:rsidRDefault="005069E7" w:rsidP="005069E7"/>
    <w:p w14:paraId="3EBF0B11" w14:textId="77777777" w:rsidR="005069E7" w:rsidRPr="00A17C07" w:rsidRDefault="005069E7" w:rsidP="005069E7">
      <w:r>
        <w:t>Les indications concernant le foliotage ou la pagination historique sont résumées dans la notice de présentation du manuscrit.</w:t>
      </w:r>
    </w:p>
    <w:p w14:paraId="6FF68E66" w14:textId="6088B257" w:rsidR="005069E7" w:rsidRDefault="005069E7" w:rsidP="005069E7">
      <w:pPr>
        <w:pStyle w:val="Titre8"/>
      </w:pPr>
      <w:r>
        <w:t>Exemple</w:t>
      </w:r>
    </w:p>
    <w:p w14:paraId="3C7E27EC" w14:textId="77777777" w:rsidR="005069E7" w:rsidRDefault="005069E7" w:rsidP="005069E7">
      <w:r>
        <w:t>[page non numérotée]</w:t>
      </w:r>
    </w:p>
    <w:p w14:paraId="4ECE65DF" w14:textId="77777777" w:rsidR="005069E7" w:rsidRDefault="005069E7" w:rsidP="005069E7">
      <w:r>
        <w:t>[f° 32 v, la numérotation passe de 30 à 32]</w:t>
      </w:r>
    </w:p>
    <w:p w14:paraId="578AC7C5" w14:textId="77777777" w:rsidR="005069E7" w:rsidRPr="005069E7" w:rsidRDefault="005069E7" w:rsidP="005069E7"/>
    <w:p w14:paraId="75C59A9C" w14:textId="77777777" w:rsidR="00CB4324" w:rsidRDefault="00CB4324" w:rsidP="00F33388">
      <w:pPr>
        <w:pStyle w:val="Titre6"/>
      </w:pPr>
      <w:r>
        <w:t>Encodage</w:t>
      </w:r>
    </w:p>
    <w:p w14:paraId="30592466" w14:textId="21684339" w:rsidR="00B64086" w:rsidRPr="00AC66AF" w:rsidRDefault="00B64086" w:rsidP="00B64086">
      <w:r w:rsidRPr="00AC66AF">
        <w:t>La difficulté de l’encodage de la numérotation des pages ou des folios réside essentiellement dans la grande hétérogénéité des cas rentrés dans le corpus. Cette diversité contraint fortement les choix effectués. D’une part certains sont numérotés (paginés ou foliotés), d'autres pas du tout, et parfois encore ils sont à la fois paginés et foliotés (c'est-à-dire que la page porte deux numérotations).</w:t>
      </w:r>
    </w:p>
    <w:p w14:paraId="6FD9E130" w14:textId="2B881C35" w:rsidR="00B64086" w:rsidRPr="00AC66AF" w:rsidRDefault="00B64086" w:rsidP="00C12C9A">
      <w:r w:rsidRPr="00AC66AF">
        <w:t>L’élément pb de XML-TEI sert à représenter des sauts de page (</w:t>
      </w:r>
      <w:r w:rsidRPr="00AC66AF">
        <w:rPr>
          <w:i/>
        </w:rPr>
        <w:t>pagebreak</w:t>
      </w:r>
      <w:r w:rsidRPr="00AC66AF">
        <w:t xml:space="preserve">) tandis que </w:t>
      </w:r>
      <w:r w:rsidRPr="00AC66AF">
        <w:rPr>
          <w:rStyle w:val="lev"/>
        </w:rPr>
        <w:t>fw</w:t>
      </w:r>
      <w:r w:rsidRPr="00AC66AF">
        <w:t xml:space="preserve"> sert à encoder les titres courants (</w:t>
      </w:r>
      <w:r w:rsidRPr="00AC66AF">
        <w:rPr>
          <w:i/>
        </w:rPr>
        <w:t>formwork</w:t>
      </w:r>
      <w:r w:rsidRPr="00AC66AF">
        <w:t xml:space="preserve">). Or on assimile en TEI un numéro inscrit en haut d'une page à un titre courant. L’attritut </w:t>
      </w:r>
      <w:r w:rsidRPr="00AC66AF">
        <w:rPr>
          <w:rStyle w:val="Forteaccentuation"/>
        </w:rPr>
        <w:t>type</w:t>
      </w:r>
      <w:r w:rsidRPr="00AC66AF">
        <w:t xml:space="preserve"> sert à qualifier ce titre courant pour distinguer les folios des numéros de page.</w:t>
      </w:r>
      <w:r w:rsidR="00C12C9A" w:rsidRPr="00AC66AF">
        <w:t xml:space="preserve"> On doit placer des identifiants</w:t>
      </w:r>
      <w:r w:rsidRPr="00AC66AF">
        <w:t xml:space="preserve"> </w:t>
      </w:r>
      <w:r w:rsidRPr="00AC66AF">
        <w:rPr>
          <w:rStyle w:val="Forteaccentuation"/>
        </w:rPr>
        <w:t>xml:id</w:t>
      </w:r>
      <w:r w:rsidRPr="00AC66AF">
        <w:t xml:space="preserve"> </w:t>
      </w:r>
      <w:r w:rsidR="00C12C9A" w:rsidRPr="00AC66AF">
        <w:t>afin de permettre de placer des ancres ou la citation. Dans l’ensemble de l’édition, la valeur de cette attribut doit toujours être unique</w:t>
      </w:r>
      <w:r w:rsidRPr="00AC66AF">
        <w:t xml:space="preserve"> (</w:t>
      </w:r>
      <w:r w:rsidR="00C12C9A" w:rsidRPr="00AC66AF">
        <w:t>contrainte d’</w:t>
      </w:r>
      <w:r w:rsidRPr="00AC66AF">
        <w:t>unicité</w:t>
      </w:r>
      <w:r w:rsidR="00C12C9A" w:rsidRPr="00AC66AF">
        <w:t xml:space="preserve"> de xml:id en XML</w:t>
      </w:r>
      <w:r w:rsidRPr="00AC66AF">
        <w:t>).</w:t>
      </w:r>
      <w:r w:rsidR="00C12C9A" w:rsidRPr="00AC66AF">
        <w:t xml:space="preserve"> Il faut aussi tenir compte que dans </w:t>
      </w:r>
      <w:r w:rsidRPr="00AC66AF">
        <w:t xml:space="preserve">certains cas la numérotation qui figure sur le document </w:t>
      </w:r>
      <w:r w:rsidR="00C12C9A" w:rsidRPr="00AC66AF">
        <w:t xml:space="preserve">peut être </w:t>
      </w:r>
      <w:r w:rsidRPr="00AC66AF">
        <w:t xml:space="preserve">fautive et ne donc pas servir à </w:t>
      </w:r>
      <w:r w:rsidR="00C12C9A" w:rsidRPr="00AC66AF">
        <w:t>la définition des identifiants</w:t>
      </w:r>
      <w:r w:rsidRPr="00AC66AF">
        <w:t>.</w:t>
      </w:r>
      <w:r w:rsidR="00C12C9A" w:rsidRPr="00AC66AF">
        <w:t xml:space="preserve"> Les attributs </w:t>
      </w:r>
      <w:r w:rsidRPr="00AC66AF">
        <w:rPr>
          <w:rStyle w:val="Forteaccentuation"/>
        </w:rPr>
        <w:t>n</w:t>
      </w:r>
      <w:r w:rsidRPr="00AC66AF">
        <w:t xml:space="preserve"> </w:t>
      </w:r>
      <w:r w:rsidR="00C12C9A" w:rsidRPr="00AC66AF">
        <w:t xml:space="preserve">sur </w:t>
      </w:r>
      <w:r w:rsidR="00C12C9A" w:rsidRPr="00AC66AF">
        <w:rPr>
          <w:rStyle w:val="lev"/>
        </w:rPr>
        <w:t>pb</w:t>
      </w:r>
      <w:r w:rsidR="00C12C9A" w:rsidRPr="00AC66AF">
        <w:t xml:space="preserve"> peuvent alors servir </w:t>
      </w:r>
      <w:r w:rsidRPr="00AC66AF">
        <w:t>à fournir une numérotation régularisée.</w:t>
      </w:r>
    </w:p>
    <w:p w14:paraId="0FC98D6B" w14:textId="1D5A84E7" w:rsidR="00B64086" w:rsidRPr="00AC66AF" w:rsidRDefault="00061CC2" w:rsidP="00061CC2">
      <w:r w:rsidRPr="00AC66AF">
        <w:t>Un tel encodage permet donc de produire le numéro de page pour le menu déroulant à partir de la valeur de l’attribut n</w:t>
      </w:r>
      <w:r w:rsidR="00B64086" w:rsidRPr="00AC66AF">
        <w:t xml:space="preserve"> sur pb</w:t>
      </w:r>
      <w:r w:rsidRPr="00AC66AF">
        <w:t>. On ne peut se baser de manière fiable sur l’encodage de fw qui n’est pas nécessairement présent.</w:t>
      </w:r>
    </w:p>
    <w:p w14:paraId="34A95B46" w14:textId="77777777" w:rsidR="00061CC2" w:rsidRPr="00AC66AF" w:rsidRDefault="00061CC2" w:rsidP="00061CC2"/>
    <w:p w14:paraId="23418E69" w14:textId="601F5F99" w:rsidR="00CB4324" w:rsidRDefault="00CB4324" w:rsidP="0016182B">
      <w:r w:rsidRPr="00AC66AF">
        <w:t xml:space="preserve">Le foliotage et la pagination sont </w:t>
      </w:r>
      <w:r w:rsidR="00061CC2" w:rsidRPr="00AC66AF">
        <w:t xml:space="preserve">donc </w:t>
      </w:r>
      <w:r w:rsidRPr="00AC66AF">
        <w:t xml:space="preserve">fournis dans le texte au moyen de l’élément </w:t>
      </w:r>
      <w:r w:rsidRPr="00AC66AF">
        <w:rPr>
          <w:rStyle w:val="lev"/>
        </w:rPr>
        <w:t>pb</w:t>
      </w:r>
      <w:r w:rsidR="00096245" w:rsidRPr="00AC66AF">
        <w:t xml:space="preserve"> à partir de la valeur de l’attribut </w:t>
      </w:r>
      <w:r w:rsidR="00096245" w:rsidRPr="00AC66AF">
        <w:rPr>
          <w:rStyle w:val="Forteaccentuation"/>
        </w:rPr>
        <w:t>xml:id</w:t>
      </w:r>
      <w:r w:rsidR="002F5D6A" w:rsidRPr="00AC66AF">
        <w:t xml:space="preserve"> et </w:t>
      </w:r>
      <w:r w:rsidR="002F5D6A" w:rsidRPr="00AC66AF">
        <w:rPr>
          <w:rStyle w:val="Forteaccentuation"/>
        </w:rPr>
        <w:t>n</w:t>
      </w:r>
      <w:r w:rsidR="002F5D6A" w:rsidRPr="00AC66AF">
        <w:t>.</w:t>
      </w:r>
      <w:r w:rsidRPr="00AC66AF">
        <w:t xml:space="preserve"> On a cependant encodé dans le corps</w:t>
      </w:r>
      <w:r>
        <w:t xml:space="preserve"> du texte l’inscription du n° de page dans un élément </w:t>
      </w:r>
      <w:r w:rsidRPr="00204687">
        <w:rPr>
          <w:rStyle w:val="lev"/>
        </w:rPr>
        <w:t>fw</w:t>
      </w:r>
      <w:r w:rsidR="00975DFD">
        <w:rPr>
          <w:rStyle w:val="lev"/>
        </w:rPr>
        <w:t xml:space="preserve"> </w:t>
      </w:r>
      <w:r w:rsidR="00975DFD">
        <w:t xml:space="preserve">avec l’attribut </w:t>
      </w:r>
      <w:r w:rsidR="00975DFD" w:rsidRPr="00975DFD">
        <w:rPr>
          <w:rStyle w:val="Forteaccentuation"/>
        </w:rPr>
        <w:t>type=”foliotation”</w:t>
      </w:r>
      <w:r w:rsidR="00975DFD">
        <w:t xml:space="preserve"> ou </w:t>
      </w:r>
      <w:r w:rsidR="00975DFD" w:rsidRPr="00975DFD">
        <w:rPr>
          <w:rStyle w:val="Forteaccentuation"/>
        </w:rPr>
        <w:t>type=”pageNum”</w:t>
      </w:r>
      <w:r>
        <w:t>.</w:t>
      </w:r>
    </w:p>
    <w:p w14:paraId="2996729B" w14:textId="77777777" w:rsidR="00414671" w:rsidRDefault="00414671" w:rsidP="0016182B"/>
    <w:p w14:paraId="4BED2FD7" w14:textId="0B960045" w:rsidR="00BD5F85" w:rsidRDefault="00BD5F85" w:rsidP="005069E7">
      <w:pPr>
        <w:pStyle w:val="Titre8"/>
      </w:pPr>
      <w:r>
        <w:t>Exemple</w:t>
      </w:r>
    </w:p>
    <w:p w14:paraId="37D283C2" w14:textId="692B1B9D" w:rsidR="00F21306" w:rsidRPr="00F21306" w:rsidRDefault="00F21306" w:rsidP="00F21306">
      <w:r>
        <w:t>&lt;</w:t>
      </w:r>
      <w:r w:rsidRPr="00F21306">
        <w:t>fw</w:t>
      </w:r>
      <w:r w:rsidRPr="00F21306">
        <w:rPr>
          <w:color w:val="FF33CC"/>
        </w:rPr>
        <w:t xml:space="preserve"> type=</w:t>
      </w:r>
      <w:r w:rsidRPr="00F21306">
        <w:rPr>
          <w:color w:val="006666"/>
        </w:rPr>
        <w:t>"pageNum"</w:t>
      </w:r>
      <w:r w:rsidRPr="00F21306">
        <w:t>&gt;</w:t>
      </w:r>
      <w:r w:rsidRPr="00F21306">
        <w:rPr>
          <w:color w:val="000000"/>
        </w:rPr>
        <w:t>4</w:t>
      </w:r>
      <w:r w:rsidRPr="00F21306">
        <w:t>&lt;/fw&gt;</w:t>
      </w:r>
    </w:p>
    <w:p w14:paraId="75A691B7" w14:textId="002366CB" w:rsidR="00F21306" w:rsidRPr="00F21306" w:rsidRDefault="00F21306" w:rsidP="00F21306">
      <w:r w:rsidRPr="00F21306">
        <w:t>&lt;pb</w:t>
      </w:r>
      <w:r w:rsidRPr="00F21306">
        <w:rPr>
          <w:color w:val="FF33CC"/>
        </w:rPr>
        <w:t xml:space="preserve"> xml:id=</w:t>
      </w:r>
      <w:r w:rsidRPr="00F21306">
        <w:rPr>
          <w:color w:val="006666"/>
        </w:rPr>
        <w:t>"c2F3vb"</w:t>
      </w:r>
      <w:r w:rsidRPr="00F21306">
        <w:rPr>
          <w:color w:val="FF33CC"/>
        </w:rPr>
        <w:t xml:space="preserve"> n=</w:t>
      </w:r>
      <w:r w:rsidRPr="00F21306">
        <w:rPr>
          <w:color w:val="006666"/>
        </w:rPr>
        <w:t>"p4"</w:t>
      </w:r>
      <w:r w:rsidRPr="00F21306">
        <w:rPr>
          <w:color w:val="FF33CC"/>
        </w:rPr>
        <w:t xml:space="preserve"> </w:t>
      </w:r>
      <w:r w:rsidRPr="00F21306">
        <w:t>/&gt;</w:t>
      </w:r>
    </w:p>
    <w:p w14:paraId="38C956C5" w14:textId="77777777" w:rsidR="00CB4324" w:rsidRDefault="00CB4324" w:rsidP="00F33388">
      <w:pPr>
        <w:pStyle w:val="Titre6"/>
      </w:pPr>
      <w:r>
        <w:t>Rendu</w:t>
      </w:r>
    </w:p>
    <w:p w14:paraId="30633DB6" w14:textId="084F3788" w:rsidR="00CB4324" w:rsidRDefault="00CB4324" w:rsidP="0016182B">
      <w:r>
        <w:t xml:space="preserve">Les changements de page </w:t>
      </w:r>
      <w:r w:rsidR="005F7948">
        <w:t>sont</w:t>
      </w:r>
      <w:r>
        <w:t xml:space="preserve"> indiqué</w:t>
      </w:r>
      <w:r w:rsidR="005F7948">
        <w:t>s</w:t>
      </w:r>
      <w:r>
        <w:t xml:space="preserve"> par une marque graphique dans le corps du texte, et le numéro de folio ou de page est fourni dans la marge.</w:t>
      </w:r>
    </w:p>
    <w:p w14:paraId="0D785711" w14:textId="23156E86" w:rsidR="00E62200" w:rsidRDefault="00975DFD" w:rsidP="0016182B">
      <w:r>
        <w:t xml:space="preserve">Il prend la </w:t>
      </w:r>
      <w:r w:rsidR="00E62200">
        <w:t>forme </w:t>
      </w:r>
      <w:r>
        <w:t>« </w:t>
      </w:r>
      <w:r w:rsidR="00E62200">
        <w:t>p. 209</w:t>
      </w:r>
      <w:r>
        <w:t> »</w:t>
      </w:r>
      <w:r w:rsidR="00E62200">
        <w:t xml:space="preserve">, ou </w:t>
      </w:r>
      <w:r>
        <w:t>« </w:t>
      </w:r>
      <w:r w:rsidR="00E62200">
        <w:t>fol. 209</w:t>
      </w:r>
      <w:r>
        <w:t> »</w:t>
      </w:r>
      <w:r w:rsidR="00E62200">
        <w:t xml:space="preserve">, </w:t>
      </w:r>
      <w:r>
        <w:t>« </w:t>
      </w:r>
      <w:r w:rsidR="00E62200" w:rsidRPr="00204687">
        <w:t>fol. 209v</w:t>
      </w:r>
      <w:r>
        <w:t> » selon les cas (</w:t>
      </w:r>
      <w:r w:rsidR="00E62200">
        <w:t>ne pas fournir d’indication pour recto</w:t>
      </w:r>
      <w:r>
        <w:t xml:space="preserve">. Ex : </w:t>
      </w:r>
      <w:r w:rsidR="007637F8">
        <w:t>fol.</w:t>
      </w:r>
      <w:r w:rsidR="00740724">
        <w:t xml:space="preserve"> </w:t>
      </w:r>
      <w:r w:rsidR="007637F8">
        <w:t>209 seulement</w:t>
      </w:r>
      <w:r>
        <w:t>)</w:t>
      </w:r>
      <w:r w:rsidR="00E62200">
        <w:t>.</w:t>
      </w:r>
    </w:p>
    <w:p w14:paraId="663B91B9" w14:textId="77777777" w:rsidR="003F2CE4" w:rsidRDefault="003F2CE4" w:rsidP="0016182B"/>
    <w:p w14:paraId="0D9A49B3" w14:textId="454600B8" w:rsidR="007637F8" w:rsidRPr="00AC66AF" w:rsidRDefault="00975DFD" w:rsidP="0016182B">
      <w:r w:rsidRPr="00AC66AF">
        <w:t xml:space="preserve">La valeur du numéro de page est établie à partir de l’attribut </w:t>
      </w:r>
      <w:r w:rsidR="00414671" w:rsidRPr="00AC66AF">
        <w:rPr>
          <w:rStyle w:val="Forteaccentuation"/>
        </w:rPr>
        <w:t>n</w:t>
      </w:r>
      <w:r w:rsidRPr="00AC66AF">
        <w:t xml:space="preserve"> de l’élément </w:t>
      </w:r>
      <w:r w:rsidRPr="00AC66AF">
        <w:rPr>
          <w:rStyle w:val="lev"/>
        </w:rPr>
        <w:t>pb</w:t>
      </w:r>
      <w:r w:rsidR="00414671" w:rsidRPr="00AC66AF">
        <w:t xml:space="preserve"> en retirant la lettre p lorsqu’il s’agit d’une pagination.</w:t>
      </w:r>
    </w:p>
    <w:p w14:paraId="6B7800DA" w14:textId="4F7D3BF5" w:rsidR="00CB4324" w:rsidRPr="00AC66AF" w:rsidRDefault="00CB4324" w:rsidP="0016182B">
      <w:r w:rsidRPr="00AC66AF">
        <w:t>L</w:t>
      </w:r>
      <w:r w:rsidR="00E726FB" w:rsidRPr="00AC66AF">
        <w:t>e</w:t>
      </w:r>
      <w:r w:rsidRPr="00AC66AF">
        <w:t xml:space="preserve"> </w:t>
      </w:r>
      <w:r w:rsidR="003F2CE4" w:rsidRPr="00AC66AF">
        <w:t xml:space="preserve">contenu </w:t>
      </w:r>
      <w:r w:rsidRPr="00AC66AF">
        <w:t xml:space="preserve">textuel de l’élément </w:t>
      </w:r>
      <w:r w:rsidRPr="00AC66AF">
        <w:rPr>
          <w:rStyle w:val="lev"/>
        </w:rPr>
        <w:t>f</w:t>
      </w:r>
      <w:r w:rsidR="00204687" w:rsidRPr="00AC66AF">
        <w:rPr>
          <w:rStyle w:val="lev"/>
        </w:rPr>
        <w:t>w</w:t>
      </w:r>
      <w:r w:rsidR="00FE07A6" w:rsidRPr="00AC66AF">
        <w:t xml:space="preserve"> </w:t>
      </w:r>
      <w:r w:rsidR="003C3150" w:rsidRPr="00AC66AF">
        <w:t>n’est jamais affichée lorsqu’il est présent.</w:t>
      </w:r>
    </w:p>
    <w:p w14:paraId="5311C1C2" w14:textId="13B7296B" w:rsidR="00036BA4" w:rsidRPr="00AC66AF" w:rsidRDefault="00414671" w:rsidP="00414671">
      <w:pPr>
        <w:pStyle w:val="Titre8"/>
      </w:pPr>
      <w:r w:rsidRPr="00AC66AF">
        <w:t>Exemple :</w:t>
      </w:r>
    </w:p>
    <w:p w14:paraId="1529DA5E" w14:textId="121C6404" w:rsidR="00414671" w:rsidRPr="00AC66AF" w:rsidRDefault="00414671" w:rsidP="00414671">
      <w:r w:rsidRPr="00AC66AF">
        <w:t xml:space="preserve">&lt;pb xml:id="c2F106r" n="p212"/&gt; </w:t>
      </w:r>
      <w:r w:rsidRPr="00AC66AF">
        <w:tab/>
        <w:t>p. 212</w:t>
      </w:r>
    </w:p>
    <w:p w14:paraId="01AAFE8D" w14:textId="30C50F25" w:rsidR="00414671" w:rsidRPr="00AC66AF" w:rsidRDefault="00414671" w:rsidP="00414671">
      <w:r w:rsidRPr="00AC66AF">
        <w:t>&lt;pb xml:id="c2F106v" n="p213"/&gt;</w:t>
      </w:r>
      <w:r w:rsidRPr="00AC66AF">
        <w:tab/>
        <w:t>p. 213</w:t>
      </w:r>
    </w:p>
    <w:p w14:paraId="17F415C2" w14:textId="224B4272" w:rsidR="00414671" w:rsidRPr="00AC66AF" w:rsidRDefault="00414671" w:rsidP="00414671">
      <w:r w:rsidRPr="00AC66AF">
        <w:t>&lt;pb xml:id="c2F9r" n="9"/&gt;</w:t>
      </w:r>
      <w:r w:rsidRPr="00AC66AF">
        <w:tab/>
      </w:r>
      <w:r w:rsidRPr="00AC66AF">
        <w:tab/>
        <w:t>fol. 9</w:t>
      </w:r>
    </w:p>
    <w:p w14:paraId="74BC9AAD" w14:textId="1C3C4E19" w:rsidR="00414671" w:rsidRPr="00AC66AF" w:rsidRDefault="00414671" w:rsidP="00414671">
      <w:r w:rsidRPr="00AC66AF">
        <w:t>&lt;pb xml:id="c2F9v" n="9v"/&gt;</w:t>
      </w:r>
      <w:r w:rsidRPr="00AC66AF">
        <w:tab/>
      </w:r>
      <w:r w:rsidRPr="00AC66AF">
        <w:tab/>
        <w:t>fol. 9v</w:t>
      </w:r>
    </w:p>
    <w:p w14:paraId="508CC8C8" w14:textId="1D335B9C" w:rsidR="00414671" w:rsidRPr="00414671" w:rsidRDefault="005D5D37" w:rsidP="00414671">
      <w:r w:rsidRPr="00AC66AF">
        <w:t xml:space="preserve">[remarque : il est possible en XSLT 1.0 </w:t>
      </w:r>
      <w:r w:rsidR="00B64086" w:rsidRPr="00AC66AF">
        <w:t xml:space="preserve">d’évaluer la </w:t>
      </w:r>
      <w:r w:rsidRPr="00AC66AF">
        <w:t>valeur du premier caractère de la chaîne avec xsl:starts-with</w:t>
      </w:r>
      <w:r w:rsidR="00B64086" w:rsidRPr="00AC66AF">
        <w:t xml:space="preserve">. Cette solution est plus simple que l’évaluation de l’élément </w:t>
      </w:r>
      <w:r w:rsidR="00B64086" w:rsidRPr="00AC66AF">
        <w:rPr>
          <w:rStyle w:val="lev"/>
        </w:rPr>
        <w:t>fw</w:t>
      </w:r>
      <w:r w:rsidR="00B64086" w:rsidRPr="00AC66AF">
        <w:t xml:space="preserve"> pour déterminer la présence d’une pagination, d’autant que </w:t>
      </w:r>
      <w:r w:rsidR="00B64086" w:rsidRPr="00AC66AF">
        <w:rPr>
          <w:rStyle w:val="lev"/>
        </w:rPr>
        <w:t>fw</w:t>
      </w:r>
      <w:r w:rsidR="00B64086" w:rsidRPr="00AC66AF">
        <w:t xml:space="preserve"> n’est pas toujours présent.</w:t>
      </w:r>
      <w:r w:rsidRPr="00AC66AF">
        <w:t>]</w:t>
      </w:r>
    </w:p>
    <w:p w14:paraId="248A6CFA" w14:textId="65AA7B43" w:rsidR="005069E7" w:rsidRDefault="005069E7" w:rsidP="0016182B">
      <w:pPr>
        <w:pStyle w:val="Titre2"/>
      </w:pPr>
      <w:bookmarkStart w:id="239" w:name="_Fin_de_lignes"/>
      <w:bookmarkStart w:id="240" w:name="_Toc230401013"/>
      <w:bookmarkEnd w:id="239"/>
      <w:r>
        <w:t>Fin de colonnes</w:t>
      </w:r>
      <w:bookmarkEnd w:id="240"/>
    </w:p>
    <w:p w14:paraId="7B288725" w14:textId="77777777" w:rsidR="00341AF1" w:rsidRDefault="00341AF1" w:rsidP="00341AF1">
      <w:pPr>
        <w:pStyle w:val="Titre6"/>
      </w:pPr>
      <w:r>
        <w:t>Pré-encodage</w:t>
      </w:r>
    </w:p>
    <w:p w14:paraId="3DFF34CA" w14:textId="41266A03" w:rsidR="00341AF1" w:rsidRDefault="005069E7" w:rsidP="005069E7">
      <w:r>
        <w:t>Dans le cas où le texte fait l’objet d’une inscription sur la page en plusieurs colonnes, il est possible de l’indiquer en utilisant les indications suivantes insérées directement dans le texte :</w:t>
      </w:r>
    </w:p>
    <w:p w14:paraId="79BDC6C3" w14:textId="77777777" w:rsidR="00341AF1" w:rsidRDefault="00341AF1" w:rsidP="00341AF1">
      <w:pPr>
        <w:pStyle w:val="Titre8"/>
      </w:pPr>
      <w:r>
        <w:t>Exemple</w:t>
      </w:r>
    </w:p>
    <w:p w14:paraId="25484F3F" w14:textId="007F173D" w:rsidR="005069E7" w:rsidRDefault="005069E7" w:rsidP="005069E7">
      <w:r>
        <w:t>[début de colonne] texte [fin de colonne].</w:t>
      </w:r>
    </w:p>
    <w:p w14:paraId="7E3AE77E" w14:textId="77777777" w:rsidR="00341AF1" w:rsidRDefault="00341AF1" w:rsidP="00341AF1">
      <w:pPr>
        <w:pStyle w:val="Titre6"/>
      </w:pPr>
      <w:r>
        <w:t>Encodage</w:t>
      </w:r>
    </w:p>
    <w:p w14:paraId="6A039EC1" w14:textId="0F1C8177" w:rsidR="003F3F1C" w:rsidRPr="003F3F1C" w:rsidRDefault="003F3F1C" w:rsidP="003F3F1C">
      <w:r w:rsidRPr="00AC66AF">
        <w:t xml:space="preserve">Utilisation des éléments </w:t>
      </w:r>
      <w:r w:rsidR="00B45AAE" w:rsidRPr="00AC66AF">
        <w:t xml:space="preserve">vide </w:t>
      </w:r>
      <w:r w:rsidRPr="00AC66AF">
        <w:rPr>
          <w:rStyle w:val="lev"/>
        </w:rPr>
        <w:t>cb</w:t>
      </w:r>
    </w:p>
    <w:p w14:paraId="0187C0C1" w14:textId="34CFC509" w:rsidR="00341AF1" w:rsidRDefault="00341AF1" w:rsidP="00341AF1">
      <w:pPr>
        <w:pStyle w:val="Titre6"/>
      </w:pPr>
      <w:r>
        <w:t>Rendu</w:t>
      </w:r>
    </w:p>
    <w:p w14:paraId="21C6B247" w14:textId="5EB2169F" w:rsidR="00341AF1" w:rsidRPr="00341AF1" w:rsidRDefault="00341AF1" w:rsidP="00341AF1">
      <w:r>
        <w:t>Ne rien faire de particulier</w:t>
      </w:r>
    </w:p>
    <w:p w14:paraId="0D61517F" w14:textId="60CC1DD0" w:rsidR="004C44EB" w:rsidRDefault="004C44EB" w:rsidP="0016182B">
      <w:pPr>
        <w:pStyle w:val="Titre2"/>
      </w:pPr>
      <w:bookmarkStart w:id="241" w:name="_Toc230401014"/>
      <w:r>
        <w:t>Fin de lignes</w:t>
      </w:r>
      <w:bookmarkEnd w:id="241"/>
    </w:p>
    <w:p w14:paraId="03662DD2" w14:textId="1D5C883B" w:rsidR="00CF3E29" w:rsidRPr="004D0B0F" w:rsidRDefault="00CF3E29" w:rsidP="0016182B">
      <w:r>
        <w:t>Les marques de fin de ligne sont employées à l’intérieur des titres afin de pouvoir restituer la mise en page lors de la publication (</w:t>
      </w:r>
      <w:r w:rsidRPr="009E78CA">
        <w:rPr>
          <w:i/>
        </w:rPr>
        <w:t>voir plus haut</w:t>
      </w:r>
      <w:r>
        <w:t xml:space="preserve"> : </w:t>
      </w:r>
      <w:r w:rsidRPr="009E78CA">
        <w:rPr>
          <w:i/>
        </w:rPr>
        <w:t>Division</w:t>
      </w:r>
      <w:r>
        <w:t>s) ou lorsque l’éditeur le juge nécessaire pour traduire une inscription particulière du texte sur la page.</w:t>
      </w:r>
    </w:p>
    <w:p w14:paraId="5A23C4E3" w14:textId="77777777" w:rsidR="0079325F" w:rsidRDefault="0079325F" w:rsidP="00F33388">
      <w:pPr>
        <w:pStyle w:val="Titre6"/>
      </w:pPr>
      <w:r>
        <w:t>Pré-encodage</w:t>
      </w:r>
    </w:p>
    <w:p w14:paraId="22F13DBE" w14:textId="77777777" w:rsidR="0079325F" w:rsidRPr="0019236B" w:rsidRDefault="0079325F" w:rsidP="0079325F">
      <w:r>
        <w:t>Retour chariot sans saut de paragraphe (combinaison des touches Shift+Entrée)</w:t>
      </w:r>
    </w:p>
    <w:p w14:paraId="3D5B0592" w14:textId="29452304" w:rsidR="004C44EB" w:rsidRDefault="004C44EB" w:rsidP="00F33388">
      <w:pPr>
        <w:pStyle w:val="Titre6"/>
      </w:pPr>
      <w:r>
        <w:t>Encodage</w:t>
      </w:r>
    </w:p>
    <w:p w14:paraId="01E30A11" w14:textId="686DCE0E" w:rsidR="00CF3E29" w:rsidRDefault="00CF3E29" w:rsidP="0016182B">
      <w:r>
        <w:t>Élément</w:t>
      </w:r>
      <w:r w:rsidR="00227D1C">
        <w:t xml:space="preserve"> vide</w:t>
      </w:r>
      <w:r>
        <w:t xml:space="preserve"> </w:t>
      </w:r>
      <w:r w:rsidRPr="00227D1C">
        <w:rPr>
          <w:rStyle w:val="lev"/>
        </w:rPr>
        <w:t>lb</w:t>
      </w:r>
      <w:r>
        <w:t xml:space="preserve"> de TEI</w:t>
      </w:r>
    </w:p>
    <w:p w14:paraId="3AB0B8DD" w14:textId="28B0D12D" w:rsidR="00071AC9" w:rsidRDefault="00071AC9" w:rsidP="00343897">
      <w:pPr>
        <w:pStyle w:val="Titre8"/>
      </w:pPr>
      <w:r>
        <w:t>Exemple</w:t>
      </w:r>
    </w:p>
    <w:p w14:paraId="03A4AF27" w14:textId="77777777" w:rsidR="007C02F8" w:rsidRDefault="00071AC9" w:rsidP="007C02F8">
      <w:pPr>
        <w:rPr>
          <w:color w:val="003366"/>
        </w:rPr>
      </w:pPr>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rend=</w:t>
      </w:r>
      <w:r>
        <w:rPr>
          <w:color w:val="006666"/>
        </w:rPr>
        <w:t>"superscript"</w:t>
      </w:r>
      <w:r>
        <w:rPr>
          <w:color w:val="003366"/>
        </w:rPr>
        <w:t>&gt;</w:t>
      </w:r>
      <w:r>
        <w:t>e</w:t>
      </w:r>
      <w:r>
        <w:rPr>
          <w:color w:val="003366"/>
        </w:rPr>
        <w:t>&lt;/hi&gt;</w:t>
      </w:r>
    </w:p>
    <w:p w14:paraId="12134AB6" w14:textId="77777777" w:rsidR="0022411D" w:rsidRDefault="00071AC9" w:rsidP="007C02F8">
      <w:pPr>
        <w:ind w:firstLine="708"/>
      </w:pPr>
      <w:r>
        <w:rPr>
          <w:color w:val="003366"/>
        </w:rPr>
        <w:t>&lt;lb</w:t>
      </w:r>
      <w:r>
        <w:rPr>
          <w:color w:val="FF33CC"/>
        </w:rPr>
        <w:t xml:space="preserve"> </w:t>
      </w:r>
      <w:r>
        <w:rPr>
          <w:color w:val="003366"/>
        </w:rPr>
        <w:t>/&gt;</w:t>
      </w:r>
      <w:r w:rsidR="0022411D">
        <w:t>Description des Eglises</w:t>
      </w:r>
    </w:p>
    <w:p w14:paraId="22556B7D" w14:textId="0925F17A" w:rsidR="00071AC9" w:rsidRPr="00071AC9" w:rsidRDefault="00071AC9" w:rsidP="007C02F8">
      <w:pPr>
        <w:ind w:firstLine="708"/>
      </w:pPr>
      <w:r>
        <w:rPr>
          <w:color w:val="003366"/>
        </w:rPr>
        <w:t>&lt;lb</w:t>
      </w:r>
      <w:r>
        <w:rPr>
          <w:color w:val="FF33CC"/>
        </w:rPr>
        <w:t xml:space="preserve"> </w:t>
      </w:r>
      <w:r>
        <w:rPr>
          <w:color w:val="003366"/>
        </w:rPr>
        <w:t>/&gt;</w:t>
      </w:r>
      <w:r>
        <w:t>Monacales</w:t>
      </w:r>
      <w:r>
        <w:rPr>
          <w:color w:val="003366"/>
        </w:rPr>
        <w:t>&lt;/head&gt;</w:t>
      </w:r>
    </w:p>
    <w:p w14:paraId="67F18834" w14:textId="77777777" w:rsidR="004C44EB" w:rsidRDefault="004C44EB" w:rsidP="00F33388">
      <w:pPr>
        <w:pStyle w:val="Titre6"/>
      </w:pPr>
      <w:r>
        <w:t>Rendu</w:t>
      </w:r>
    </w:p>
    <w:p w14:paraId="73F38898" w14:textId="787A929D" w:rsidR="004C44EB" w:rsidRDefault="00CF3E29" w:rsidP="0016182B">
      <w:r>
        <w:t>Saut de ligne simple, sans marque de paragraphe (pas de changement dans le rythme vertical de la page).</w:t>
      </w:r>
    </w:p>
    <w:p w14:paraId="6FBD731C" w14:textId="77777777" w:rsidR="00A41457" w:rsidRDefault="00A41457" w:rsidP="0016182B">
      <w:pPr>
        <w:pStyle w:val="Titre2"/>
      </w:pPr>
      <w:bookmarkStart w:id="242" w:name="_Mise_en_valeur"/>
      <w:bookmarkStart w:id="243" w:name="_Mise_en_valeur_1"/>
      <w:bookmarkStart w:id="244" w:name="_Toc230401015"/>
      <w:bookmarkEnd w:id="242"/>
      <w:bookmarkEnd w:id="243"/>
      <w:r>
        <w:t>Cahiers</w:t>
      </w:r>
      <w:bookmarkEnd w:id="244"/>
    </w:p>
    <w:p w14:paraId="726265A3" w14:textId="77777777" w:rsidR="00A41457" w:rsidRDefault="00A41457" w:rsidP="00A41457">
      <w:r>
        <w:t>Lorsque le manuscrit est composé d’une réunion de plusieurs cahiers, le début de chaque cahier doit être repéré si cela a du sens en rapport au texte.</w:t>
      </w:r>
    </w:p>
    <w:p w14:paraId="012C69B0" w14:textId="77777777" w:rsidR="00A41457" w:rsidRDefault="00A41457" w:rsidP="002F00CF">
      <w:pPr>
        <w:pStyle w:val="Titre6"/>
      </w:pPr>
      <w:bookmarkStart w:id="245" w:name="_Toc195722098"/>
      <w:r>
        <w:t>Pré-encodage</w:t>
      </w:r>
      <w:bookmarkEnd w:id="245"/>
    </w:p>
    <w:p w14:paraId="134C743F" w14:textId="77777777" w:rsidR="002F00CF" w:rsidRDefault="00A41457" w:rsidP="002F00CF">
      <w:r>
        <w:t>La notice de présentation du manuscrit décrira la composition de ces manuscrits en cahiers en indiquant le foliotage des parties concernées. Une indication entre Crochets permettra d’indiquer l</w:t>
      </w:r>
      <w:r w:rsidR="002F00CF">
        <w:t>e début et la fin d’un cahier :</w:t>
      </w:r>
    </w:p>
    <w:p w14:paraId="62DACA6B" w14:textId="06778A1E" w:rsidR="002F00CF" w:rsidRDefault="002F00CF" w:rsidP="002F00CF">
      <w:pPr>
        <w:pStyle w:val="Titre8"/>
      </w:pPr>
      <w:r>
        <w:t>Exemple</w:t>
      </w:r>
    </w:p>
    <w:p w14:paraId="1FDF4394" w14:textId="7E944CCD" w:rsidR="00A41457" w:rsidRPr="001F5A42" w:rsidRDefault="00A41457" w:rsidP="002F00CF">
      <w:r>
        <w:t>[Début du premier cahier] xxx [Fin du premier cahier].</w:t>
      </w:r>
    </w:p>
    <w:p w14:paraId="4DE3FD5C" w14:textId="251F93BF" w:rsidR="008534B1" w:rsidRDefault="008534B1" w:rsidP="008534B1">
      <w:pPr>
        <w:pStyle w:val="Titre6"/>
      </w:pPr>
      <w:r>
        <w:t>Encodage</w:t>
      </w:r>
    </w:p>
    <w:p w14:paraId="76F6FC7A" w14:textId="673A2386" w:rsidR="006E168F" w:rsidRPr="006E168F" w:rsidRDefault="006E168F" w:rsidP="006E168F">
      <w:r>
        <w:t xml:space="preserve">Au besoin, on renseigne le montage du manuscrit à l’aide de l’élément </w:t>
      </w:r>
      <w:r w:rsidRPr="0061216F">
        <w:rPr>
          <w:rStyle w:val="lev"/>
        </w:rPr>
        <w:t>collation</w:t>
      </w:r>
      <w:r>
        <w:t xml:space="preserve"> dans l’en-tête TEI </w:t>
      </w:r>
      <w:r w:rsidR="0061216F">
        <w:t xml:space="preserve">avec l’attribut </w:t>
      </w:r>
      <w:r w:rsidR="0061216F" w:rsidRPr="0061216F">
        <w:rPr>
          <w:rStyle w:val="Forteaccentuation"/>
        </w:rPr>
        <w:t>locus</w:t>
      </w:r>
      <w:r w:rsidR="0061216F">
        <w:t>.</w:t>
      </w:r>
    </w:p>
    <w:p w14:paraId="403AA79A" w14:textId="4855EFE3" w:rsidR="008534B1" w:rsidRDefault="008534B1" w:rsidP="008534B1">
      <w:pPr>
        <w:pStyle w:val="Titre6"/>
      </w:pPr>
      <w:r>
        <w:t>Rendu</w:t>
      </w:r>
    </w:p>
    <w:p w14:paraId="1E76A2F2" w14:textId="7DD9E497" w:rsidR="008534B1" w:rsidRPr="008534B1" w:rsidRDefault="008534B1" w:rsidP="008534B1">
      <w:r>
        <w:t>Ne rien faire</w:t>
      </w:r>
    </w:p>
    <w:p w14:paraId="03863C92" w14:textId="0B8DA3EB" w:rsidR="00AD7A44" w:rsidRDefault="008534B1" w:rsidP="0016182B">
      <w:pPr>
        <w:pStyle w:val="Titre2"/>
      </w:pPr>
      <w:bookmarkStart w:id="246" w:name="_Toc230401016"/>
      <w:r>
        <w:t>M</w:t>
      </w:r>
      <w:r w:rsidR="00AD7A44">
        <w:t>ise en valeur graphiques</w:t>
      </w:r>
      <w:bookmarkEnd w:id="246"/>
    </w:p>
    <w:p w14:paraId="23BA0844" w14:textId="69C101A5" w:rsidR="00F064FB" w:rsidRDefault="00F064FB" w:rsidP="00F064FB">
      <w:r>
        <w:t>Les parties du texte faisant l’objet d’une mise en valeur graphique sont repérées, le type de mise en valeur est indiqué.</w:t>
      </w:r>
    </w:p>
    <w:p w14:paraId="73464E41" w14:textId="77777777" w:rsidR="003610F3" w:rsidRDefault="003610F3" w:rsidP="00F33388">
      <w:pPr>
        <w:pStyle w:val="Titre6"/>
      </w:pPr>
      <w:r>
        <w:t>Pré-encodage</w:t>
      </w:r>
    </w:p>
    <w:p w14:paraId="0F12DE82" w14:textId="77777777" w:rsidR="003610F3" w:rsidRPr="00A17C07" w:rsidRDefault="003610F3" w:rsidP="003610F3">
      <w:r>
        <w:t>On utilisera les rendus typographiques standard du traitement de texte pour les caractères inscrits en gras, italique ou souligné.</w:t>
      </w:r>
    </w:p>
    <w:p w14:paraId="214C818E" w14:textId="77777777" w:rsidR="003610F3" w:rsidRDefault="003610F3" w:rsidP="003610F3"/>
    <w:p w14:paraId="46A3E05C" w14:textId="77777777" w:rsidR="003610F3" w:rsidRDefault="003610F3" w:rsidP="003610F3">
      <w:r>
        <w:t>Signaler les formes mises en valeur de la manière suivante :</w:t>
      </w:r>
    </w:p>
    <w:p w14:paraId="7D3CF946" w14:textId="6FE157D3" w:rsidR="003610F3" w:rsidRDefault="003610F3" w:rsidP="003610F3">
      <w:pPr>
        <w:pStyle w:val="Titre8"/>
      </w:pPr>
      <w:r>
        <w:t>Exemple</w:t>
      </w:r>
    </w:p>
    <w:p w14:paraId="7DE4E64E" w14:textId="3695289A" w:rsidR="003610F3" w:rsidRDefault="003610F3" w:rsidP="003610F3">
      <w:r>
        <w:t>[mise en valeur : « texte concerné »]. Ne pas oublier les guillemets.</w:t>
      </w:r>
    </w:p>
    <w:p w14:paraId="618950AC" w14:textId="77777777" w:rsidR="00F72B21" w:rsidRDefault="00F72B21" w:rsidP="00F72B21">
      <w:pPr>
        <w:pStyle w:val="Titre8"/>
      </w:pPr>
      <w:r>
        <w:t>Exemple</w:t>
      </w:r>
    </w:p>
    <w:p w14:paraId="1C586539" w14:textId="77777777" w:rsidR="003610F3" w:rsidRDefault="003610F3" w:rsidP="003610F3">
      <w:r>
        <w:t>Il est possible d’ajouter une précision sur le type de mise en valeur de la manière suivante :</w:t>
      </w:r>
    </w:p>
    <w:p w14:paraId="51642D9B" w14:textId="062FF734" w:rsidR="003610F3" w:rsidRDefault="003610F3" w:rsidP="003610F3">
      <w:r>
        <w:t>[mise en valeur : type de mise en valeur « texte concerné »]</w:t>
      </w:r>
    </w:p>
    <w:p w14:paraId="3D2E9059" w14:textId="6B351AEE" w:rsidR="00AD7A44" w:rsidRDefault="00AD7A44" w:rsidP="00F33388">
      <w:pPr>
        <w:pStyle w:val="Titre6"/>
      </w:pPr>
      <w:r>
        <w:t>Encodage</w:t>
      </w:r>
    </w:p>
    <w:p w14:paraId="3115A244" w14:textId="77777777" w:rsidR="005F7948" w:rsidRDefault="003F4B9F" w:rsidP="0016182B">
      <w:r>
        <w:t xml:space="preserve">Utilisation d’un élément </w:t>
      </w:r>
      <w:r w:rsidR="003574C0" w:rsidRPr="0039435C">
        <w:rPr>
          <w:rStyle w:val="lev"/>
        </w:rPr>
        <w:t>hi</w:t>
      </w:r>
      <w:r>
        <w:t xml:space="preserve"> , ou bien tout autre élément, portant selon les cas les attributs :</w:t>
      </w:r>
    </w:p>
    <w:p w14:paraId="3AA7474E" w14:textId="3558423F" w:rsidR="005F7948" w:rsidRPr="00703BAC" w:rsidRDefault="005F7948" w:rsidP="005F7948">
      <w:pPr>
        <w:rPr>
          <w:rStyle w:val="Forteaccentuation"/>
        </w:rPr>
      </w:pPr>
      <w:r w:rsidRPr="00703BAC">
        <w:rPr>
          <w:rStyle w:val="Forteaccentuation"/>
        </w:rPr>
        <w:t>rend="superscript"</w:t>
      </w:r>
    </w:p>
    <w:p w14:paraId="3E67412B" w14:textId="77777777" w:rsidR="005F7948" w:rsidRPr="00703BAC" w:rsidRDefault="005F7948" w:rsidP="005F7948">
      <w:pPr>
        <w:rPr>
          <w:rStyle w:val="Forteaccentuation"/>
        </w:rPr>
      </w:pPr>
      <w:r w:rsidRPr="00703BAC">
        <w:rPr>
          <w:rStyle w:val="Forteaccentuation"/>
        </w:rPr>
        <w:t>rend="underscript"</w:t>
      </w:r>
    </w:p>
    <w:p w14:paraId="1A3BF38D" w14:textId="77777777" w:rsidR="005F7948" w:rsidRPr="00703BAC" w:rsidRDefault="005F7948" w:rsidP="005F7948">
      <w:pPr>
        <w:rPr>
          <w:rStyle w:val="Forteaccentuation"/>
        </w:rPr>
      </w:pPr>
      <w:r w:rsidRPr="00703BAC">
        <w:rPr>
          <w:rStyle w:val="Forteaccentuation"/>
        </w:rPr>
        <w:t>rend="uppercase"</w:t>
      </w:r>
    </w:p>
    <w:p w14:paraId="08FB3567" w14:textId="77777777" w:rsidR="005F7948" w:rsidRPr="00703BAC" w:rsidRDefault="005F7948" w:rsidP="005F7948">
      <w:pPr>
        <w:rPr>
          <w:rStyle w:val="Forteaccentuation"/>
        </w:rPr>
      </w:pPr>
      <w:r w:rsidRPr="00703BAC">
        <w:rPr>
          <w:rStyle w:val="Forteaccentuation"/>
        </w:rPr>
        <w:t>rend="lowercase"</w:t>
      </w:r>
    </w:p>
    <w:p w14:paraId="283C6758" w14:textId="77777777" w:rsidR="005F7948" w:rsidRPr="00703BAC" w:rsidRDefault="005F7948" w:rsidP="005F7948">
      <w:pPr>
        <w:rPr>
          <w:rStyle w:val="Forteaccentuation"/>
        </w:rPr>
      </w:pPr>
      <w:r w:rsidRPr="00703BAC">
        <w:rPr>
          <w:rStyle w:val="Forteaccentuation"/>
        </w:rPr>
        <w:t>rend="italic"</w:t>
      </w:r>
    </w:p>
    <w:p w14:paraId="305553EA" w14:textId="77777777" w:rsidR="005F7948" w:rsidRPr="00703BAC" w:rsidRDefault="005F7948" w:rsidP="005F7948">
      <w:pPr>
        <w:rPr>
          <w:rStyle w:val="Forteaccentuation"/>
        </w:rPr>
      </w:pPr>
      <w:r w:rsidRPr="00703BAC">
        <w:rPr>
          <w:rStyle w:val="Forteaccentuation"/>
        </w:rPr>
        <w:t>rend="bold"</w:t>
      </w:r>
    </w:p>
    <w:p w14:paraId="548113A5" w14:textId="77777777" w:rsidR="005F7948" w:rsidRPr="00703BAC" w:rsidRDefault="005F7948" w:rsidP="005F7948">
      <w:pPr>
        <w:rPr>
          <w:rStyle w:val="Forteaccentuation"/>
        </w:rPr>
      </w:pPr>
      <w:r w:rsidRPr="00703BAC">
        <w:rPr>
          <w:rStyle w:val="Forteaccentuation"/>
        </w:rPr>
        <w:t>rend="underline"</w:t>
      </w:r>
    </w:p>
    <w:p w14:paraId="5DD9B2A1" w14:textId="77777777" w:rsidR="005F7948" w:rsidRDefault="005F7948" w:rsidP="005F7948">
      <w:pPr>
        <w:rPr>
          <w:rStyle w:val="Forteaccentuation"/>
        </w:rPr>
      </w:pPr>
      <w:r w:rsidRPr="00703BAC">
        <w:rPr>
          <w:rStyle w:val="Forteaccentuation"/>
        </w:rPr>
        <w:t>rend=”initial”</w:t>
      </w:r>
    </w:p>
    <w:p w14:paraId="547C27E4" w14:textId="77777777" w:rsidR="005F7948" w:rsidRPr="0039435C" w:rsidRDefault="005F7948" w:rsidP="005F7948">
      <w:pPr>
        <w:rPr>
          <w:rStyle w:val="lev"/>
        </w:rPr>
      </w:pPr>
      <w:r w:rsidRPr="003F4B9F">
        <w:rPr>
          <w:rStyle w:val="Forteaccentuation"/>
        </w:rPr>
        <w:t>rend=”bigger”</w:t>
      </w:r>
    </w:p>
    <w:p w14:paraId="544F868B" w14:textId="77777777" w:rsidR="005F7948" w:rsidRPr="00703BAC" w:rsidRDefault="005F7948" w:rsidP="005F7948">
      <w:pPr>
        <w:rPr>
          <w:rStyle w:val="Forteaccentuation"/>
        </w:rPr>
      </w:pPr>
      <w:r w:rsidRPr="00703BAC">
        <w:rPr>
          <w:rStyle w:val="Forteaccentuation"/>
        </w:rPr>
        <w:t>rend=”strikethrough”</w:t>
      </w:r>
    </w:p>
    <w:p w14:paraId="09E96A5A" w14:textId="77777777" w:rsidR="005F7948" w:rsidRPr="00703BAC" w:rsidRDefault="005F7948" w:rsidP="005F7948">
      <w:pPr>
        <w:rPr>
          <w:rStyle w:val="Forteaccentuation"/>
        </w:rPr>
      </w:pPr>
      <w:r w:rsidRPr="00703BAC">
        <w:rPr>
          <w:rStyle w:val="Forteaccentuation"/>
        </w:rPr>
        <w:t>rend=”overstrike”</w:t>
      </w:r>
    </w:p>
    <w:p w14:paraId="5AA1A8BB" w14:textId="77777777" w:rsidR="005F7948" w:rsidRPr="00703BAC" w:rsidRDefault="005F7948" w:rsidP="005F7948">
      <w:pPr>
        <w:rPr>
          <w:rStyle w:val="Forteaccentuation"/>
        </w:rPr>
      </w:pPr>
      <w:r w:rsidRPr="00703BAC">
        <w:rPr>
          <w:rStyle w:val="Forteaccentuation"/>
        </w:rPr>
        <w:t>rend=”verticalstrike”</w:t>
      </w:r>
    </w:p>
    <w:p w14:paraId="1E9D8123" w14:textId="2B49DE07" w:rsidR="003A29F6" w:rsidRDefault="003A29F6" w:rsidP="00530370">
      <w:pPr>
        <w:pStyle w:val="Titre8"/>
      </w:pPr>
      <w:r>
        <w:t>Exemple</w:t>
      </w:r>
    </w:p>
    <w:p w14:paraId="1FA0C12D" w14:textId="77777777" w:rsidR="00185E15" w:rsidRDefault="003A29F6" w:rsidP="00185E15">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w:t>
      </w:r>
      <w:r w:rsidRPr="00CB620B">
        <w:rPr>
          <w:color w:val="FF33CC"/>
        </w:rPr>
        <w:t>rend</w:t>
      </w:r>
      <w:r>
        <w:rPr>
          <w:color w:val="FF33CC"/>
        </w:rPr>
        <w:t>=</w:t>
      </w:r>
      <w:r>
        <w:rPr>
          <w:color w:val="006666"/>
        </w:rPr>
        <w:t>"superscript"</w:t>
      </w:r>
      <w:r>
        <w:rPr>
          <w:color w:val="003366"/>
        </w:rPr>
        <w:t>&gt;</w:t>
      </w:r>
      <w:r>
        <w:t>e</w:t>
      </w:r>
      <w:r>
        <w:rPr>
          <w:color w:val="003366"/>
        </w:rPr>
        <w:t>&lt;/hi&gt;</w:t>
      </w:r>
    </w:p>
    <w:p w14:paraId="20720B5B" w14:textId="751FAD77" w:rsidR="00185E15" w:rsidRDefault="003A29F6" w:rsidP="00185E15">
      <w:pPr>
        <w:ind w:firstLine="708"/>
      </w:pPr>
      <w:r>
        <w:rPr>
          <w:color w:val="003366"/>
        </w:rPr>
        <w:t>&lt;lb</w:t>
      </w:r>
      <w:r>
        <w:rPr>
          <w:color w:val="FF33CC"/>
        </w:rPr>
        <w:t xml:space="preserve"> </w:t>
      </w:r>
      <w:r>
        <w:rPr>
          <w:color w:val="003366"/>
        </w:rPr>
        <w:t>/&gt;</w:t>
      </w:r>
      <w:r w:rsidR="00185E15">
        <w:t>Description des Eglises</w:t>
      </w:r>
    </w:p>
    <w:p w14:paraId="36A2D3AF" w14:textId="522A6DE3" w:rsidR="003A29F6" w:rsidRPr="003A29F6" w:rsidRDefault="003A29F6" w:rsidP="00185E15">
      <w:pPr>
        <w:ind w:left="708"/>
      </w:pPr>
      <w:r>
        <w:rPr>
          <w:color w:val="003366"/>
        </w:rPr>
        <w:t>&lt;lb</w:t>
      </w:r>
      <w:r>
        <w:rPr>
          <w:color w:val="FF33CC"/>
        </w:rPr>
        <w:t xml:space="preserve"> </w:t>
      </w:r>
      <w:r>
        <w:rPr>
          <w:color w:val="003366"/>
        </w:rPr>
        <w:t>/&gt;</w:t>
      </w:r>
      <w:r>
        <w:t>Monacales</w:t>
      </w:r>
      <w:r>
        <w:rPr>
          <w:color w:val="003366"/>
        </w:rPr>
        <w:t>&lt;/head&gt;</w:t>
      </w:r>
    </w:p>
    <w:p w14:paraId="3E6478FA" w14:textId="77777777" w:rsidR="00AD7A44" w:rsidRDefault="00AD7A44" w:rsidP="00F33388">
      <w:pPr>
        <w:pStyle w:val="Titre6"/>
      </w:pPr>
      <w:r>
        <w:t>Rendu</w:t>
      </w:r>
    </w:p>
    <w:p w14:paraId="790B2F9D" w14:textId="4CDF46C3" w:rsidR="00AD7A44" w:rsidRDefault="00065CD5" w:rsidP="0016182B">
      <w:r>
        <w:t>s</w:t>
      </w:r>
      <w:r w:rsidR="003F4B9F">
        <w:t xml:space="preserve">uperscript </w:t>
      </w:r>
      <w:r w:rsidR="003F4B9F">
        <w:tab/>
      </w:r>
      <w:r w:rsidR="003F4B9F">
        <w:tab/>
        <w:t>exposant</w:t>
      </w:r>
    </w:p>
    <w:p w14:paraId="23586B68" w14:textId="0AEE6F45" w:rsidR="003F4B9F" w:rsidRDefault="00065CD5" w:rsidP="0016182B">
      <w:r>
        <w:t>u</w:t>
      </w:r>
      <w:r w:rsidR="003F4B9F">
        <w:t>nderscript</w:t>
      </w:r>
      <w:r w:rsidR="003F4B9F">
        <w:tab/>
      </w:r>
      <w:r w:rsidR="003F4B9F">
        <w:tab/>
        <w:t>indice</w:t>
      </w:r>
    </w:p>
    <w:p w14:paraId="50166890" w14:textId="06B649A3" w:rsidR="005F7948" w:rsidRDefault="005F7948" w:rsidP="0016182B">
      <w:r>
        <w:t>uppercase</w:t>
      </w:r>
      <w:r>
        <w:tab/>
      </w:r>
      <w:r>
        <w:tab/>
        <w:t>majuscules</w:t>
      </w:r>
    </w:p>
    <w:p w14:paraId="1A33A638" w14:textId="4A7C6811" w:rsidR="005F7948" w:rsidRDefault="005F7948" w:rsidP="0016182B">
      <w:r>
        <w:t>lowercase</w:t>
      </w:r>
      <w:r>
        <w:tab/>
      </w:r>
      <w:r>
        <w:tab/>
        <w:t>bas-de-casse</w:t>
      </w:r>
    </w:p>
    <w:p w14:paraId="21B13715" w14:textId="269AF17A" w:rsidR="005F7948" w:rsidRDefault="005F7948" w:rsidP="0016182B">
      <w:r>
        <w:t>italic</w:t>
      </w:r>
      <w:r>
        <w:tab/>
      </w:r>
      <w:r>
        <w:tab/>
      </w:r>
      <w:r>
        <w:tab/>
        <w:t>italique</w:t>
      </w:r>
    </w:p>
    <w:p w14:paraId="02E47FEB" w14:textId="25A5C2E0" w:rsidR="003F4B9F" w:rsidRDefault="00065CD5" w:rsidP="0016182B">
      <w:r>
        <w:t>b</w:t>
      </w:r>
      <w:r w:rsidR="003F4B9F">
        <w:t>old</w:t>
      </w:r>
      <w:r w:rsidR="003F4B9F">
        <w:tab/>
      </w:r>
      <w:r w:rsidR="003F4B9F">
        <w:tab/>
      </w:r>
      <w:r w:rsidR="003F4B9F">
        <w:tab/>
        <w:t>gras</w:t>
      </w:r>
    </w:p>
    <w:p w14:paraId="212EAEC9" w14:textId="3004479D" w:rsidR="005F7948" w:rsidRDefault="005F7948" w:rsidP="0016182B">
      <w:r>
        <w:t>underline</w:t>
      </w:r>
      <w:r>
        <w:tab/>
      </w:r>
      <w:r>
        <w:tab/>
        <w:t>souligné</w:t>
      </w:r>
    </w:p>
    <w:p w14:paraId="16F42A37" w14:textId="30669954" w:rsidR="005F7948" w:rsidRDefault="005F7948" w:rsidP="0016182B">
      <w:r>
        <w:t>initial</w:t>
      </w:r>
      <w:r>
        <w:tab/>
      </w:r>
      <w:r>
        <w:tab/>
      </w:r>
      <w:r>
        <w:tab/>
        <w:t>initiale</w:t>
      </w:r>
    </w:p>
    <w:p w14:paraId="28185E76" w14:textId="5A16D025" w:rsidR="003F4B9F" w:rsidRDefault="00065CD5" w:rsidP="0016182B">
      <w:pPr>
        <w:ind w:left="2120" w:hanging="2120"/>
      </w:pPr>
      <w:r>
        <w:t>b</w:t>
      </w:r>
      <w:r w:rsidR="003F4B9F">
        <w:t>igger</w:t>
      </w:r>
      <w:r w:rsidR="003F4B9F">
        <w:tab/>
      </w:r>
      <w:r w:rsidR="003F4B9F">
        <w:tab/>
        <w:t xml:space="preserve">Affichage à déterminer. En gras dans le texte. On peut varier la dimension des polices dans les titres (élément </w:t>
      </w:r>
      <w:r w:rsidR="003F4B9F" w:rsidRPr="003F4B9F">
        <w:rPr>
          <w:rStyle w:val="lev"/>
        </w:rPr>
        <w:t>head</w:t>
      </w:r>
      <w:r w:rsidR="003F4B9F">
        <w:t>)</w:t>
      </w:r>
    </w:p>
    <w:p w14:paraId="646737C9" w14:textId="12A20839" w:rsidR="00CF6102" w:rsidRDefault="005F7948" w:rsidP="0016182B">
      <w:pPr>
        <w:ind w:left="2120" w:hanging="2120"/>
      </w:pPr>
      <w:r>
        <w:t>strikethrough</w:t>
      </w:r>
      <w:r>
        <w:tab/>
        <w:t>rayé</w:t>
      </w:r>
    </w:p>
    <w:p w14:paraId="0ACEC5D5" w14:textId="64FC533D" w:rsidR="00B85E93" w:rsidRPr="00AC66AF" w:rsidRDefault="005F7948" w:rsidP="0016182B">
      <w:pPr>
        <w:ind w:left="2120" w:hanging="2120"/>
      </w:pPr>
      <w:r w:rsidRPr="00AC66AF">
        <w:t>overstrike</w:t>
      </w:r>
      <w:r w:rsidRPr="00AC66AF">
        <w:tab/>
      </w:r>
      <w:r w:rsidR="00B05750" w:rsidRPr="00AC66AF">
        <w:t>pas de traduction à afficher</w:t>
      </w:r>
    </w:p>
    <w:p w14:paraId="5464509F" w14:textId="73EA66E7" w:rsidR="005F7948" w:rsidRDefault="005F7948" w:rsidP="0016182B">
      <w:pPr>
        <w:ind w:left="2120" w:hanging="2120"/>
      </w:pPr>
      <w:r w:rsidRPr="00AC66AF">
        <w:t>verticalstrike</w:t>
      </w:r>
      <w:r w:rsidRPr="00AC66AF">
        <w:tab/>
      </w:r>
      <w:r w:rsidR="00B05750" w:rsidRPr="00AC66AF">
        <w:t>pas de traduction à afficher</w:t>
      </w:r>
    </w:p>
    <w:p w14:paraId="7DE9A0B9" w14:textId="77777777" w:rsidR="00F64061" w:rsidRPr="00AD7A44" w:rsidRDefault="00F64061" w:rsidP="0016182B">
      <w:pPr>
        <w:ind w:left="2120" w:hanging="2120"/>
      </w:pPr>
    </w:p>
    <w:p w14:paraId="2F81F613" w14:textId="09EC08FF" w:rsidR="00AD7A44" w:rsidRDefault="00AD7A44" w:rsidP="0016182B">
      <w:pPr>
        <w:pStyle w:val="Titre2"/>
      </w:pPr>
      <w:bookmarkStart w:id="247" w:name="_Titres_courants_et"/>
      <w:bookmarkStart w:id="248" w:name="_Titres_courants_et_1"/>
      <w:bookmarkStart w:id="249" w:name="_Toc230401017"/>
      <w:bookmarkEnd w:id="247"/>
      <w:bookmarkEnd w:id="248"/>
      <w:r>
        <w:t>Titres courants et réclames</w:t>
      </w:r>
      <w:bookmarkEnd w:id="249"/>
    </w:p>
    <w:p w14:paraId="638AD901" w14:textId="482F8363" w:rsidR="00EC04CB" w:rsidRDefault="00EC04CB" w:rsidP="00EC04CB">
      <w:r>
        <w:t>Les titres courants (en haut ou en bas de la page) ou les réclames sont transcrits.</w:t>
      </w:r>
    </w:p>
    <w:p w14:paraId="22769D7C" w14:textId="64E43299" w:rsidR="00EC04CB" w:rsidRDefault="00EC04CB" w:rsidP="00EC04CB">
      <w:pPr>
        <w:pStyle w:val="Titre6"/>
      </w:pPr>
      <w:r>
        <w:t>Pré-encodage</w:t>
      </w:r>
    </w:p>
    <w:p w14:paraId="6BF9D5FD" w14:textId="77777777" w:rsidR="00EC04CB" w:rsidRDefault="00EC04CB" w:rsidP="00EC04CB">
      <w:r>
        <w:t>Dans le cas où ceux-ci n’auraient pas été transcrits directement dans le texte, il est possible d’en faire une description générale dans la notice du manuscrit, en tête de document, en listant précisément les intervalles de folios concernés.</w:t>
      </w:r>
    </w:p>
    <w:p w14:paraId="039F55DB" w14:textId="48757C4B" w:rsidR="00EC04CB" w:rsidRDefault="00EC04CB" w:rsidP="00EC04CB">
      <w:r>
        <w:t>Transcription des titres courants ou des réclames, sous la forme :</w:t>
      </w:r>
    </w:p>
    <w:p w14:paraId="1EAC55EA" w14:textId="77777777" w:rsidR="00EC04CB" w:rsidRDefault="00EC04CB" w:rsidP="00EC04CB">
      <w:pPr>
        <w:pStyle w:val="Titre8"/>
      </w:pPr>
      <w:r>
        <w:t>Exemple</w:t>
      </w:r>
    </w:p>
    <w:p w14:paraId="69B8D689" w14:textId="5468A76E" w:rsidR="00EC04CB" w:rsidRDefault="00EC04CB" w:rsidP="00EC04CB">
      <w:r>
        <w:t>[titre courant : « xxxx »] à l’emplacement où ils se trouvent.</w:t>
      </w:r>
    </w:p>
    <w:p w14:paraId="3F21E332" w14:textId="77777777" w:rsidR="00AD7A44" w:rsidRDefault="00AD7A44" w:rsidP="00CD6DA7">
      <w:pPr>
        <w:pStyle w:val="Titre6"/>
      </w:pPr>
      <w:r>
        <w:t>Encodage</w:t>
      </w:r>
    </w:p>
    <w:p w14:paraId="197F413F" w14:textId="2F8EF8FF" w:rsidR="00BA57AD" w:rsidRDefault="0093716A" w:rsidP="0016182B">
      <w:r>
        <w:t xml:space="preserve">Les titres courants sont encodés au moyen d’un élément </w:t>
      </w:r>
      <w:r w:rsidR="00BA57AD" w:rsidRPr="0093716A">
        <w:rPr>
          <w:rStyle w:val="lev"/>
        </w:rPr>
        <w:t>fw</w:t>
      </w:r>
      <w:r>
        <w:rPr>
          <w:rStyle w:val="Forteaccentuation"/>
        </w:rPr>
        <w:t xml:space="preserve"> </w:t>
      </w:r>
      <w:r w:rsidR="00975DFD" w:rsidRPr="00975DFD">
        <w:t>(</w:t>
      </w:r>
      <w:r>
        <w:rPr>
          <w:rStyle w:val="Forteaccentuation"/>
        </w:rPr>
        <w:t>type=”running</w:t>
      </w:r>
      <w:r w:rsidR="003C3150">
        <w:rPr>
          <w:rStyle w:val="Forteaccentuation"/>
        </w:rPr>
        <w:t>H</w:t>
      </w:r>
      <w:r>
        <w:rPr>
          <w:rStyle w:val="Forteaccentuation"/>
        </w:rPr>
        <w:t>ead”</w:t>
      </w:r>
      <w:r w:rsidR="00975DFD" w:rsidRPr="00975DFD">
        <w:t>)</w:t>
      </w:r>
      <w:r>
        <w:t>.</w:t>
      </w:r>
    </w:p>
    <w:p w14:paraId="3CAA7A97" w14:textId="7F4B0B19" w:rsidR="0093716A" w:rsidRPr="0093716A" w:rsidRDefault="0093716A" w:rsidP="0016182B">
      <w:pPr>
        <w:rPr>
          <w:rStyle w:val="Forteaccentuation"/>
        </w:rPr>
      </w:pPr>
      <w:r>
        <w:t xml:space="preserve">Les réclames sont encodées au moyen d’un élément </w:t>
      </w:r>
      <w:r w:rsidR="00065CD5">
        <w:rPr>
          <w:rStyle w:val="lev"/>
        </w:rPr>
        <w:t>catchword</w:t>
      </w:r>
      <w:r w:rsidR="00DB1FD0">
        <w:rPr>
          <w:rStyle w:val="lev"/>
        </w:rPr>
        <w:t>s</w:t>
      </w:r>
    </w:p>
    <w:p w14:paraId="1D92122E" w14:textId="58DBA4AA" w:rsidR="000E3F89" w:rsidRDefault="000E3F89" w:rsidP="00530370">
      <w:pPr>
        <w:pStyle w:val="Titre8"/>
      </w:pPr>
      <w:r>
        <w:t>Exemple</w:t>
      </w:r>
    </w:p>
    <w:p w14:paraId="4D931706" w14:textId="37478837" w:rsidR="003702AD" w:rsidRDefault="000E3F89" w:rsidP="000E3F89">
      <w:pPr>
        <w:rPr>
          <w:color w:val="003366"/>
        </w:rPr>
      </w:pPr>
      <w:r>
        <w:rPr>
          <w:color w:val="003366"/>
        </w:rPr>
        <w:t xml:space="preserve">&lt;fw </w:t>
      </w:r>
      <w:r>
        <w:rPr>
          <w:color w:val="FF33CC"/>
        </w:rPr>
        <w:t>type=</w:t>
      </w:r>
      <w:r>
        <w:rPr>
          <w:color w:val="006666"/>
        </w:rPr>
        <w:t>"runningHead"</w:t>
      </w:r>
      <w:r>
        <w:rPr>
          <w:color w:val="003366"/>
        </w:rPr>
        <w:t>&gt;</w:t>
      </w:r>
      <w:r>
        <w:t>Traité des commodités</w:t>
      </w:r>
      <w:r>
        <w:rPr>
          <w:color w:val="003366"/>
        </w:rPr>
        <w:t xml:space="preserve"> &lt;/fw&gt;</w:t>
      </w:r>
    </w:p>
    <w:p w14:paraId="1215D6B9" w14:textId="77777777" w:rsidR="00AD7A44" w:rsidRDefault="00AD7A44" w:rsidP="00CD6DA7">
      <w:pPr>
        <w:pStyle w:val="Titre6"/>
      </w:pPr>
      <w:r>
        <w:t>Rendu</w:t>
      </w:r>
    </w:p>
    <w:p w14:paraId="27C9F5EB" w14:textId="0A13A330" w:rsidR="00AD7A44" w:rsidRDefault="0093716A" w:rsidP="0016182B">
      <w:r>
        <w:t>Les titres courants et les réclames ne sont pas affichés dans l’édition.</w:t>
      </w:r>
    </w:p>
    <w:p w14:paraId="6CD4B73B" w14:textId="77777777" w:rsidR="00E111C9" w:rsidRDefault="00E111C9" w:rsidP="0016182B"/>
    <w:p w14:paraId="03363A29" w14:textId="77777777" w:rsidR="006C65C0" w:rsidRDefault="006C65C0" w:rsidP="006C65C0">
      <w:pPr>
        <w:pStyle w:val="Titre2"/>
      </w:pPr>
      <w:bookmarkStart w:id="250" w:name="_Localisation"/>
      <w:bookmarkStart w:id="251" w:name="_Toc230401018"/>
      <w:bookmarkEnd w:id="250"/>
      <w:r>
        <w:t>Localisation</w:t>
      </w:r>
      <w:bookmarkEnd w:id="251"/>
    </w:p>
    <w:p w14:paraId="5261FC0D" w14:textId="77777777" w:rsidR="006C65C0" w:rsidRDefault="006C65C0" w:rsidP="006C65C0">
      <w:pPr>
        <w:pStyle w:val="Titre6"/>
      </w:pPr>
      <w:r>
        <w:t>Encodage</w:t>
      </w:r>
    </w:p>
    <w:p w14:paraId="140F71AB" w14:textId="77777777" w:rsidR="006C65C0" w:rsidRDefault="006C65C0" w:rsidP="006C65C0">
      <w:r>
        <w:t xml:space="preserve">Les localisations sont fournies au moyen de l’attribut </w:t>
      </w:r>
      <w:r w:rsidRPr="00BB0F49">
        <w:rPr>
          <w:rStyle w:val="Forteaccentuation"/>
        </w:rPr>
        <w:t>place</w:t>
      </w:r>
      <w:r>
        <w:t xml:space="preserve"> qui peut prendre les valeurs suivantes.</w:t>
      </w:r>
    </w:p>
    <w:p w14:paraId="2F8869AA" w14:textId="77777777" w:rsidR="006C65C0" w:rsidRPr="00D26453" w:rsidRDefault="006C65C0" w:rsidP="006C65C0"/>
    <w:p w14:paraId="1F4A6F9C" w14:textId="77777777" w:rsidR="006C65C0" w:rsidRPr="00BB0F49" w:rsidRDefault="006C65C0" w:rsidP="006C65C0">
      <w:pPr>
        <w:rPr>
          <w:rStyle w:val="Forteaccentuation"/>
        </w:rPr>
      </w:pPr>
      <w:r w:rsidRPr="00BB0F49">
        <w:rPr>
          <w:rStyle w:val="Forteaccentuation"/>
        </w:rPr>
        <w:t>place="top"</w:t>
      </w:r>
    </w:p>
    <w:p w14:paraId="05A866C7" w14:textId="77777777" w:rsidR="006C65C0" w:rsidRPr="00BB0F49" w:rsidRDefault="006C65C0" w:rsidP="006C65C0">
      <w:pPr>
        <w:rPr>
          <w:rStyle w:val="Forteaccentuation"/>
        </w:rPr>
      </w:pPr>
      <w:r w:rsidRPr="00BB0F49">
        <w:rPr>
          <w:rStyle w:val="Forteaccentuation"/>
        </w:rPr>
        <w:t>place="topRight"</w:t>
      </w:r>
    </w:p>
    <w:p w14:paraId="287B8F20" w14:textId="77777777" w:rsidR="006C65C0" w:rsidRPr="00BB0F49" w:rsidRDefault="006C65C0" w:rsidP="006C65C0">
      <w:pPr>
        <w:rPr>
          <w:rStyle w:val="Forteaccentuation"/>
        </w:rPr>
      </w:pPr>
      <w:r w:rsidRPr="00BB0F49">
        <w:rPr>
          <w:rStyle w:val="Forteaccentuation"/>
        </w:rPr>
        <w:t>place="topLeft"</w:t>
      </w:r>
    </w:p>
    <w:p w14:paraId="272E8642" w14:textId="77777777" w:rsidR="006C65C0" w:rsidRPr="00BB0F49" w:rsidRDefault="006C65C0" w:rsidP="006C65C0">
      <w:pPr>
        <w:rPr>
          <w:rStyle w:val="Forteaccentuation"/>
        </w:rPr>
      </w:pPr>
      <w:r w:rsidRPr="00BB0F49">
        <w:rPr>
          <w:rStyle w:val="Forteaccentuation"/>
        </w:rPr>
        <w:t>place="topCenter"</w:t>
      </w:r>
    </w:p>
    <w:p w14:paraId="3EE15E54" w14:textId="77777777" w:rsidR="006C65C0" w:rsidRDefault="006C65C0" w:rsidP="006C65C0">
      <w:pPr>
        <w:rPr>
          <w:rFonts w:ascii="Times New Roman" w:hAnsi="Times New Roman" w:cs="Times New Roman"/>
          <w:color w:val="FF33CC"/>
        </w:rPr>
      </w:pPr>
    </w:p>
    <w:p w14:paraId="66EC99E0" w14:textId="77777777" w:rsidR="006C65C0" w:rsidRPr="00BB0F49" w:rsidRDefault="006C65C0" w:rsidP="006C65C0">
      <w:pPr>
        <w:rPr>
          <w:rStyle w:val="Forteaccentuation"/>
        </w:rPr>
      </w:pPr>
      <w:r w:rsidRPr="00BB0F49">
        <w:rPr>
          <w:rStyle w:val="Forteaccentuation"/>
        </w:rPr>
        <w:t>place="bottom"</w:t>
      </w:r>
    </w:p>
    <w:p w14:paraId="1DD80CA8" w14:textId="77777777" w:rsidR="006C65C0" w:rsidRPr="00BB0F49" w:rsidRDefault="006C65C0" w:rsidP="006C65C0">
      <w:pPr>
        <w:rPr>
          <w:rStyle w:val="Forteaccentuation"/>
        </w:rPr>
      </w:pPr>
      <w:r w:rsidRPr="00BB0F49">
        <w:rPr>
          <w:rStyle w:val="Forteaccentuation"/>
        </w:rPr>
        <w:t>place="bottomRight"</w:t>
      </w:r>
    </w:p>
    <w:p w14:paraId="046A3A30" w14:textId="77777777" w:rsidR="006C65C0" w:rsidRPr="00BB0F49" w:rsidRDefault="006C65C0" w:rsidP="006C65C0">
      <w:pPr>
        <w:rPr>
          <w:rStyle w:val="Forteaccentuation"/>
        </w:rPr>
      </w:pPr>
      <w:r w:rsidRPr="00BB0F49">
        <w:rPr>
          <w:rStyle w:val="Forteaccentuation"/>
        </w:rPr>
        <w:t>place="bottomLeft"</w:t>
      </w:r>
    </w:p>
    <w:p w14:paraId="7A46FCE7" w14:textId="77777777" w:rsidR="006C65C0" w:rsidRPr="00BB0F49" w:rsidRDefault="006C65C0" w:rsidP="006C65C0">
      <w:pPr>
        <w:rPr>
          <w:rStyle w:val="Forteaccentuation"/>
        </w:rPr>
      </w:pPr>
      <w:r w:rsidRPr="00BB0F49">
        <w:rPr>
          <w:rStyle w:val="Forteaccentuation"/>
        </w:rPr>
        <w:t>place="bottomCenter"</w:t>
      </w:r>
    </w:p>
    <w:p w14:paraId="10613656" w14:textId="77777777" w:rsidR="006C65C0" w:rsidRDefault="006C65C0" w:rsidP="006C65C0">
      <w:pPr>
        <w:rPr>
          <w:rFonts w:ascii="Times New Roman" w:hAnsi="Times New Roman" w:cs="Times New Roman"/>
          <w:color w:val="FF33CC"/>
        </w:rPr>
      </w:pPr>
    </w:p>
    <w:p w14:paraId="7C6E4400" w14:textId="77777777" w:rsidR="006C65C0" w:rsidRPr="00BB0F49" w:rsidRDefault="006C65C0" w:rsidP="006C65C0">
      <w:pPr>
        <w:rPr>
          <w:rStyle w:val="Forteaccentuation"/>
        </w:rPr>
      </w:pPr>
      <w:r w:rsidRPr="00BB0F49">
        <w:rPr>
          <w:rStyle w:val="Forteaccentuation"/>
        </w:rPr>
        <w:t>place="marginRight"</w:t>
      </w:r>
    </w:p>
    <w:p w14:paraId="2D33AE22" w14:textId="77777777" w:rsidR="006C65C0" w:rsidRPr="00BB0F49" w:rsidRDefault="006C65C0" w:rsidP="006C65C0">
      <w:pPr>
        <w:rPr>
          <w:rStyle w:val="Forteaccentuation"/>
        </w:rPr>
      </w:pPr>
      <w:r w:rsidRPr="00BB0F49">
        <w:rPr>
          <w:rStyle w:val="Forteaccentuation"/>
        </w:rPr>
        <w:t>place="marginLeft"</w:t>
      </w:r>
    </w:p>
    <w:p w14:paraId="32AC2B30" w14:textId="77777777" w:rsidR="006C65C0" w:rsidRPr="00BB0F49" w:rsidRDefault="006C65C0" w:rsidP="006C65C0">
      <w:pPr>
        <w:rPr>
          <w:rStyle w:val="Forteaccentuation"/>
        </w:rPr>
      </w:pPr>
      <w:r w:rsidRPr="00BB0F49">
        <w:rPr>
          <w:rStyle w:val="Forteaccentuation"/>
        </w:rPr>
        <w:t>place="marginTop"</w:t>
      </w:r>
    </w:p>
    <w:p w14:paraId="1201AC4D" w14:textId="77777777" w:rsidR="006C65C0" w:rsidRPr="00BB0F49" w:rsidRDefault="006C65C0" w:rsidP="006C65C0">
      <w:pPr>
        <w:rPr>
          <w:rStyle w:val="Forteaccentuation"/>
        </w:rPr>
      </w:pPr>
      <w:r w:rsidRPr="00BB0F49">
        <w:rPr>
          <w:rStyle w:val="Forteaccentuation"/>
        </w:rPr>
        <w:t>place="marginBottom"</w:t>
      </w:r>
    </w:p>
    <w:p w14:paraId="653BD3F9" w14:textId="77777777" w:rsidR="006C65C0" w:rsidRDefault="006C65C0" w:rsidP="006C65C0"/>
    <w:p w14:paraId="433FD4AB" w14:textId="77777777" w:rsidR="006C65C0" w:rsidRPr="00BB0F49" w:rsidRDefault="006C65C0" w:rsidP="006C65C0">
      <w:pPr>
        <w:rPr>
          <w:rStyle w:val="Forteaccentuation"/>
        </w:rPr>
      </w:pPr>
      <w:r w:rsidRPr="00BB0F49">
        <w:rPr>
          <w:rStyle w:val="Forteaccentuation"/>
        </w:rPr>
        <w:t>place="below"</w:t>
      </w:r>
    </w:p>
    <w:p w14:paraId="02CE7C77" w14:textId="77777777" w:rsidR="006C65C0" w:rsidRDefault="006C65C0" w:rsidP="006C65C0">
      <w:pPr>
        <w:rPr>
          <w:rStyle w:val="Forteaccentuation"/>
        </w:rPr>
      </w:pPr>
      <w:r w:rsidRPr="00BB0F49">
        <w:rPr>
          <w:rStyle w:val="Forteaccentuation"/>
        </w:rPr>
        <w:t>place="above"</w:t>
      </w:r>
    </w:p>
    <w:p w14:paraId="2947603F" w14:textId="77777777" w:rsidR="002F36BB" w:rsidRDefault="002F36BB" w:rsidP="006C65C0"/>
    <w:p w14:paraId="3C5B79F0" w14:textId="738BF697" w:rsidR="002F36BB" w:rsidRPr="00AC66AF" w:rsidRDefault="002F36BB" w:rsidP="006C65C0">
      <w:r w:rsidRPr="00AC66AF">
        <w:t xml:space="preserve">Cet attribut est disponible sur l’élément </w:t>
      </w:r>
      <w:r w:rsidRPr="00AC66AF">
        <w:rPr>
          <w:rStyle w:val="lev"/>
        </w:rPr>
        <w:t>add</w:t>
      </w:r>
      <w:r w:rsidRPr="00AC66AF">
        <w:t xml:space="preserve">, </w:t>
      </w:r>
      <w:r w:rsidRPr="00AC66AF">
        <w:rPr>
          <w:rStyle w:val="lev"/>
        </w:rPr>
        <w:t>label</w:t>
      </w:r>
      <w:r w:rsidRPr="00AC66AF">
        <w:t xml:space="preserve">, </w:t>
      </w:r>
      <w:r w:rsidRPr="00AC66AF">
        <w:rPr>
          <w:rStyle w:val="lev"/>
        </w:rPr>
        <w:t>note</w:t>
      </w:r>
      <w:r w:rsidRPr="00AC66AF">
        <w:t xml:space="preserve">, </w:t>
      </w:r>
      <w:r w:rsidRPr="00AC66AF">
        <w:rPr>
          <w:rStyle w:val="lev"/>
        </w:rPr>
        <w:t>addSpan</w:t>
      </w:r>
      <w:r w:rsidRPr="00AC66AF">
        <w:t xml:space="preserve">, </w:t>
      </w:r>
      <w:r w:rsidRPr="00AC66AF">
        <w:rPr>
          <w:rStyle w:val="lev"/>
        </w:rPr>
        <w:t>fw</w:t>
      </w:r>
      <w:r w:rsidRPr="00AC66AF">
        <w:t xml:space="preserve">, </w:t>
      </w:r>
      <w:r w:rsidRPr="00AC66AF">
        <w:rPr>
          <w:rStyle w:val="lev"/>
        </w:rPr>
        <w:t>metamark</w:t>
      </w:r>
      <w:r w:rsidRPr="00AC66AF">
        <w:t xml:space="preserve"> et </w:t>
      </w:r>
      <w:r w:rsidRPr="00AC66AF">
        <w:rPr>
          <w:rStyle w:val="lev"/>
        </w:rPr>
        <w:t>figure</w:t>
      </w:r>
      <w:r w:rsidRPr="00AC66AF">
        <w:t>.</w:t>
      </w:r>
    </w:p>
    <w:p w14:paraId="5B8005A6" w14:textId="77777777" w:rsidR="002F36BB" w:rsidRPr="00AC66AF" w:rsidRDefault="002F36BB" w:rsidP="006C65C0">
      <w:pPr>
        <w:rPr>
          <w:rStyle w:val="Forteaccentuation"/>
        </w:rPr>
      </w:pPr>
    </w:p>
    <w:p w14:paraId="46899AA0" w14:textId="77777777" w:rsidR="006C65C0" w:rsidRPr="00AC66AF" w:rsidRDefault="006C65C0" w:rsidP="006C65C0">
      <w:pPr>
        <w:pStyle w:val="Titre6"/>
      </w:pPr>
      <w:r w:rsidRPr="00AC66AF">
        <w:t>Rendu</w:t>
      </w:r>
    </w:p>
    <w:p w14:paraId="27FDCB37" w14:textId="5B9CE7DC" w:rsidR="006C65C0" w:rsidRPr="00AC66AF" w:rsidRDefault="006C65C0" w:rsidP="006C65C0">
      <w:r w:rsidRPr="00AC66AF">
        <w:t>Fournir l’emplacement du passage concerné au survol</w:t>
      </w:r>
      <w:r w:rsidR="002F36BB" w:rsidRPr="00AC66AF">
        <w:t xml:space="preserve"> pour </w:t>
      </w:r>
      <w:r w:rsidR="002F36BB" w:rsidRPr="00AC66AF">
        <w:rPr>
          <w:rStyle w:val="lev"/>
        </w:rPr>
        <w:t>add</w:t>
      </w:r>
      <w:r w:rsidR="002F36BB" w:rsidRPr="00AC66AF">
        <w:t xml:space="preserve">, </w:t>
      </w:r>
      <w:r w:rsidR="002F36BB" w:rsidRPr="00AC66AF">
        <w:rPr>
          <w:rStyle w:val="lev"/>
        </w:rPr>
        <w:t>label</w:t>
      </w:r>
      <w:r w:rsidR="002F36BB" w:rsidRPr="00AC66AF">
        <w:t xml:space="preserve"> et </w:t>
      </w:r>
      <w:r w:rsidR="002F36BB" w:rsidRPr="00AC66AF">
        <w:rPr>
          <w:rStyle w:val="lev"/>
        </w:rPr>
        <w:t>not</w:t>
      </w:r>
      <w:r w:rsidR="00200F3A" w:rsidRPr="00AC66AF">
        <w:rPr>
          <w:rStyle w:val="lev"/>
        </w:rPr>
        <w:t>e</w:t>
      </w:r>
      <w:r w:rsidRPr="00AC66AF">
        <w:t>.</w:t>
      </w:r>
    </w:p>
    <w:p w14:paraId="4E69B45A" w14:textId="6F68EB9E" w:rsidR="006C65C0" w:rsidRPr="00AC66AF" w:rsidRDefault="006C65C0" w:rsidP="006C65C0">
      <w:r w:rsidRPr="00AC66AF">
        <w:t>Trouver une manière de fournir graphiquement l’indication qu’une information est disponible au survol</w:t>
      </w:r>
      <w:r w:rsidR="002F36BB" w:rsidRPr="00AC66AF">
        <w:t xml:space="preserve"> (pointillé)</w:t>
      </w:r>
      <w:r w:rsidRPr="00AC66AF">
        <w:t>.</w:t>
      </w:r>
    </w:p>
    <w:p w14:paraId="4838C373" w14:textId="77777777" w:rsidR="006C65C0" w:rsidRPr="00AC66AF" w:rsidRDefault="006C65C0" w:rsidP="006C65C0"/>
    <w:p w14:paraId="44AEFC0D" w14:textId="77777777" w:rsidR="006C65C0" w:rsidRPr="00AC66AF" w:rsidRDefault="006C65C0" w:rsidP="006C65C0">
      <w:pPr>
        <w:rPr>
          <w:rStyle w:val="Forteaccentuation"/>
        </w:rPr>
      </w:pPr>
      <w:r w:rsidRPr="00AC66AF">
        <w:rPr>
          <w:rStyle w:val="Forteaccentuation"/>
        </w:rPr>
        <w:t>place="top"</w:t>
      </w:r>
      <w:r w:rsidRPr="00AC66AF">
        <w:rPr>
          <w:rStyle w:val="Forteaccentuation"/>
        </w:rPr>
        <w:tab/>
      </w:r>
      <w:r w:rsidRPr="00AC66AF">
        <w:rPr>
          <w:rStyle w:val="Forteaccentuation"/>
        </w:rPr>
        <w:tab/>
      </w:r>
      <w:r w:rsidRPr="00AC66AF">
        <w:rPr>
          <w:rStyle w:val="Forteaccentuation"/>
        </w:rPr>
        <w:tab/>
        <w:t>en haut</w:t>
      </w:r>
    </w:p>
    <w:p w14:paraId="0808606F" w14:textId="77777777" w:rsidR="006C65C0" w:rsidRPr="00AC66AF" w:rsidRDefault="006C65C0" w:rsidP="006C65C0">
      <w:pPr>
        <w:rPr>
          <w:rStyle w:val="Forteaccentuation"/>
        </w:rPr>
      </w:pPr>
      <w:r w:rsidRPr="00AC66AF">
        <w:rPr>
          <w:rStyle w:val="Forteaccentuation"/>
        </w:rPr>
        <w:t>place="topRight"</w:t>
      </w:r>
      <w:r w:rsidRPr="00AC66AF">
        <w:rPr>
          <w:rStyle w:val="Forteaccentuation"/>
        </w:rPr>
        <w:tab/>
      </w:r>
      <w:r w:rsidRPr="00AC66AF">
        <w:rPr>
          <w:rStyle w:val="Forteaccentuation"/>
        </w:rPr>
        <w:tab/>
        <w:t>en haut à droite</w:t>
      </w:r>
    </w:p>
    <w:p w14:paraId="44683068" w14:textId="77777777" w:rsidR="006C65C0" w:rsidRPr="00AC66AF" w:rsidRDefault="006C65C0" w:rsidP="006C65C0">
      <w:pPr>
        <w:rPr>
          <w:rStyle w:val="Forteaccentuation"/>
        </w:rPr>
      </w:pPr>
      <w:r w:rsidRPr="00AC66AF">
        <w:rPr>
          <w:rStyle w:val="Forteaccentuation"/>
        </w:rPr>
        <w:t>place="topLeft"</w:t>
      </w:r>
      <w:r w:rsidRPr="00AC66AF">
        <w:rPr>
          <w:rStyle w:val="Forteaccentuation"/>
        </w:rPr>
        <w:tab/>
      </w:r>
      <w:r w:rsidRPr="00AC66AF">
        <w:rPr>
          <w:rStyle w:val="Forteaccentuation"/>
        </w:rPr>
        <w:tab/>
        <w:t>en haut à gauche</w:t>
      </w:r>
    </w:p>
    <w:p w14:paraId="6C15D474" w14:textId="77777777" w:rsidR="006C65C0" w:rsidRPr="00AC66AF" w:rsidRDefault="006C65C0" w:rsidP="006C65C0">
      <w:pPr>
        <w:rPr>
          <w:rStyle w:val="Forteaccentuation"/>
        </w:rPr>
      </w:pPr>
      <w:r w:rsidRPr="00AC66AF">
        <w:rPr>
          <w:rStyle w:val="Forteaccentuation"/>
        </w:rPr>
        <w:t>place="topCenter"</w:t>
      </w:r>
      <w:r w:rsidRPr="00AC66AF">
        <w:rPr>
          <w:rStyle w:val="Forteaccentuation"/>
        </w:rPr>
        <w:tab/>
      </w:r>
      <w:r w:rsidRPr="00AC66AF">
        <w:rPr>
          <w:rStyle w:val="Forteaccentuation"/>
        </w:rPr>
        <w:tab/>
        <w:t>en haut au milieu</w:t>
      </w:r>
    </w:p>
    <w:p w14:paraId="1C845BB5" w14:textId="77777777" w:rsidR="006C65C0" w:rsidRPr="00AC66AF" w:rsidRDefault="006C65C0" w:rsidP="006C65C0">
      <w:pPr>
        <w:rPr>
          <w:rFonts w:ascii="Times New Roman" w:hAnsi="Times New Roman" w:cs="Times New Roman"/>
          <w:color w:val="FF33CC"/>
        </w:rPr>
      </w:pPr>
    </w:p>
    <w:p w14:paraId="1CBEE215" w14:textId="77777777" w:rsidR="006C65C0" w:rsidRPr="00AC66AF" w:rsidRDefault="006C65C0" w:rsidP="006C65C0">
      <w:pPr>
        <w:rPr>
          <w:rStyle w:val="Forteaccentuation"/>
        </w:rPr>
      </w:pPr>
      <w:r w:rsidRPr="00AC66AF">
        <w:rPr>
          <w:rStyle w:val="Forteaccentuation"/>
        </w:rPr>
        <w:t>place="bottom"</w:t>
      </w:r>
      <w:r w:rsidRPr="00AC66AF">
        <w:rPr>
          <w:rStyle w:val="Forteaccentuation"/>
        </w:rPr>
        <w:tab/>
      </w:r>
      <w:r w:rsidRPr="00AC66AF">
        <w:rPr>
          <w:rStyle w:val="Forteaccentuation"/>
        </w:rPr>
        <w:tab/>
        <w:t>en dessous</w:t>
      </w:r>
    </w:p>
    <w:p w14:paraId="61F4035D" w14:textId="64CE428E" w:rsidR="006C65C0" w:rsidRPr="00AC66AF" w:rsidRDefault="006C65C0" w:rsidP="006C65C0">
      <w:pPr>
        <w:rPr>
          <w:rStyle w:val="Forteaccentuation"/>
        </w:rPr>
      </w:pPr>
      <w:r w:rsidRPr="00AC66AF">
        <w:rPr>
          <w:rStyle w:val="Forteaccentuation"/>
        </w:rPr>
        <w:t>place="bottomRight"</w:t>
      </w:r>
      <w:r w:rsidR="009460E6" w:rsidRPr="00AC66AF">
        <w:rPr>
          <w:rStyle w:val="Forteaccentuation"/>
        </w:rPr>
        <w:tab/>
      </w:r>
      <w:r w:rsidRPr="00AC66AF">
        <w:rPr>
          <w:rStyle w:val="Forteaccentuation"/>
        </w:rPr>
        <w:t>en dessous à droite</w:t>
      </w:r>
    </w:p>
    <w:p w14:paraId="6931E86A" w14:textId="77777777" w:rsidR="006C65C0" w:rsidRPr="00AC66AF" w:rsidRDefault="006C65C0" w:rsidP="006C65C0">
      <w:pPr>
        <w:rPr>
          <w:rStyle w:val="Forteaccentuation"/>
        </w:rPr>
      </w:pPr>
      <w:r w:rsidRPr="00AC66AF">
        <w:rPr>
          <w:rStyle w:val="Forteaccentuation"/>
        </w:rPr>
        <w:t>place="bottomLeft"</w:t>
      </w:r>
      <w:r w:rsidRPr="00AC66AF">
        <w:rPr>
          <w:rStyle w:val="Forteaccentuation"/>
        </w:rPr>
        <w:tab/>
      </w:r>
      <w:r w:rsidRPr="00AC66AF">
        <w:rPr>
          <w:rStyle w:val="Forteaccentuation"/>
        </w:rPr>
        <w:tab/>
        <w:t>en dessous à gauche</w:t>
      </w:r>
    </w:p>
    <w:p w14:paraId="3AAE1E59" w14:textId="77777777" w:rsidR="006C65C0" w:rsidRPr="00AC66AF" w:rsidRDefault="006C65C0" w:rsidP="006C65C0">
      <w:pPr>
        <w:rPr>
          <w:rStyle w:val="Forteaccentuation"/>
        </w:rPr>
      </w:pPr>
      <w:r w:rsidRPr="00AC66AF">
        <w:rPr>
          <w:rStyle w:val="Forteaccentuation"/>
        </w:rPr>
        <w:t>place="bottomCenter"</w:t>
      </w:r>
      <w:r w:rsidRPr="00AC66AF">
        <w:rPr>
          <w:rStyle w:val="Forteaccentuation"/>
        </w:rPr>
        <w:tab/>
        <w:t>en dessous au centre</w:t>
      </w:r>
    </w:p>
    <w:p w14:paraId="44CF0F21" w14:textId="77777777" w:rsidR="006C65C0" w:rsidRPr="00AC66AF" w:rsidRDefault="006C65C0" w:rsidP="006C65C0">
      <w:pPr>
        <w:rPr>
          <w:rFonts w:ascii="Times New Roman" w:hAnsi="Times New Roman" w:cs="Times New Roman"/>
          <w:color w:val="FF33CC"/>
        </w:rPr>
      </w:pPr>
    </w:p>
    <w:p w14:paraId="568433D0" w14:textId="3373A67E" w:rsidR="006C65C0" w:rsidRPr="00AC66AF" w:rsidRDefault="006C65C0" w:rsidP="006C65C0">
      <w:pPr>
        <w:rPr>
          <w:rStyle w:val="Forteaccentuation"/>
        </w:rPr>
      </w:pPr>
      <w:r w:rsidRPr="00AC66AF">
        <w:rPr>
          <w:rStyle w:val="Forteaccentuation"/>
        </w:rPr>
        <w:t>place="marginRight"</w:t>
      </w:r>
      <w:r w:rsidR="009460E6" w:rsidRPr="00AC66AF">
        <w:rPr>
          <w:rStyle w:val="Forteaccentuation"/>
        </w:rPr>
        <w:tab/>
      </w:r>
      <w:r w:rsidRPr="00AC66AF">
        <w:rPr>
          <w:rStyle w:val="Forteaccentuation"/>
        </w:rPr>
        <w:t>dans la marge droite</w:t>
      </w:r>
    </w:p>
    <w:p w14:paraId="28C48FB3" w14:textId="77777777" w:rsidR="006C65C0" w:rsidRPr="00AC66AF" w:rsidRDefault="006C65C0" w:rsidP="006C65C0">
      <w:pPr>
        <w:rPr>
          <w:rStyle w:val="Forteaccentuation"/>
        </w:rPr>
      </w:pPr>
      <w:r w:rsidRPr="00AC66AF">
        <w:rPr>
          <w:rStyle w:val="Forteaccentuation"/>
        </w:rPr>
        <w:t>place="marginLeft"</w:t>
      </w:r>
      <w:r w:rsidRPr="00AC66AF">
        <w:rPr>
          <w:rStyle w:val="Forteaccentuation"/>
        </w:rPr>
        <w:tab/>
      </w:r>
      <w:r w:rsidRPr="00AC66AF">
        <w:rPr>
          <w:rStyle w:val="Forteaccentuation"/>
        </w:rPr>
        <w:tab/>
        <w:t>dans la marge gauche</w:t>
      </w:r>
    </w:p>
    <w:p w14:paraId="17C99767" w14:textId="77777777" w:rsidR="006C65C0" w:rsidRPr="00AC66AF" w:rsidRDefault="006C65C0" w:rsidP="006C65C0">
      <w:pPr>
        <w:rPr>
          <w:rStyle w:val="Forteaccentuation"/>
        </w:rPr>
      </w:pPr>
      <w:r w:rsidRPr="00AC66AF">
        <w:rPr>
          <w:rStyle w:val="Forteaccentuation"/>
        </w:rPr>
        <w:t>place="marginTop"</w:t>
      </w:r>
      <w:r w:rsidRPr="00AC66AF">
        <w:rPr>
          <w:rStyle w:val="Forteaccentuation"/>
        </w:rPr>
        <w:tab/>
      </w:r>
      <w:r w:rsidRPr="00AC66AF">
        <w:rPr>
          <w:rStyle w:val="Forteaccentuation"/>
        </w:rPr>
        <w:tab/>
        <w:t>dans la marge haute</w:t>
      </w:r>
    </w:p>
    <w:p w14:paraId="2BC207F0" w14:textId="77777777" w:rsidR="006C65C0" w:rsidRPr="00AC66AF" w:rsidRDefault="006C65C0" w:rsidP="006C65C0">
      <w:pPr>
        <w:rPr>
          <w:rStyle w:val="Forteaccentuation"/>
        </w:rPr>
      </w:pPr>
      <w:r w:rsidRPr="00AC66AF">
        <w:rPr>
          <w:rStyle w:val="Forteaccentuation"/>
        </w:rPr>
        <w:t>place="marginBottom"</w:t>
      </w:r>
      <w:r w:rsidRPr="00AC66AF">
        <w:rPr>
          <w:rStyle w:val="Forteaccentuation"/>
        </w:rPr>
        <w:tab/>
        <w:t>dans la marge basse</w:t>
      </w:r>
    </w:p>
    <w:p w14:paraId="4DB73A88" w14:textId="77777777" w:rsidR="006C65C0" w:rsidRPr="00AC66AF" w:rsidRDefault="006C65C0" w:rsidP="006C65C0"/>
    <w:p w14:paraId="094D6407" w14:textId="77777777" w:rsidR="006C65C0" w:rsidRPr="00AC66AF" w:rsidRDefault="006C65C0" w:rsidP="006C65C0">
      <w:pPr>
        <w:rPr>
          <w:rStyle w:val="Forteaccentuation"/>
        </w:rPr>
      </w:pPr>
      <w:r w:rsidRPr="00AC66AF">
        <w:rPr>
          <w:rStyle w:val="Forteaccentuation"/>
        </w:rPr>
        <w:t>place="below"</w:t>
      </w:r>
      <w:r w:rsidRPr="00AC66AF">
        <w:rPr>
          <w:rStyle w:val="Forteaccentuation"/>
        </w:rPr>
        <w:tab/>
      </w:r>
      <w:r w:rsidRPr="00AC66AF">
        <w:rPr>
          <w:rStyle w:val="Forteaccentuation"/>
        </w:rPr>
        <w:tab/>
        <w:t>en dessous</w:t>
      </w:r>
    </w:p>
    <w:p w14:paraId="7903143E" w14:textId="77777777" w:rsidR="006C65C0" w:rsidRPr="00460221" w:rsidRDefault="006C65C0" w:rsidP="006C65C0">
      <w:pPr>
        <w:rPr>
          <w:bCs/>
          <w:i/>
          <w:iCs/>
          <w:color w:val="FF33CC"/>
        </w:rPr>
      </w:pPr>
      <w:r w:rsidRPr="00AC66AF">
        <w:rPr>
          <w:rStyle w:val="Forteaccentuation"/>
        </w:rPr>
        <w:t>place="above"</w:t>
      </w:r>
      <w:r w:rsidRPr="00AC66AF">
        <w:rPr>
          <w:rStyle w:val="Forteaccentuation"/>
        </w:rPr>
        <w:tab/>
      </w:r>
      <w:r w:rsidRPr="00AC66AF">
        <w:rPr>
          <w:rStyle w:val="Forteaccentuation"/>
        </w:rPr>
        <w:tab/>
        <w:t>en dessus</w:t>
      </w:r>
    </w:p>
    <w:p w14:paraId="062C751B" w14:textId="77777777" w:rsidR="006C65C0" w:rsidRDefault="006C65C0" w:rsidP="006C65C0"/>
    <w:p w14:paraId="0DEB4155" w14:textId="1536153A" w:rsidR="00D26453" w:rsidRDefault="00D26453" w:rsidP="0016182B">
      <w:pPr>
        <w:pStyle w:val="Titre2"/>
      </w:pPr>
      <w:bookmarkStart w:id="252" w:name="_Toc230401019"/>
      <w:r>
        <w:t>Alignement</w:t>
      </w:r>
      <w:bookmarkEnd w:id="252"/>
    </w:p>
    <w:p w14:paraId="6E879D11" w14:textId="77777777" w:rsidR="00282D75" w:rsidRDefault="00282D75" w:rsidP="00CD6DA7">
      <w:pPr>
        <w:pStyle w:val="Titre6"/>
      </w:pPr>
      <w:r>
        <w:t>Encodage</w:t>
      </w:r>
    </w:p>
    <w:p w14:paraId="62AEB61B" w14:textId="01C449C1" w:rsidR="00AB1835" w:rsidRDefault="00AB1835" w:rsidP="00AB1835">
      <w:r>
        <w:t xml:space="preserve">L’alignement du texte est fourni au moyen de l’attribut </w:t>
      </w:r>
      <w:r w:rsidRPr="00AB1835">
        <w:rPr>
          <w:rStyle w:val="Forteaccentuation"/>
        </w:rPr>
        <w:t>rend</w:t>
      </w:r>
      <w:r>
        <w:t xml:space="preserve"> qui peut prendre les valeurs suivantes :</w:t>
      </w:r>
    </w:p>
    <w:p w14:paraId="71B1239B" w14:textId="77777777" w:rsidR="00AB1835" w:rsidRPr="00703BAC" w:rsidRDefault="00AB1835" w:rsidP="00AB1835">
      <w:pPr>
        <w:rPr>
          <w:rStyle w:val="Forteaccentuation"/>
        </w:rPr>
      </w:pPr>
      <w:r w:rsidRPr="00703BAC">
        <w:rPr>
          <w:rStyle w:val="Forteaccentuation"/>
        </w:rPr>
        <w:t>rend="alignLeft"</w:t>
      </w:r>
    </w:p>
    <w:p w14:paraId="33AFF196" w14:textId="77777777" w:rsidR="00AB1835" w:rsidRPr="00703BAC" w:rsidRDefault="00AB1835" w:rsidP="00AB1835">
      <w:pPr>
        <w:rPr>
          <w:rStyle w:val="Forteaccentuation"/>
        </w:rPr>
      </w:pPr>
      <w:r w:rsidRPr="00703BAC">
        <w:rPr>
          <w:rStyle w:val="Forteaccentuation"/>
        </w:rPr>
        <w:t>rend="alignRight"</w:t>
      </w:r>
    </w:p>
    <w:p w14:paraId="7FD3E021" w14:textId="77777777" w:rsidR="00AB1835" w:rsidRPr="00703BAC" w:rsidRDefault="00AB1835" w:rsidP="00AB1835">
      <w:pPr>
        <w:rPr>
          <w:rStyle w:val="Forteaccentuation"/>
        </w:rPr>
      </w:pPr>
      <w:r w:rsidRPr="00703BAC">
        <w:rPr>
          <w:rStyle w:val="Forteaccentuation"/>
        </w:rPr>
        <w:t>rend="alignCenter"</w:t>
      </w:r>
    </w:p>
    <w:p w14:paraId="3ED7AF3C" w14:textId="5167C4F8" w:rsidR="003702AD" w:rsidRDefault="003702AD" w:rsidP="00530370">
      <w:pPr>
        <w:pStyle w:val="Titre8"/>
      </w:pPr>
      <w:r>
        <w:t>Exemple</w:t>
      </w:r>
    </w:p>
    <w:p w14:paraId="2AC12016" w14:textId="77777777" w:rsidR="003702AD" w:rsidRDefault="003702AD" w:rsidP="003702AD">
      <w:pPr>
        <w:rPr>
          <w:color w:val="003366"/>
        </w:rPr>
      </w:pPr>
      <w:r>
        <w:rPr>
          <w:color w:val="003366"/>
        </w:rPr>
        <w:t>&lt;div</w:t>
      </w:r>
      <w:r>
        <w:rPr>
          <w:color w:val="FF33CC"/>
        </w:rPr>
        <w:t xml:space="preserve"> xml:id=</w:t>
      </w:r>
      <w:r>
        <w:rPr>
          <w:color w:val="006666"/>
        </w:rPr>
        <w:t>"c2Body01.01.05"</w:t>
      </w:r>
      <w:r>
        <w:rPr>
          <w:color w:val="FF33CC"/>
        </w:rPr>
        <w:t xml:space="preserve"> type=</w:t>
      </w:r>
      <w:r>
        <w:rPr>
          <w:color w:val="006666"/>
        </w:rPr>
        <w:t>"chapter"</w:t>
      </w:r>
      <w:r>
        <w:rPr>
          <w:color w:val="FF33CC"/>
        </w:rPr>
        <w:t xml:space="preserve"> n=</w:t>
      </w:r>
      <w:r>
        <w:rPr>
          <w:color w:val="006666"/>
        </w:rPr>
        <w:t>"5"</w:t>
      </w:r>
      <w:r>
        <w:rPr>
          <w:color w:val="003366"/>
        </w:rPr>
        <w:t>&gt;</w:t>
      </w:r>
    </w:p>
    <w:p w14:paraId="0B72AB80" w14:textId="77777777" w:rsidR="003702AD" w:rsidRDefault="003702AD" w:rsidP="003702AD">
      <w:pPr>
        <w:ind w:firstLine="708"/>
      </w:pPr>
      <w:r>
        <w:rPr>
          <w:color w:val="003366"/>
        </w:rPr>
        <w:t>&lt;head</w:t>
      </w:r>
      <w:r>
        <w:rPr>
          <w:color w:val="FF33CC"/>
        </w:rPr>
        <w:t xml:space="preserve"> rend=</w:t>
      </w:r>
      <w:r>
        <w:rPr>
          <w:color w:val="006666"/>
        </w:rPr>
        <w:t>"alignCenter"</w:t>
      </w:r>
      <w:r>
        <w:rPr>
          <w:color w:val="003366"/>
        </w:rPr>
        <w:t>&gt;</w:t>
      </w:r>
      <w:r>
        <w:t>Chapitre 5</w:t>
      </w:r>
      <w:r>
        <w:rPr>
          <w:color w:val="003366"/>
        </w:rPr>
        <w:t>&lt;hi</w:t>
      </w:r>
      <w:r>
        <w:rPr>
          <w:color w:val="FF33CC"/>
        </w:rPr>
        <w:t xml:space="preserve"> rend=</w:t>
      </w:r>
      <w:r>
        <w:rPr>
          <w:color w:val="006666"/>
        </w:rPr>
        <w:t>"superscript"</w:t>
      </w:r>
      <w:r>
        <w:rPr>
          <w:color w:val="003366"/>
        </w:rPr>
        <w:t>&gt;</w:t>
      </w:r>
      <w:r>
        <w:t>e</w:t>
      </w:r>
      <w:r>
        <w:rPr>
          <w:color w:val="003366"/>
        </w:rPr>
        <w:t>&lt;/hi&gt;</w:t>
      </w:r>
    </w:p>
    <w:p w14:paraId="736A55BA" w14:textId="50638DC7" w:rsidR="003702AD" w:rsidRPr="003702AD" w:rsidRDefault="003702AD" w:rsidP="003702AD">
      <w:pPr>
        <w:ind w:left="708" w:firstLine="708"/>
      </w:pPr>
      <w:r>
        <w:rPr>
          <w:color w:val="003366"/>
        </w:rPr>
        <w:t>&lt;lb</w:t>
      </w:r>
      <w:r>
        <w:rPr>
          <w:color w:val="FF33CC"/>
        </w:rPr>
        <w:t xml:space="preserve"> </w:t>
      </w:r>
      <w:r>
        <w:rPr>
          <w:color w:val="003366"/>
        </w:rPr>
        <w:t>/&gt;</w:t>
      </w:r>
      <w:r>
        <w:t xml:space="preserve"> Description des Egli</w:t>
      </w:r>
      <w:r w:rsidR="009D2E4D">
        <w:t>s</w:t>
      </w:r>
      <w:r>
        <w:t>es conventuelles</w:t>
      </w:r>
      <w:r>
        <w:rPr>
          <w:color w:val="003366"/>
        </w:rPr>
        <w:t>&lt;/head&gt;</w:t>
      </w:r>
    </w:p>
    <w:p w14:paraId="63A1869E" w14:textId="77777777" w:rsidR="00282D75" w:rsidRDefault="00282D75" w:rsidP="00CD6DA7">
      <w:pPr>
        <w:pStyle w:val="Titre6"/>
      </w:pPr>
      <w:r>
        <w:t>Rendu</w:t>
      </w:r>
    </w:p>
    <w:p w14:paraId="552B05BA" w14:textId="0737FC13" w:rsidR="00282D75" w:rsidRPr="00282D75" w:rsidRDefault="009F56C7" w:rsidP="0016182B">
      <w:r>
        <w:t xml:space="preserve">Modifier l’alignement </w:t>
      </w:r>
      <w:r w:rsidR="0004453A">
        <w:t>du contenu textuel de l’élément concerné en fonction de la valeur prise par cet attribut.</w:t>
      </w:r>
    </w:p>
    <w:p w14:paraId="1F00812D" w14:textId="77777777" w:rsidR="00F5155C" w:rsidRDefault="00F5155C" w:rsidP="0016182B"/>
    <w:p w14:paraId="5DE7A6D7" w14:textId="3AA4B1A3" w:rsidR="00D26453" w:rsidRDefault="00F64061" w:rsidP="0016182B">
      <w:pPr>
        <w:pStyle w:val="Titre2"/>
      </w:pPr>
      <w:bookmarkStart w:id="253" w:name="_Signes_graphiques"/>
      <w:bookmarkStart w:id="254" w:name="_Toc230401020"/>
      <w:bookmarkEnd w:id="253"/>
      <w:r>
        <w:t>Signes graphiques</w:t>
      </w:r>
      <w:bookmarkEnd w:id="254"/>
    </w:p>
    <w:p w14:paraId="5730B650" w14:textId="77777777" w:rsidR="00282D75" w:rsidRDefault="00282D75" w:rsidP="00CD6DA7">
      <w:pPr>
        <w:pStyle w:val="Titre6"/>
      </w:pPr>
      <w:r>
        <w:t>Encodage</w:t>
      </w:r>
    </w:p>
    <w:p w14:paraId="5B3F7DA6" w14:textId="1A25D81D" w:rsidR="00F64061" w:rsidRDefault="00F64061" w:rsidP="00F64061">
      <w:pPr>
        <w:rPr>
          <w:rStyle w:val="lev"/>
        </w:rPr>
      </w:pPr>
      <w:r>
        <w:t xml:space="preserve">Les signes graphiques dans le texte sont encodés au moyen d’un élément </w:t>
      </w:r>
      <w:r w:rsidRPr="00F64061">
        <w:rPr>
          <w:rStyle w:val="lev"/>
        </w:rPr>
        <w:t>metamark</w:t>
      </w:r>
    </w:p>
    <w:p w14:paraId="38E09BFD" w14:textId="00937918" w:rsidR="00F64061" w:rsidRDefault="00F64061" w:rsidP="00F64061">
      <w:r>
        <w:t xml:space="preserve">La valeur de l’attribut </w:t>
      </w:r>
      <w:r w:rsidRPr="00F64061">
        <w:rPr>
          <w:rStyle w:val="Forteaccentuation"/>
        </w:rPr>
        <w:t>rend</w:t>
      </w:r>
      <w:r>
        <w:t xml:space="preserve"> permet de déterminer le type de marque graphique :</w:t>
      </w:r>
    </w:p>
    <w:p w14:paraId="13620F30" w14:textId="64BB9DB3" w:rsidR="0097459F" w:rsidRPr="0097459F" w:rsidRDefault="0097459F" w:rsidP="0097459F">
      <w:r w:rsidRPr="00703BAC">
        <w:rPr>
          <w:rStyle w:val="Forteaccentuation"/>
        </w:rPr>
        <w:t>rend=”simpleLine”</w:t>
      </w:r>
      <w:r w:rsidRPr="0097459F">
        <w:tab/>
      </w:r>
      <w:r w:rsidRPr="0097459F">
        <w:tab/>
      </w:r>
      <w:r>
        <w:t>ligne simple</w:t>
      </w:r>
    </w:p>
    <w:p w14:paraId="37813EFC" w14:textId="2DE5B57D" w:rsidR="0097459F" w:rsidRPr="0097459F" w:rsidRDefault="0097459F" w:rsidP="0097459F">
      <w:r w:rsidRPr="00703BAC">
        <w:rPr>
          <w:rStyle w:val="Forteaccentuation"/>
        </w:rPr>
        <w:t>rend=”doubleLine”</w:t>
      </w:r>
      <w:r w:rsidRPr="0097459F">
        <w:tab/>
      </w:r>
      <w:r w:rsidRPr="0097459F">
        <w:tab/>
      </w:r>
      <w:r>
        <w:t>double ligne</w:t>
      </w:r>
    </w:p>
    <w:p w14:paraId="745A0869" w14:textId="59EC15B1" w:rsidR="0097459F" w:rsidRPr="0097459F" w:rsidRDefault="0097459F" w:rsidP="0097459F">
      <w:r w:rsidRPr="00703BAC">
        <w:rPr>
          <w:rStyle w:val="Forteaccentuation"/>
        </w:rPr>
        <w:t>rend=”brace”</w:t>
      </w:r>
      <w:r>
        <w:rPr>
          <w:rStyle w:val="Forteaccentuation"/>
        </w:rPr>
        <w:tab/>
      </w:r>
      <w:r>
        <w:rPr>
          <w:rStyle w:val="Forteaccentuation"/>
        </w:rPr>
        <w:tab/>
      </w:r>
      <w:r w:rsidR="00EB0D42">
        <w:rPr>
          <w:rStyle w:val="Forteaccentuation"/>
        </w:rPr>
        <w:tab/>
      </w:r>
      <w:r>
        <w:t>accolade</w:t>
      </w:r>
    </w:p>
    <w:p w14:paraId="72D492DD" w14:textId="597B1B5D" w:rsidR="003702AD" w:rsidRDefault="003702AD" w:rsidP="00530370">
      <w:pPr>
        <w:pStyle w:val="Titre8"/>
      </w:pPr>
      <w:r>
        <w:t>Exemple</w:t>
      </w:r>
    </w:p>
    <w:p w14:paraId="6186335C" w14:textId="77777777" w:rsidR="00EB0D42" w:rsidRDefault="003702AD" w:rsidP="00EB0D42">
      <w:pPr>
        <w:rPr>
          <w:color w:val="003366"/>
        </w:rPr>
      </w:pPr>
      <w:r>
        <w:rPr>
          <w:color w:val="003366"/>
        </w:rPr>
        <w:t>&lt;div</w:t>
      </w:r>
      <w:r>
        <w:rPr>
          <w:color w:val="FF33CC"/>
        </w:rPr>
        <w:t xml:space="preserve"> type=</w:t>
      </w:r>
      <w:r>
        <w:rPr>
          <w:color w:val="006666"/>
        </w:rPr>
        <w:t>"number"</w:t>
      </w:r>
      <w:r>
        <w:rPr>
          <w:color w:val="FF33CC"/>
        </w:rPr>
        <w:t xml:space="preserve"> n=</w:t>
      </w:r>
      <w:r>
        <w:rPr>
          <w:color w:val="006666"/>
        </w:rPr>
        <w:t>"9"</w:t>
      </w:r>
      <w:r>
        <w:rPr>
          <w:color w:val="FF33CC"/>
        </w:rPr>
        <w:t xml:space="preserve"> xml:id=</w:t>
      </w:r>
      <w:r>
        <w:rPr>
          <w:color w:val="006666"/>
        </w:rPr>
        <w:t>"t8Body02.03.09"</w:t>
      </w:r>
      <w:r>
        <w:rPr>
          <w:color w:val="003366"/>
        </w:rPr>
        <w:t>&gt;</w:t>
      </w:r>
    </w:p>
    <w:p w14:paraId="43361BEC" w14:textId="77777777" w:rsidR="00EB0D42" w:rsidRDefault="003702AD" w:rsidP="00EB0D42">
      <w:pPr>
        <w:ind w:left="708"/>
      </w:pPr>
      <w:r>
        <w:rPr>
          <w:color w:val="003366"/>
        </w:rPr>
        <w:t>&lt;head&gt;</w:t>
      </w:r>
      <w:r>
        <w:t xml:space="preserve">9° </w:t>
      </w:r>
      <w:r>
        <w:rPr>
          <w:color w:val="003366"/>
        </w:rPr>
        <w:t>&lt;/head&gt;</w:t>
      </w:r>
    </w:p>
    <w:p w14:paraId="0EE664D5" w14:textId="77777777" w:rsidR="00EB0D42" w:rsidRDefault="003702AD" w:rsidP="00EB0D42">
      <w:pPr>
        <w:ind w:left="708"/>
      </w:pPr>
      <w:r>
        <w:rPr>
          <w:color w:val="003366"/>
        </w:rPr>
        <w:t>&lt;p&gt;</w:t>
      </w:r>
      <w:r>
        <w:t>Aux planchers où il y a de grandes Bayes pour des passages d’Escaliers de dégagement, ou autrement, L’on toise Séparément la Solive d’Enchevestrure, Le Chevestre, et les Soliveaux qui y Sont assemblés chacun pour cequils Sont.</w:t>
      </w:r>
      <w:r>
        <w:rPr>
          <w:color w:val="003366"/>
        </w:rPr>
        <w:t>&lt;/p&gt;</w:t>
      </w:r>
    </w:p>
    <w:p w14:paraId="601324E4" w14:textId="37B6EB97" w:rsidR="003702AD" w:rsidRPr="003702AD" w:rsidRDefault="003702AD" w:rsidP="00EB0D42">
      <w:r>
        <w:rPr>
          <w:color w:val="003366"/>
        </w:rPr>
        <w:t>&lt;/div&gt;</w:t>
      </w:r>
      <w:r>
        <w:br/>
      </w:r>
      <w:r>
        <w:rPr>
          <w:color w:val="003366"/>
        </w:rPr>
        <w:t>&lt;metamark</w:t>
      </w:r>
      <w:r>
        <w:rPr>
          <w:color w:val="FF33CC"/>
        </w:rPr>
        <w:t xml:space="preserve"> rend=</w:t>
      </w:r>
      <w:r>
        <w:rPr>
          <w:color w:val="006666"/>
        </w:rPr>
        <w:t>"doubleLine alignCenter"</w:t>
      </w:r>
      <w:r>
        <w:rPr>
          <w:color w:val="003366"/>
        </w:rPr>
        <w:t>/&gt;</w:t>
      </w:r>
    </w:p>
    <w:p w14:paraId="02CF0A56" w14:textId="77777777" w:rsidR="00282D75" w:rsidRDefault="00282D75" w:rsidP="00CD6DA7">
      <w:pPr>
        <w:pStyle w:val="Titre6"/>
      </w:pPr>
      <w:r>
        <w:t>Rendu</w:t>
      </w:r>
    </w:p>
    <w:p w14:paraId="087DAA44" w14:textId="7F92841D" w:rsidR="00AC28FF" w:rsidRDefault="0097459F" w:rsidP="0016182B">
      <w:r>
        <w:t>Faire des propositions de rendu pour ces marques graphiques qui apparaissent soit en fin de paragraphe soit comme ornement des titres.</w:t>
      </w:r>
    </w:p>
    <w:p w14:paraId="0DE5C368" w14:textId="77777777" w:rsidR="00AA6C00" w:rsidRDefault="00AA6C00" w:rsidP="0016182B"/>
    <w:p w14:paraId="2C79ADB4" w14:textId="77777777" w:rsidR="00AA6C00" w:rsidRPr="00AC66AF" w:rsidRDefault="00AA6C00" w:rsidP="00AA6C00">
      <w:pPr>
        <w:pStyle w:val="Titre2"/>
      </w:pPr>
      <w:bookmarkStart w:id="255" w:name="_Toc230401021"/>
      <w:r w:rsidRPr="00AC66AF">
        <w:t>Gloses</w:t>
      </w:r>
      <w:bookmarkEnd w:id="255"/>
    </w:p>
    <w:p w14:paraId="5309AB08" w14:textId="4FB0DFF1" w:rsidR="00AA6C00" w:rsidRPr="00AC66AF" w:rsidRDefault="00AA6C00" w:rsidP="00AA6C00">
      <w:r w:rsidRPr="00AC66AF">
        <w:t xml:space="preserve">Les manuscrits font parfois apparaître des gloses marginales qui viennent éclaircir le sens de certains termes techniques ou apporter une précision. Ces marginalias sont parfois traitées à la manière de </w:t>
      </w:r>
      <w:r w:rsidR="000C2A9C" w:rsidRPr="00AC66AF">
        <w:t>gloses.</w:t>
      </w:r>
    </w:p>
    <w:p w14:paraId="34F3272D" w14:textId="77777777" w:rsidR="00AA6C00" w:rsidRPr="00AC66AF" w:rsidRDefault="00AA6C00" w:rsidP="00AA6C00">
      <w:pPr>
        <w:pStyle w:val="Titre6"/>
      </w:pPr>
      <w:r w:rsidRPr="00AC66AF">
        <w:t>Encodage</w:t>
      </w:r>
    </w:p>
    <w:p w14:paraId="6F32B7F2" w14:textId="77777777" w:rsidR="00AA6C00" w:rsidRPr="00AC66AF" w:rsidRDefault="00AA6C00" w:rsidP="00AA6C00">
      <w:r w:rsidRPr="00AC66AF">
        <w:t xml:space="preserve">Les gloses qui apparaissent dans le manuscrit sont traitées au moyen des éléments dédiés de TEI </w:t>
      </w:r>
      <w:r w:rsidRPr="00AC66AF">
        <w:rPr>
          <w:rStyle w:val="lev"/>
        </w:rPr>
        <w:t>term</w:t>
      </w:r>
      <w:r w:rsidRPr="00AC66AF">
        <w:t xml:space="preserve"> et </w:t>
      </w:r>
      <w:r w:rsidRPr="00AC66AF">
        <w:rPr>
          <w:rStyle w:val="lev"/>
        </w:rPr>
        <w:t>gloss</w:t>
      </w:r>
      <w:r w:rsidRPr="00AC66AF">
        <w:t xml:space="preserve"> de la manière suivante :</w:t>
      </w:r>
    </w:p>
    <w:p w14:paraId="5D4F8758" w14:textId="77777777" w:rsidR="00D74C12" w:rsidRPr="00AC66AF" w:rsidRDefault="00903E49" w:rsidP="00AA6C00">
      <w:pPr>
        <w:rPr>
          <w:rFonts w:ascii="Times New Roman" w:hAnsi="Times New Roman" w:cs="Times New Roman"/>
          <w:color w:val="000000"/>
        </w:rPr>
      </w:pPr>
      <w:r w:rsidRPr="00AC66AF">
        <w:rPr>
          <w:rFonts w:ascii="Times New Roman" w:hAnsi="Times New Roman" w:cs="Times New Roman"/>
          <w:color w:val="660066"/>
        </w:rPr>
        <w:t>&lt;!-- exemple de gloses --&gt;</w:t>
      </w:r>
      <w:r w:rsidRPr="00AC66AF">
        <w:rPr>
          <w:rFonts w:ascii="Times New Roman" w:hAnsi="Times New Roman" w:cs="Times New Roman"/>
          <w:color w:val="000000"/>
        </w:rPr>
        <w:br/>
      </w:r>
      <w:r w:rsidR="00D74C12" w:rsidRPr="00AC66AF">
        <w:rPr>
          <w:rFonts w:ascii="Times New Roman" w:hAnsi="Times New Roman" w:cs="Times New Roman"/>
          <w:color w:val="003366"/>
        </w:rPr>
        <w:t>&lt;p</w:t>
      </w:r>
      <w:r w:rsidR="00D74C12" w:rsidRPr="00AC66AF">
        <w:rPr>
          <w:rFonts w:ascii="Times New Roman" w:hAnsi="Times New Roman" w:cs="Times New Roman"/>
          <w:color w:val="FF33CC"/>
        </w:rPr>
        <w:t xml:space="preserve"> xml:id=</w:t>
      </w:r>
      <w:r w:rsidR="00D74C12" w:rsidRPr="00AC66AF">
        <w:rPr>
          <w:rFonts w:ascii="Times New Roman" w:hAnsi="Times New Roman" w:cs="Times New Roman"/>
          <w:color w:val="006666"/>
        </w:rPr>
        <w:t>"c2Front02.01.p003b"</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br/>
      </w:r>
      <w:r w:rsidR="00D74C12" w:rsidRPr="00AC66AF">
        <w:rPr>
          <w:rFonts w:ascii="Times New Roman" w:hAnsi="Times New Roman" w:cs="Times New Roman"/>
          <w:color w:val="003366"/>
        </w:rPr>
        <w:t>&lt;ref</w:t>
      </w:r>
      <w:r w:rsidR="00D74C12" w:rsidRPr="00AC66AF">
        <w:rPr>
          <w:rFonts w:ascii="Times New Roman" w:hAnsi="Times New Roman" w:cs="Times New Roman"/>
          <w:color w:val="FF33CC"/>
        </w:rPr>
        <w:t xml:space="preserve"> type=</w:t>
      </w:r>
      <w:r w:rsidR="00D74C12" w:rsidRPr="00AC66AF">
        <w:rPr>
          <w:rFonts w:ascii="Times New Roman" w:hAnsi="Times New Roman" w:cs="Times New Roman"/>
          <w:color w:val="006666"/>
        </w:rPr>
        <w:t>"noteHistorical"</w:t>
      </w:r>
      <w:r w:rsidR="00D74C12" w:rsidRPr="00AC66AF">
        <w:rPr>
          <w:rFonts w:ascii="Times New Roman" w:hAnsi="Times New Roman" w:cs="Times New Roman"/>
          <w:color w:val="FF33CC"/>
        </w:rPr>
        <w:t xml:space="preserve"> target=</w:t>
      </w:r>
      <w:r w:rsidR="00D74C12" w:rsidRPr="00AC66AF">
        <w:rPr>
          <w:rFonts w:ascii="Times New Roman" w:hAnsi="Times New Roman" w:cs="Times New Roman"/>
          <w:color w:val="006666"/>
        </w:rPr>
        <w:t>"#c2Nh0003"</w:t>
      </w:r>
      <w:r w:rsidR="00D74C12" w:rsidRPr="00AC66AF">
        <w:rPr>
          <w:rFonts w:ascii="Times New Roman" w:hAnsi="Times New Roman" w:cs="Times New Roman"/>
          <w:color w:val="003366"/>
        </w:rPr>
        <w:t>&gt;&lt;hi</w:t>
      </w:r>
      <w:r w:rsidR="00D74C12" w:rsidRPr="00AC66AF">
        <w:rPr>
          <w:rFonts w:ascii="Times New Roman" w:hAnsi="Times New Roman" w:cs="Times New Roman"/>
          <w:color w:val="FF33CC"/>
        </w:rPr>
        <w:t xml:space="preserve"> rend=</w:t>
      </w:r>
      <w:r w:rsidR="00D74C12" w:rsidRPr="00AC66AF">
        <w:rPr>
          <w:rFonts w:ascii="Times New Roman" w:hAnsi="Times New Roman" w:cs="Times New Roman"/>
          <w:color w:val="006666"/>
        </w:rPr>
        <w:t>"bigger"</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La première ville</w:t>
      </w:r>
      <w:r w:rsidR="00D74C12" w:rsidRPr="00AC66AF">
        <w:rPr>
          <w:rFonts w:ascii="Times New Roman" w:hAnsi="Times New Roman" w:cs="Times New Roman"/>
          <w:color w:val="003366"/>
        </w:rPr>
        <w:t>&lt;/hi&gt;</w:t>
      </w:r>
      <w:r w:rsidR="00D74C12" w:rsidRPr="00AC66AF">
        <w:rPr>
          <w:rFonts w:ascii="Times New Roman" w:hAnsi="Times New Roman" w:cs="Times New Roman"/>
          <w:color w:val="000000"/>
        </w:rPr>
        <w:t xml:space="preserve"> qui fut </w:t>
      </w:r>
      <w:r w:rsidR="00D74C12" w:rsidRPr="00AC66AF">
        <w:rPr>
          <w:rFonts w:ascii="Times New Roman" w:hAnsi="Times New Roman" w:cs="Times New Roman"/>
          <w:color w:val="003366"/>
        </w:rPr>
        <w:t>&lt;term</w:t>
      </w:r>
      <w:r w:rsidR="00D74C12" w:rsidRPr="00AC66AF">
        <w:rPr>
          <w:rFonts w:ascii="Times New Roman" w:hAnsi="Times New Roman" w:cs="Times New Roman"/>
          <w:color w:val="000000"/>
        </w:rPr>
        <w:t xml:space="preserve"> </w:t>
      </w:r>
      <w:r w:rsidR="00D74C12" w:rsidRPr="00AC66AF">
        <w:rPr>
          <w:rFonts w:ascii="Times New Roman" w:hAnsi="Times New Roman" w:cs="Times New Roman"/>
          <w:color w:val="FF33CC"/>
        </w:rPr>
        <w:t>xml:id=</w:t>
      </w:r>
      <w:r w:rsidR="00D74C12" w:rsidRPr="00AC66AF">
        <w:rPr>
          <w:rFonts w:ascii="Times New Roman" w:hAnsi="Times New Roman" w:cs="Times New Roman"/>
          <w:color w:val="006666"/>
        </w:rPr>
        <w:t>"c2gloss001"</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bâtie</w:t>
      </w:r>
      <w:r w:rsidR="00D74C12" w:rsidRPr="00AC66AF">
        <w:rPr>
          <w:rFonts w:ascii="Times New Roman" w:hAnsi="Times New Roman" w:cs="Times New Roman"/>
          <w:color w:val="003366"/>
        </w:rPr>
        <w:t>&lt;/term&gt;</w:t>
      </w:r>
      <w:r w:rsidR="00D74C12" w:rsidRPr="00AC66AF">
        <w:rPr>
          <w:rFonts w:ascii="Times New Roman" w:hAnsi="Times New Roman" w:cs="Times New Roman"/>
          <w:color w:val="000000"/>
        </w:rPr>
        <w:t xml:space="preserve"> se nomma </w:t>
      </w:r>
      <w:r w:rsidR="00D74C12" w:rsidRPr="00AC66AF">
        <w:rPr>
          <w:rFonts w:ascii="Times New Roman" w:hAnsi="Times New Roman" w:cs="Times New Roman"/>
          <w:color w:val="003366"/>
        </w:rPr>
        <w:t>&lt;placeName</w:t>
      </w:r>
      <w:r w:rsidR="00D74C12" w:rsidRPr="00AC66AF">
        <w:rPr>
          <w:rFonts w:ascii="Times New Roman" w:hAnsi="Times New Roman" w:cs="Times New Roman"/>
          <w:color w:val="000000"/>
        </w:rPr>
        <w:t xml:space="preserve"> </w:t>
      </w:r>
      <w:r w:rsidR="00D74C12" w:rsidRPr="00AC66AF">
        <w:rPr>
          <w:rFonts w:ascii="Times New Roman" w:hAnsi="Times New Roman" w:cs="Times New Roman"/>
          <w:color w:val="FF33CC"/>
        </w:rPr>
        <w:t>ref=</w:t>
      </w:r>
      <w:r w:rsidR="00D74C12" w:rsidRPr="00AC66AF">
        <w:rPr>
          <w:rFonts w:ascii="Times New Roman" w:hAnsi="Times New Roman" w:cs="Times New Roman"/>
          <w:color w:val="006666"/>
        </w:rPr>
        <w:t>"#henoch"</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Énocle</w:t>
      </w:r>
      <w:r w:rsidR="00D74C12" w:rsidRPr="00AC66AF">
        <w:rPr>
          <w:rFonts w:ascii="Times New Roman" w:hAnsi="Times New Roman" w:cs="Times New Roman"/>
          <w:color w:val="003366"/>
        </w:rPr>
        <w:t>&lt;/placeName&gt;</w:t>
      </w:r>
      <w:r w:rsidR="00D74C12" w:rsidRPr="00AC66AF">
        <w:rPr>
          <w:rFonts w:ascii="Times New Roman" w:hAnsi="Times New Roman" w:cs="Times New Roman"/>
          <w:color w:val="000000"/>
        </w:rPr>
        <w:t xml:space="preserve"> par </w:t>
      </w:r>
      <w:r w:rsidR="00D74C12" w:rsidRPr="00AC66AF">
        <w:rPr>
          <w:rFonts w:ascii="Times New Roman" w:hAnsi="Times New Roman" w:cs="Times New Roman"/>
          <w:color w:val="003366"/>
        </w:rPr>
        <w:t>&lt;persName</w:t>
      </w:r>
      <w:r w:rsidR="00D74C12" w:rsidRPr="00AC66AF">
        <w:rPr>
          <w:rFonts w:ascii="Times New Roman" w:hAnsi="Times New Roman" w:cs="Times New Roman"/>
          <w:color w:val="FF33CC"/>
        </w:rPr>
        <w:t xml:space="preserve"> ref=</w:t>
      </w:r>
      <w:r w:rsidR="00D74C12" w:rsidRPr="00AC66AF">
        <w:rPr>
          <w:rFonts w:ascii="Times New Roman" w:hAnsi="Times New Roman" w:cs="Times New Roman"/>
          <w:color w:val="006666"/>
        </w:rPr>
        <w:t>"#cain"</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Caën</w:t>
      </w:r>
      <w:r w:rsidR="00D74C12" w:rsidRPr="00AC66AF">
        <w:rPr>
          <w:rFonts w:ascii="Times New Roman" w:hAnsi="Times New Roman" w:cs="Times New Roman"/>
          <w:color w:val="003366"/>
        </w:rPr>
        <w:t>&lt;/persName&gt;</w:t>
      </w:r>
      <w:r w:rsidR="00D74C12" w:rsidRPr="00AC66AF">
        <w:rPr>
          <w:rFonts w:ascii="Times New Roman" w:hAnsi="Times New Roman" w:cs="Times New Roman"/>
          <w:color w:val="000000"/>
        </w:rPr>
        <w:t xml:space="preserve"> qui en étoit le fondateur du nom de son fils aîné.</w:t>
      </w:r>
      <w:r w:rsidR="00D74C12" w:rsidRPr="00AC66AF">
        <w:rPr>
          <w:rFonts w:ascii="Times New Roman" w:hAnsi="Times New Roman" w:cs="Times New Roman"/>
          <w:color w:val="003366"/>
        </w:rPr>
        <w:t>&lt;/ref&gt;</w:t>
      </w:r>
    </w:p>
    <w:p w14:paraId="44F3F8A3" w14:textId="1C9DF5BD" w:rsidR="00903E49" w:rsidRPr="00AC66AF" w:rsidRDefault="00D74C12" w:rsidP="00AA6C00">
      <w:pPr>
        <w:rPr>
          <w:rFonts w:ascii="Times New Roman" w:hAnsi="Times New Roman" w:cs="Times New Roman"/>
          <w:color w:val="003366"/>
        </w:rPr>
      </w:pPr>
      <w:r w:rsidRPr="00AC66AF">
        <w:rPr>
          <w:rFonts w:ascii="Times New Roman" w:hAnsi="Times New Roman" w:cs="Times New Roman"/>
          <w:color w:val="003366"/>
        </w:rPr>
        <w:t>&lt;add</w:t>
      </w:r>
      <w:r w:rsidRPr="00AC66AF">
        <w:rPr>
          <w:rFonts w:ascii="Times New Roman" w:hAnsi="Times New Roman" w:cs="Times New Roman"/>
          <w:color w:val="FF33CC"/>
        </w:rPr>
        <w:t xml:space="preserve"> place=</w:t>
      </w:r>
      <w:r w:rsidRPr="00AC66AF">
        <w:rPr>
          <w:rFonts w:ascii="Times New Roman" w:hAnsi="Times New Roman" w:cs="Times New Roman"/>
          <w:color w:val="006666"/>
        </w:rPr>
        <w:t>"marginRight"</w:t>
      </w:r>
      <w:r w:rsidRPr="00AC66AF">
        <w:rPr>
          <w:rFonts w:ascii="Times New Roman" w:hAnsi="Times New Roman" w:cs="Times New Roman"/>
          <w:color w:val="003366"/>
        </w:rPr>
        <w:t>&gt;&lt;gloss</w:t>
      </w:r>
      <w:r w:rsidRPr="00AC66AF">
        <w:rPr>
          <w:rFonts w:ascii="Times New Roman" w:hAnsi="Times New Roman" w:cs="Times New Roman"/>
          <w:color w:val="FF33CC"/>
        </w:rPr>
        <w:t xml:space="preserve"> target=</w:t>
      </w:r>
      <w:r w:rsidRPr="00AC66AF">
        <w:rPr>
          <w:rFonts w:ascii="Times New Roman" w:hAnsi="Times New Roman" w:cs="Times New Roman"/>
          <w:color w:val="006666"/>
        </w:rPr>
        <w:t>"#c2gloss001"</w:t>
      </w:r>
      <w:r w:rsidRPr="00AC66AF">
        <w:rPr>
          <w:rFonts w:ascii="Times New Roman" w:hAnsi="Times New Roman" w:cs="Times New Roman"/>
          <w:color w:val="003366"/>
        </w:rPr>
        <w:t>&gt;</w:t>
      </w:r>
      <w:r w:rsidR="00D55DF2" w:rsidRPr="00AC66AF">
        <w:rPr>
          <w:rFonts w:ascii="Times New Roman" w:hAnsi="Times New Roman" w:cs="Times New Roman"/>
          <w:color w:val="000000"/>
        </w:rPr>
        <w:t>texte de la glose</w:t>
      </w:r>
      <w:r w:rsidRPr="00AC66AF">
        <w:rPr>
          <w:rFonts w:ascii="Times New Roman" w:hAnsi="Times New Roman" w:cs="Times New Roman"/>
          <w:color w:val="003366"/>
        </w:rPr>
        <w:t>&lt;/gloss&gt;&lt;/add&gt;</w:t>
      </w:r>
    </w:p>
    <w:p w14:paraId="0809CD39" w14:textId="7B12B9CD" w:rsidR="00D74C12" w:rsidRPr="00AC66AF" w:rsidRDefault="00D74C12" w:rsidP="00AA6C00">
      <w:r w:rsidRPr="00AC66AF">
        <w:rPr>
          <w:rFonts w:ascii="Times New Roman" w:hAnsi="Times New Roman" w:cs="Times New Roman"/>
          <w:color w:val="003366"/>
        </w:rPr>
        <w:t>&lt;/p&gt;</w:t>
      </w:r>
    </w:p>
    <w:p w14:paraId="5C818D1F" w14:textId="77777777" w:rsidR="00AA6C00" w:rsidRPr="00AC66AF" w:rsidRDefault="00AA6C00" w:rsidP="00AA6C00">
      <w:pPr>
        <w:pStyle w:val="Titre6"/>
      </w:pPr>
      <w:r w:rsidRPr="00AC66AF">
        <w:t>Rendu</w:t>
      </w:r>
    </w:p>
    <w:p w14:paraId="710FC789" w14:textId="77777777" w:rsidR="00AA6C00" w:rsidRPr="00AC66AF" w:rsidRDefault="00AA6C00" w:rsidP="00AA6C00">
      <w:r w:rsidRPr="00AC66AF">
        <w:t xml:space="preserve">Afficher le contenu textuel des éléments </w:t>
      </w:r>
      <w:r w:rsidRPr="00AC66AF">
        <w:rPr>
          <w:rStyle w:val="lev"/>
        </w:rPr>
        <w:t>gloss</w:t>
      </w:r>
      <w:r w:rsidRPr="00AC66AF">
        <w:t xml:space="preserve"> entre deux pipes dans le flux textuel général, en fournissant une indication de localisation.</w:t>
      </w:r>
    </w:p>
    <w:p w14:paraId="34E25E09" w14:textId="4B328161" w:rsidR="00D55DF2" w:rsidRPr="00AC66AF" w:rsidRDefault="00D55DF2" w:rsidP="00D55DF2">
      <w:pPr>
        <w:pStyle w:val="Titre8"/>
      </w:pPr>
      <w:r w:rsidRPr="00AC66AF">
        <w:t>Exemple</w:t>
      </w:r>
    </w:p>
    <w:p w14:paraId="6B3E44E0" w14:textId="72E91E83" w:rsidR="00D55DF2" w:rsidRPr="00AC66AF" w:rsidRDefault="00D55DF2" w:rsidP="00AA6C00">
      <w:r w:rsidRPr="00AC66AF">
        <w:rPr>
          <w:b/>
        </w:rPr>
        <w:t>La première ville</w:t>
      </w:r>
      <w:r w:rsidRPr="00AC66AF">
        <w:t xml:space="preserve"> qui fut bâtie </w:t>
      </w:r>
      <w:r w:rsidRPr="00AC66AF">
        <w:rPr>
          <w:color w:val="FF0080"/>
        </w:rPr>
        <w:t>|</w:t>
      </w:r>
      <w:r w:rsidRPr="00AC66AF">
        <w:t> texte de la glose </w:t>
      </w:r>
      <w:r w:rsidRPr="00AC66AF">
        <w:rPr>
          <w:color w:val="FF0080"/>
        </w:rPr>
        <w:t>|</w:t>
      </w:r>
      <w:r w:rsidRPr="00AC66AF">
        <w:t xml:space="preserve"> se nomma Énocle par Caën qui en étoit le fondateur du nom de son fils aîné.</w:t>
      </w:r>
    </w:p>
    <w:p w14:paraId="74447309" w14:textId="211B0798" w:rsidR="00D55DF2" w:rsidRPr="00AC66AF" w:rsidRDefault="00D55DF2" w:rsidP="00AA6C00">
      <w:pPr>
        <w:rPr>
          <w:i/>
        </w:rPr>
      </w:pPr>
      <w:r w:rsidRPr="00AC66AF">
        <w:rPr>
          <w:i/>
        </w:rPr>
        <w:t>[Localisation au survol</w:t>
      </w:r>
      <w:r w:rsidR="009F6720" w:rsidRPr="00AC66AF">
        <w:rPr>
          <w:i/>
        </w:rPr>
        <w:t xml:space="preserve"> à partir de l’attribut </w:t>
      </w:r>
      <w:r w:rsidR="009F6720" w:rsidRPr="00AC66AF">
        <w:rPr>
          <w:rStyle w:val="Forteaccentuation"/>
          <w:i w:val="0"/>
        </w:rPr>
        <w:t>place</w:t>
      </w:r>
      <w:r w:rsidR="009F6720" w:rsidRPr="00AC66AF">
        <w:rPr>
          <w:i/>
        </w:rPr>
        <w:t xml:space="preserve"> cf. </w:t>
      </w:r>
      <w:hyperlink w:anchor="_Localisation" w:history="1">
        <w:r w:rsidR="009F6720" w:rsidRPr="00AC66AF">
          <w:rPr>
            <w:rStyle w:val="Lienhypertexte"/>
            <w:i/>
          </w:rPr>
          <w:t>localisations</w:t>
        </w:r>
      </w:hyperlink>
      <w:r w:rsidR="009F6720" w:rsidRPr="00AC66AF">
        <w:rPr>
          <w:i/>
        </w:rPr>
        <w:t>]</w:t>
      </w:r>
    </w:p>
    <w:p w14:paraId="0566B47B" w14:textId="77777777" w:rsidR="00AA6C00" w:rsidRPr="00AC66AF" w:rsidRDefault="00AA6C00" w:rsidP="00AA6C00"/>
    <w:p w14:paraId="502680C4" w14:textId="77777777" w:rsidR="00AA6C00" w:rsidRPr="00AC66AF" w:rsidRDefault="00AA6C00" w:rsidP="00AA6C00">
      <w:pPr>
        <w:pStyle w:val="Titre2"/>
      </w:pPr>
      <w:bookmarkStart w:id="256" w:name="_Toc230401022"/>
      <w:r w:rsidRPr="00AC66AF">
        <w:t>Rubriques</w:t>
      </w:r>
      <w:bookmarkEnd w:id="256"/>
    </w:p>
    <w:p w14:paraId="7026ADE0" w14:textId="77777777" w:rsidR="00AA6C00" w:rsidRPr="00AC66AF" w:rsidRDefault="00AA6C00" w:rsidP="00AA6C00">
      <w:r w:rsidRPr="00AC66AF">
        <w:t>Certains termes ou expressions apparaissent en rubrique, en marge du texte dans le manuscrit, afin de faciliter le repérage des parties du texte.</w:t>
      </w:r>
    </w:p>
    <w:p w14:paraId="16E95FF1" w14:textId="77777777" w:rsidR="00AA6C00" w:rsidRPr="00AC66AF" w:rsidRDefault="00AA6C00" w:rsidP="00AA6C00">
      <w:pPr>
        <w:pStyle w:val="Titre6"/>
      </w:pPr>
      <w:r w:rsidRPr="00AC66AF">
        <w:t>Encodage</w:t>
      </w:r>
    </w:p>
    <w:p w14:paraId="121253E1" w14:textId="58690BAF" w:rsidR="00AA6C00" w:rsidRPr="00AC66AF" w:rsidRDefault="00AA6C00" w:rsidP="00AA6C00">
      <w:r w:rsidRPr="00AC66AF">
        <w:t xml:space="preserve">On rend compte des termes ou expressions en rubriques à l’aide de l’élément dédié </w:t>
      </w:r>
      <w:r w:rsidRPr="00AC66AF">
        <w:rPr>
          <w:rStyle w:val="lev"/>
        </w:rPr>
        <w:t>label</w:t>
      </w:r>
      <w:r w:rsidRPr="00AC66AF">
        <w:t xml:space="preserve"> de TEI qui prend en attribut une indication de localisation.</w:t>
      </w:r>
      <w:r w:rsidR="002C480D" w:rsidRPr="00AC66AF">
        <w:t xml:space="preserve"> L’attribut </w:t>
      </w:r>
      <w:r w:rsidR="002C480D" w:rsidRPr="00AC66AF">
        <w:rPr>
          <w:rStyle w:val="Forteaccentuation"/>
        </w:rPr>
        <w:t>type</w:t>
      </w:r>
      <w:r w:rsidR="002C480D" w:rsidRPr="00AC66AF">
        <w:t>=”</w:t>
      </w:r>
      <w:r w:rsidR="002C480D" w:rsidRPr="00AC66AF">
        <w:rPr>
          <w:rStyle w:val="Accentuationdiscrte"/>
        </w:rPr>
        <w:t>rubric</w:t>
      </w:r>
      <w:r w:rsidR="002C480D" w:rsidRPr="00AC66AF">
        <w:t xml:space="preserve">” permet de les distinguer des autres éléments </w:t>
      </w:r>
      <w:r w:rsidR="002C480D" w:rsidRPr="00AC66AF">
        <w:rPr>
          <w:rStyle w:val="lev"/>
        </w:rPr>
        <w:t>label</w:t>
      </w:r>
      <w:r w:rsidR="002C480D" w:rsidRPr="00AC66AF">
        <w:t xml:space="preserve"> pour la transformation.</w:t>
      </w:r>
    </w:p>
    <w:p w14:paraId="6ED6388F" w14:textId="69F84A29" w:rsidR="00822662" w:rsidRPr="00AC66AF" w:rsidRDefault="00822662" w:rsidP="00822662">
      <w:pPr>
        <w:pStyle w:val="Titre8"/>
      </w:pPr>
      <w:r w:rsidRPr="00AC66AF">
        <w:t>Exemple</w:t>
      </w:r>
    </w:p>
    <w:p w14:paraId="75420931" w14:textId="7F5419A7" w:rsidR="00822662" w:rsidRPr="00AC66AF" w:rsidRDefault="00822662" w:rsidP="00822662">
      <w:r w:rsidRPr="00AC66AF">
        <w:rPr>
          <w:rFonts w:ascii="Times New Roman" w:hAnsi="Times New Roman" w:cs="Times New Roman"/>
          <w:color w:val="003366"/>
        </w:rPr>
        <w:t>&lt;p</w:t>
      </w:r>
      <w:r w:rsidRPr="00AC66AF">
        <w:rPr>
          <w:rFonts w:ascii="Times New Roman" w:hAnsi="Times New Roman" w:cs="Times New Roman"/>
          <w:color w:val="FF33CC"/>
        </w:rPr>
        <w:t xml:space="preserve"> xml:id=</w:t>
      </w:r>
      <w:r w:rsidRPr="00AC66AF">
        <w:rPr>
          <w:rFonts w:ascii="Times New Roman" w:hAnsi="Times New Roman" w:cs="Times New Roman"/>
          <w:color w:val="006666"/>
        </w:rPr>
        <w:t>"c2Front02.01.p010b"</w:t>
      </w:r>
      <w:r w:rsidRPr="00AC66AF">
        <w:rPr>
          <w:rFonts w:ascii="Times New Roman" w:hAnsi="Times New Roman" w:cs="Times New Roman"/>
          <w:color w:val="003366"/>
        </w:rPr>
        <w:t>&gt;&lt;seg&gt;&lt;label</w:t>
      </w:r>
      <w:r w:rsidR="00F44794" w:rsidRPr="00AC66AF">
        <w:rPr>
          <w:rFonts w:ascii="Times New Roman" w:hAnsi="Times New Roman" w:cs="Times New Roman"/>
          <w:color w:val="003366"/>
        </w:rPr>
        <w:t xml:space="preserve"> </w:t>
      </w:r>
      <w:r w:rsidR="002C480D" w:rsidRPr="00AC66AF">
        <w:rPr>
          <w:rFonts w:ascii="Times New Roman" w:hAnsi="Times New Roman" w:cs="Times New Roman"/>
          <w:color w:val="FF33CC"/>
        </w:rPr>
        <w:t>type</w:t>
      </w:r>
      <w:r w:rsidR="00F44794" w:rsidRPr="00AC66AF">
        <w:rPr>
          <w:rFonts w:ascii="Times New Roman" w:hAnsi="Times New Roman" w:cs="Times New Roman"/>
          <w:color w:val="FF33CC"/>
        </w:rPr>
        <w:t>=</w:t>
      </w:r>
      <w:r w:rsidR="00F44794" w:rsidRPr="00AC66AF">
        <w:rPr>
          <w:rFonts w:ascii="Times New Roman" w:hAnsi="Times New Roman" w:cs="Times New Roman"/>
          <w:color w:val="006666"/>
        </w:rPr>
        <w:t>"rubric"</w:t>
      </w:r>
      <w:r w:rsidR="00536ED8" w:rsidRPr="00AC66AF">
        <w:rPr>
          <w:rFonts w:ascii="Times New Roman" w:hAnsi="Times New Roman" w:cs="Times New Roman"/>
          <w:color w:val="003366"/>
        </w:rPr>
        <w:t xml:space="preserve"> </w:t>
      </w:r>
      <w:r w:rsidR="00536ED8" w:rsidRPr="00AC66AF">
        <w:rPr>
          <w:rFonts w:ascii="Times New Roman" w:hAnsi="Times New Roman" w:cs="Times New Roman"/>
          <w:color w:val="FF33CC"/>
        </w:rPr>
        <w:t>place=</w:t>
      </w:r>
      <w:r w:rsidR="00536ED8" w:rsidRPr="00AC66AF">
        <w:rPr>
          <w:rFonts w:ascii="Times New Roman" w:hAnsi="Times New Roman" w:cs="Times New Roman"/>
          <w:color w:val="006666"/>
        </w:rPr>
        <w:t>"marginRight"</w:t>
      </w:r>
      <w:r w:rsidRPr="00AC66AF">
        <w:rPr>
          <w:rFonts w:ascii="Times New Roman" w:hAnsi="Times New Roman" w:cs="Times New Roman"/>
          <w:color w:val="003366"/>
        </w:rPr>
        <w:t>&gt;</w:t>
      </w:r>
      <w:r w:rsidRPr="00AC66AF">
        <w:rPr>
          <w:rFonts w:ascii="Times New Roman" w:hAnsi="Times New Roman" w:cs="Times New Roman"/>
          <w:color w:val="000000"/>
        </w:rPr>
        <w:t>mot en rubrique</w:t>
      </w:r>
      <w:r w:rsidRPr="00AC66AF">
        <w:rPr>
          <w:rFonts w:ascii="Times New Roman" w:hAnsi="Times New Roman" w:cs="Times New Roman"/>
          <w:color w:val="003366"/>
        </w:rPr>
        <w:t>&lt;/label&gt;</w:t>
      </w:r>
      <w:r w:rsidRPr="00AC66AF">
        <w:rPr>
          <w:rFonts w:ascii="Times New Roman" w:hAnsi="Times New Roman" w:cs="Times New Roman"/>
          <w:color w:val="000000"/>
        </w:rPr>
        <w:t>mot en rubriqueCe Traité de la Commodité de l’architecture est divisé en trois sections ou parties. La première contient les diffentes sortes d’églises et chapelles et autres lieux pieux. La seconde section, contient les basiliques, les hôtels de villes et de commerce</w:t>
      </w:r>
      <w:r w:rsidRPr="00AC66AF">
        <w:rPr>
          <w:rFonts w:ascii="Times New Roman" w:hAnsi="Times New Roman" w:cs="Times New Roman"/>
          <w:color w:val="003366"/>
        </w:rPr>
        <w:t>&lt;/seg&gt;</w:t>
      </w:r>
      <w:r w:rsidRPr="00AC66AF">
        <w:rPr>
          <w:rFonts w:ascii="Times New Roman" w:hAnsi="Times New Roman" w:cs="Times New Roman"/>
          <w:color w:val="000000"/>
        </w:rPr>
        <w:t> </w:t>
      </w:r>
      <w:r w:rsidRPr="00AC66AF">
        <w:rPr>
          <w:rFonts w:ascii="Times New Roman" w:hAnsi="Times New Roman" w:cs="Times New Roman"/>
          <w:color w:val="003366"/>
        </w:rPr>
        <w:t>&lt;pb</w:t>
      </w:r>
      <w:r w:rsidRPr="00AC66AF">
        <w:rPr>
          <w:rFonts w:ascii="Times New Roman" w:hAnsi="Times New Roman" w:cs="Times New Roman"/>
          <w:color w:val="000000"/>
        </w:rPr>
        <w:t xml:space="preserve"> </w:t>
      </w:r>
      <w:r w:rsidRPr="00AC66AF">
        <w:rPr>
          <w:rFonts w:ascii="Times New Roman" w:hAnsi="Times New Roman" w:cs="Times New Roman"/>
          <w:color w:val="FF33CC"/>
        </w:rPr>
        <w:t>xml:id=</w:t>
      </w:r>
      <w:r w:rsidRPr="00AC66AF">
        <w:rPr>
          <w:rFonts w:ascii="Times New Roman" w:hAnsi="Times New Roman" w:cs="Times New Roman"/>
          <w:color w:val="006666"/>
        </w:rPr>
        <w:t>"c2F4v"</w:t>
      </w:r>
      <w:r w:rsidRPr="00AC66AF">
        <w:rPr>
          <w:rFonts w:ascii="Times New Roman" w:hAnsi="Times New Roman" w:cs="Times New Roman"/>
          <w:color w:val="FF33CC"/>
        </w:rPr>
        <w:t xml:space="preserve"> n=</w:t>
      </w:r>
      <w:r w:rsidRPr="00AC66AF">
        <w:rPr>
          <w:rFonts w:ascii="Times New Roman" w:hAnsi="Times New Roman" w:cs="Times New Roman"/>
          <w:color w:val="006666"/>
        </w:rPr>
        <w:t>"p6"</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t xml:space="preserve"> </w:t>
      </w:r>
      <w:r w:rsidRPr="00AC66AF">
        <w:rPr>
          <w:rFonts w:ascii="Times New Roman" w:hAnsi="Times New Roman" w:cs="Times New Roman"/>
          <w:color w:val="003366"/>
        </w:rPr>
        <w:t>&lt;seg&gt;&lt;label</w:t>
      </w:r>
      <w:r w:rsidR="00F44794" w:rsidRPr="00AC66AF">
        <w:rPr>
          <w:rFonts w:ascii="Times New Roman" w:hAnsi="Times New Roman" w:cs="Times New Roman"/>
          <w:color w:val="003366"/>
        </w:rPr>
        <w:t xml:space="preserve"> </w:t>
      </w:r>
      <w:r w:rsidR="002C480D" w:rsidRPr="00AC66AF">
        <w:rPr>
          <w:rFonts w:ascii="Times New Roman" w:hAnsi="Times New Roman" w:cs="Times New Roman"/>
          <w:color w:val="FF33CC"/>
        </w:rPr>
        <w:t>type</w:t>
      </w:r>
      <w:r w:rsidR="00F44794" w:rsidRPr="00AC66AF">
        <w:rPr>
          <w:rFonts w:ascii="Times New Roman" w:hAnsi="Times New Roman" w:cs="Times New Roman"/>
          <w:color w:val="FF33CC"/>
        </w:rPr>
        <w:t>=</w:t>
      </w:r>
      <w:r w:rsidR="00F44794" w:rsidRPr="00AC66AF">
        <w:rPr>
          <w:rFonts w:ascii="Times New Roman" w:hAnsi="Times New Roman" w:cs="Times New Roman"/>
          <w:color w:val="006666"/>
        </w:rPr>
        <w:t>"rubric"</w:t>
      </w:r>
      <w:r w:rsidRPr="00AC66AF">
        <w:rPr>
          <w:rFonts w:ascii="Times New Roman" w:hAnsi="Times New Roman" w:cs="Times New Roman"/>
          <w:color w:val="003366"/>
        </w:rPr>
        <w:t>&gt;</w:t>
      </w:r>
      <w:r w:rsidRPr="00AC66AF">
        <w:rPr>
          <w:rFonts w:ascii="Times New Roman" w:hAnsi="Times New Roman" w:cs="Times New Roman"/>
          <w:color w:val="000000"/>
        </w:rPr>
        <w:t>terme en rubrique</w:t>
      </w:r>
      <w:r w:rsidRPr="00AC66AF">
        <w:rPr>
          <w:rFonts w:ascii="Times New Roman" w:hAnsi="Times New Roman" w:cs="Times New Roman"/>
          <w:color w:val="003366"/>
        </w:rPr>
        <w:t>&lt;/label&gt;</w:t>
      </w:r>
      <w:r w:rsidRPr="00AC66AF">
        <w:rPr>
          <w:rFonts w:ascii="Times New Roman" w:hAnsi="Times New Roman" w:cs="Times New Roman"/>
          <w:color w:val="000000"/>
        </w:rPr>
        <w:t>Et la troisième contient les palais, les hôtels et les maisons particulières servant au logemens. Chaque section a Plusieurs chapitres dans lesquels sont Expliqués les termes et les principes, Les Règles et les proportions et les convenances avec les desseins Necessaire pour L’Intelligence de chaque chose en particulier.</w:t>
      </w:r>
      <w:r w:rsidRPr="00AC66AF">
        <w:rPr>
          <w:rFonts w:ascii="Times New Roman" w:hAnsi="Times New Roman" w:cs="Times New Roman"/>
          <w:color w:val="003366"/>
        </w:rPr>
        <w:t>&lt;/seg&gt;&lt;/p&gt;</w:t>
      </w:r>
    </w:p>
    <w:p w14:paraId="6428A279" w14:textId="77777777" w:rsidR="00AA6C00" w:rsidRPr="00AC66AF" w:rsidRDefault="00AA6C00" w:rsidP="00AA6C00">
      <w:pPr>
        <w:pStyle w:val="Titre6"/>
      </w:pPr>
      <w:r w:rsidRPr="00AC66AF">
        <w:t>Rendu</w:t>
      </w:r>
    </w:p>
    <w:p w14:paraId="05EDDD98" w14:textId="77777777" w:rsidR="00AA6C00" w:rsidRPr="00AC66AF" w:rsidRDefault="00AA6C00" w:rsidP="00AA6C00">
      <w:r w:rsidRPr="00AC66AF">
        <w:t xml:space="preserve">Afficher le contenu textuel de l’élément </w:t>
      </w:r>
      <w:r w:rsidRPr="00AC66AF">
        <w:rPr>
          <w:b/>
        </w:rPr>
        <w:t>en gras</w:t>
      </w:r>
      <w:r w:rsidRPr="00AC66AF">
        <w:t xml:space="preserve"> entre deux pipes dans le flux textuel général, en fournissant une indication de localisation au survol.</w:t>
      </w:r>
    </w:p>
    <w:p w14:paraId="1A920FF1" w14:textId="77777777" w:rsidR="00513F2B" w:rsidRPr="00AC66AF" w:rsidRDefault="00513F2B" w:rsidP="00513F2B">
      <w:pPr>
        <w:rPr>
          <w:i/>
        </w:rPr>
      </w:pPr>
      <w:r w:rsidRPr="00AC66AF">
        <w:rPr>
          <w:i/>
        </w:rPr>
        <w:t xml:space="preserve">[Localisation au survol à partir de l’attribut </w:t>
      </w:r>
      <w:r w:rsidRPr="00AC66AF">
        <w:rPr>
          <w:rStyle w:val="Forteaccentuation"/>
          <w:i w:val="0"/>
        </w:rPr>
        <w:t>place</w:t>
      </w:r>
      <w:r w:rsidRPr="00AC66AF">
        <w:rPr>
          <w:i/>
        </w:rPr>
        <w:t xml:space="preserve"> cf. </w:t>
      </w:r>
      <w:hyperlink w:anchor="_Localisation" w:history="1">
        <w:r w:rsidRPr="00AC66AF">
          <w:rPr>
            <w:rStyle w:val="Lienhypertexte"/>
            <w:i/>
          </w:rPr>
          <w:t>localisations</w:t>
        </w:r>
      </w:hyperlink>
      <w:r w:rsidRPr="00AC66AF">
        <w:rPr>
          <w:i/>
        </w:rPr>
        <w:t>]</w:t>
      </w:r>
    </w:p>
    <w:p w14:paraId="42861252" w14:textId="77777777" w:rsidR="00AA6C00" w:rsidRPr="00AC66AF" w:rsidRDefault="00AA6C00" w:rsidP="0016182B"/>
    <w:p w14:paraId="600FAD9D" w14:textId="77777777" w:rsidR="006C65C0" w:rsidRPr="00AC66AF" w:rsidRDefault="006C65C0" w:rsidP="006C65C0">
      <w:pPr>
        <w:pStyle w:val="Titre2"/>
      </w:pPr>
      <w:bookmarkStart w:id="257" w:name="_Toc230401023"/>
      <w:r w:rsidRPr="00AC66AF">
        <w:t>Notes de l’auteur du texte</w:t>
      </w:r>
      <w:bookmarkEnd w:id="257"/>
    </w:p>
    <w:p w14:paraId="54845B5E" w14:textId="77777777" w:rsidR="006C65C0" w:rsidRPr="00AC66AF" w:rsidRDefault="006C65C0" w:rsidP="006C65C0">
      <w:r w:rsidRPr="00AC66AF">
        <w:t>Parfois l’auteur du manuscrit, ou un autre scripteur, est intervenu sur le manuscrit pour fournir une note qui apparaît généralement en bas de page. Il n’y a habituellement pas de numérotation et le contenu de ces notes est très court. Le lecteur risquerait de manquer les passages concernés si ceux-ci étaient trop distincts du corps de l’édition et renvoyés en note bas de page, par ailleurs il faut bien distinguer cette partie qui fait partie du manuscrit proprement de la mise en place du paratexte.</w:t>
      </w:r>
    </w:p>
    <w:p w14:paraId="74B1FE3C" w14:textId="77777777" w:rsidR="006C65C0" w:rsidRPr="00AC66AF" w:rsidRDefault="006C65C0" w:rsidP="006C65C0">
      <w:pPr>
        <w:pStyle w:val="Titre6"/>
      </w:pPr>
      <w:r w:rsidRPr="00AC66AF">
        <w:t>Encodage</w:t>
      </w:r>
    </w:p>
    <w:p w14:paraId="6B7342DF" w14:textId="7CC92BDA" w:rsidR="006C65C0" w:rsidRPr="00AC66AF" w:rsidRDefault="006C65C0" w:rsidP="006C65C0">
      <w:r w:rsidRPr="00AC66AF">
        <w:t xml:space="preserve">Les notes fournies par les auteurs du manuscrit sont encodées, dans le corps de l’édition, au moyen d’un élément </w:t>
      </w:r>
      <w:r w:rsidRPr="00AC66AF">
        <w:rPr>
          <w:rStyle w:val="lev"/>
        </w:rPr>
        <w:t>note</w:t>
      </w:r>
      <w:r w:rsidRPr="00AC66AF">
        <w:t>.</w:t>
      </w:r>
      <w:r w:rsidR="00C341E8" w:rsidRPr="00AC66AF">
        <w:t xml:space="preserve"> Le point d’insertion est localisé avec </w:t>
      </w:r>
      <w:r w:rsidR="00C341E8" w:rsidRPr="00AC66AF">
        <w:rPr>
          <w:rStyle w:val="lev"/>
        </w:rPr>
        <w:t>ref</w:t>
      </w:r>
      <w:r w:rsidR="00C341E8" w:rsidRPr="00AC66AF">
        <w:t xml:space="preserve"> et un attribut </w:t>
      </w:r>
      <w:r w:rsidR="00C341E8" w:rsidRPr="00AC66AF">
        <w:rPr>
          <w:rStyle w:val="Forteaccentuation"/>
        </w:rPr>
        <w:t>type</w:t>
      </w:r>
      <w:r w:rsidR="00C341E8" w:rsidRPr="00AC66AF">
        <w:t>=”</w:t>
      </w:r>
      <w:r w:rsidR="00C341E8" w:rsidRPr="00AC66AF">
        <w:rPr>
          <w:rStyle w:val="Accentuation"/>
        </w:rPr>
        <w:t>noteAuctorial</w:t>
      </w:r>
      <w:r w:rsidR="00C341E8" w:rsidRPr="00AC66AF">
        <w:t>”</w:t>
      </w:r>
    </w:p>
    <w:p w14:paraId="4B44B5F5" w14:textId="42C6E765" w:rsidR="009134D0" w:rsidRPr="00AC66AF" w:rsidRDefault="00B725BC" w:rsidP="006C65C0">
      <w:pPr>
        <w:rPr>
          <w:rStyle w:val="lev"/>
        </w:rPr>
      </w:pPr>
      <w:r w:rsidRPr="00AC66AF">
        <w:t xml:space="preserve">L’élément note dispose d’un attribut </w:t>
      </w:r>
      <w:r w:rsidR="009134D0" w:rsidRPr="00AC66AF">
        <w:rPr>
          <w:rStyle w:val="Forteaccentuation"/>
        </w:rPr>
        <w:t>type</w:t>
      </w:r>
      <w:r w:rsidR="009134D0" w:rsidRPr="00AC66AF">
        <w:t>=”</w:t>
      </w:r>
      <w:r w:rsidR="009134D0" w:rsidRPr="00AC66AF">
        <w:rPr>
          <w:rStyle w:val="Accentuation"/>
        </w:rPr>
        <w:t>auctorial</w:t>
      </w:r>
      <w:r w:rsidR="009134D0" w:rsidRPr="00AC66AF">
        <w:t xml:space="preserve">” </w:t>
      </w:r>
      <w:r w:rsidRPr="00AC66AF">
        <w:t xml:space="preserve">afin de </w:t>
      </w:r>
      <w:r w:rsidR="009134D0" w:rsidRPr="00AC66AF">
        <w:t>simplifie</w:t>
      </w:r>
      <w:r w:rsidRPr="00AC66AF">
        <w:t>r</w:t>
      </w:r>
      <w:r w:rsidR="009134D0" w:rsidRPr="00AC66AF">
        <w:t xml:space="preserve"> la </w:t>
      </w:r>
      <w:r w:rsidR="00C905FE" w:rsidRPr="00AC66AF">
        <w:t>manipulation avec</w:t>
      </w:r>
      <w:r w:rsidR="009134D0" w:rsidRPr="00AC66AF">
        <w:t xml:space="preserve"> XSLT.</w:t>
      </w:r>
    </w:p>
    <w:p w14:paraId="4CA4466D" w14:textId="42C5CF5C" w:rsidR="00C341E8" w:rsidRPr="00AC66AF" w:rsidRDefault="00530370" w:rsidP="00530370">
      <w:pPr>
        <w:pStyle w:val="Titre8"/>
      </w:pPr>
      <w:r w:rsidRPr="00AC66AF">
        <w:t>E</w:t>
      </w:r>
      <w:r w:rsidR="00C341E8" w:rsidRPr="00AC66AF">
        <w:t>xemple</w:t>
      </w:r>
    </w:p>
    <w:p w14:paraId="3082A748" w14:textId="7E104DBB" w:rsidR="00903E49" w:rsidRPr="00AC66AF" w:rsidRDefault="00903E49" w:rsidP="006C65C0">
      <w:pPr>
        <w:rPr>
          <w:rFonts w:ascii="Times New Roman" w:hAnsi="Times New Roman" w:cs="Times New Roman"/>
          <w:color w:val="000000"/>
        </w:rPr>
      </w:pPr>
      <w:r w:rsidRPr="00AC66AF">
        <w:rPr>
          <w:rFonts w:ascii="Times New Roman" w:hAnsi="Times New Roman" w:cs="Times New Roman"/>
          <w:color w:val="660066"/>
        </w:rPr>
        <w:t>&lt;!-- exemple de note auctorial --&gt;</w:t>
      </w:r>
      <w:r w:rsidRPr="00AC66AF">
        <w:rPr>
          <w:rFonts w:ascii="Times New Roman" w:hAnsi="Times New Roman" w:cs="Times New Roman"/>
          <w:color w:val="000000"/>
        </w:rPr>
        <w:br/>
      </w:r>
      <w:r w:rsidRPr="00AC66AF">
        <w:rPr>
          <w:rFonts w:ascii="Times New Roman" w:hAnsi="Times New Roman" w:cs="Times New Roman"/>
          <w:color w:val="003366"/>
        </w:rPr>
        <w:t>&lt;p</w:t>
      </w:r>
      <w:r w:rsidRPr="00AC66AF">
        <w:rPr>
          <w:rFonts w:ascii="Times New Roman" w:hAnsi="Times New Roman" w:cs="Times New Roman"/>
          <w:color w:val="FF33CC"/>
        </w:rPr>
        <w:t xml:space="preserve"> xml:id=</w:t>
      </w:r>
      <w:r w:rsidRPr="00AC66AF">
        <w:rPr>
          <w:rFonts w:ascii="Times New Roman" w:hAnsi="Times New Roman" w:cs="Times New Roman"/>
          <w:color w:val="006666"/>
        </w:rPr>
        <w:t>"c2Front02.01.p001b"</w:t>
      </w:r>
      <w:r w:rsidRPr="00AC66AF">
        <w:rPr>
          <w:rFonts w:ascii="Times New Roman" w:hAnsi="Times New Roman" w:cs="Times New Roman"/>
          <w:color w:val="003366"/>
        </w:rPr>
        <w:t>&gt;&lt;hi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"bigger"</w:t>
      </w:r>
      <w:r w:rsidRPr="00AC66AF">
        <w:rPr>
          <w:rFonts w:ascii="Times New Roman" w:hAnsi="Times New Roman" w:cs="Times New Roman"/>
          <w:color w:val="003366"/>
        </w:rPr>
        <w:t>&gt;</w:t>
      </w:r>
      <w:r w:rsidRPr="00AC66AF">
        <w:rPr>
          <w:rFonts w:ascii="Times New Roman" w:hAnsi="Times New Roman" w:cs="Times New Roman"/>
          <w:color w:val="000000"/>
        </w:rPr>
        <w:t>L’origine</w:t>
      </w:r>
      <w:r w:rsidRPr="00AC66AF">
        <w:rPr>
          <w:rFonts w:ascii="Times New Roman" w:hAnsi="Times New Roman" w:cs="Times New Roman"/>
          <w:color w:val="003366"/>
        </w:rPr>
        <w:t>&lt;/hi&gt;</w:t>
      </w:r>
      <w:r w:rsidRPr="00AC66AF">
        <w:rPr>
          <w:rFonts w:ascii="Times New Roman" w:hAnsi="Times New Roman" w:cs="Times New Roman"/>
          <w:color w:val="000000"/>
        </w:rPr>
        <w:t xml:space="preserve"> des édiffices</w:t>
      </w:r>
      <w:r w:rsidRPr="00AC66AF">
        <w:rPr>
          <w:rFonts w:ascii="Times New Roman" w:hAnsi="Times New Roman" w:cs="Times New Roman"/>
          <w:color w:val="003366"/>
        </w:rPr>
        <w:t xml:space="preserve"> </w:t>
      </w:r>
      <w:r w:rsidRPr="00AC66AF">
        <w:rPr>
          <w:rFonts w:ascii="Times New Roman" w:hAnsi="Times New Roman" w:cs="Times New Roman"/>
          <w:color w:val="000000"/>
        </w:rPr>
        <w:t xml:space="preserve">qui sont destinés pour la commodité est aussi ancienne que le monde. </w:t>
      </w:r>
      <w:r w:rsidRPr="00AC66AF">
        <w:rPr>
          <w:rFonts w:ascii="Times New Roman" w:hAnsi="Times New Roman" w:cs="Times New Roman"/>
          <w:color w:val="003366"/>
        </w:rPr>
        <w:t>&lt;ref</w:t>
      </w:r>
      <w:r w:rsidRPr="00AC66AF">
        <w:rPr>
          <w:rFonts w:ascii="Times New Roman" w:hAnsi="Times New Roman" w:cs="Times New Roman"/>
          <w:color w:val="FF33CC"/>
        </w:rPr>
        <w:t xml:space="preserve"> type=</w:t>
      </w:r>
      <w:r w:rsidRPr="00AC66AF">
        <w:rPr>
          <w:rFonts w:ascii="Times New Roman" w:hAnsi="Times New Roman" w:cs="Times New Roman"/>
          <w:color w:val="006666"/>
        </w:rPr>
        <w:t>"</w:t>
      </w:r>
      <w:r w:rsidR="004C7E65" w:rsidRPr="00AC66AF">
        <w:rPr>
          <w:rFonts w:ascii="Times New Roman" w:hAnsi="Times New Roman" w:cs="Times New Roman"/>
          <w:color w:val="006666"/>
        </w:rPr>
        <w:t>note</w:t>
      </w:r>
      <w:r w:rsidR="00895ACA" w:rsidRPr="00AC66AF">
        <w:rPr>
          <w:rFonts w:ascii="Times New Roman" w:hAnsi="Times New Roman" w:cs="Times New Roman"/>
          <w:color w:val="006666"/>
        </w:rPr>
        <w:t>Auctorial</w:t>
      </w:r>
      <w:r w:rsidRPr="00AC66AF">
        <w:rPr>
          <w:rFonts w:ascii="Times New Roman" w:hAnsi="Times New Roman" w:cs="Times New Roman"/>
          <w:color w:val="006666"/>
        </w:rPr>
        <w:t>"</w:t>
      </w:r>
      <w:r w:rsidRPr="00AC66AF">
        <w:rPr>
          <w:rFonts w:ascii="Times New Roman" w:hAnsi="Times New Roman" w:cs="Times New Roman"/>
          <w:color w:val="FF33CC"/>
        </w:rPr>
        <w:t xml:space="preserve"> target=</w:t>
      </w:r>
      <w:r w:rsidRPr="00AC66AF">
        <w:rPr>
          <w:rFonts w:ascii="Times New Roman" w:hAnsi="Times New Roman" w:cs="Times New Roman"/>
          <w:color w:val="006666"/>
        </w:rPr>
        <w:t>"#c2N0001"</w:t>
      </w:r>
      <w:r w:rsidRPr="00AC66AF">
        <w:rPr>
          <w:rFonts w:ascii="Times New Roman" w:hAnsi="Times New Roman" w:cs="Times New Roman"/>
          <w:color w:val="003366"/>
        </w:rPr>
        <w:t>&gt;</w:t>
      </w:r>
      <w:r w:rsidRPr="00AC66AF">
        <w:rPr>
          <w:rFonts w:ascii="Times New Roman" w:hAnsi="Times New Roman" w:cs="Times New Roman"/>
          <w:color w:val="000000"/>
        </w:rPr>
        <w:t>Le […] peut connoitre dans le quatrième chapitre de la Genèse, lorsque Cain</w:t>
      </w:r>
      <w:r w:rsidRPr="00AC66AF">
        <w:rPr>
          <w:rFonts w:ascii="Times New Roman" w:hAnsi="Times New Roman" w:cs="Times New Roman"/>
          <w:color w:val="003366"/>
        </w:rPr>
        <w:t xml:space="preserve"> </w:t>
      </w:r>
      <w:r w:rsidRPr="00AC66AF">
        <w:rPr>
          <w:rFonts w:ascii="Times New Roman" w:hAnsi="Times New Roman" w:cs="Times New Roman"/>
          <w:color w:val="000000"/>
        </w:rPr>
        <w:t>dit à son frère Abel</w:t>
      </w:r>
      <w:r w:rsidRPr="00AC66AF">
        <w:rPr>
          <w:rFonts w:ascii="Times New Roman" w:hAnsi="Times New Roman" w:cs="Times New Roman"/>
          <w:color w:val="003366"/>
        </w:rPr>
        <w:t xml:space="preserve"> </w:t>
      </w:r>
      <w:r w:rsidRPr="00AC66AF">
        <w:rPr>
          <w:rFonts w:ascii="Times New Roman" w:hAnsi="Times New Roman" w:cs="Times New Roman"/>
          <w:color w:val="000000"/>
        </w:rPr>
        <w:t>sortons dehors, marque qu’ils étoient dans un lieu clos et séparé de la campagne</w:t>
      </w:r>
      <w:r w:rsidRPr="00AC66AF">
        <w:rPr>
          <w:rFonts w:ascii="Times New Roman" w:hAnsi="Times New Roman" w:cs="Times New Roman"/>
          <w:color w:val="003366"/>
        </w:rPr>
        <w:t>&lt;/ref&gt;</w:t>
      </w:r>
      <w:r w:rsidR="00271EBC" w:rsidRPr="00AC66AF">
        <w:rPr>
          <w:rFonts w:ascii="Times New Roman" w:hAnsi="Times New Roman" w:cs="Times New Roman"/>
          <w:color w:val="003366"/>
        </w:rPr>
        <w:t>&lt;note</w:t>
      </w:r>
      <w:r w:rsidR="00271EBC" w:rsidRPr="00AC66AF">
        <w:rPr>
          <w:rFonts w:ascii="Times New Roman" w:hAnsi="Times New Roman" w:cs="Times New Roman"/>
          <w:color w:val="FF33CC"/>
        </w:rPr>
        <w:t xml:space="preserve"> </w:t>
      </w:r>
      <w:r w:rsidR="00143F03" w:rsidRPr="00AC66AF">
        <w:rPr>
          <w:rFonts w:ascii="Times New Roman" w:hAnsi="Times New Roman" w:cs="Times New Roman"/>
          <w:color w:val="FF33CC"/>
        </w:rPr>
        <w:t>type=</w:t>
      </w:r>
      <w:r w:rsidR="00143F03" w:rsidRPr="00AC66AF">
        <w:rPr>
          <w:rFonts w:ascii="Times New Roman" w:hAnsi="Times New Roman" w:cs="Times New Roman"/>
          <w:color w:val="006666"/>
        </w:rPr>
        <w:t xml:space="preserve">"auctorial" </w:t>
      </w:r>
      <w:r w:rsidR="00271EBC" w:rsidRPr="00AC66AF">
        <w:rPr>
          <w:rFonts w:ascii="Times New Roman" w:hAnsi="Times New Roman" w:cs="Times New Roman"/>
          <w:color w:val="FF33CC"/>
        </w:rPr>
        <w:t>target=</w:t>
      </w:r>
      <w:r w:rsidR="00271EBC" w:rsidRPr="00AC66AF">
        <w:rPr>
          <w:rFonts w:ascii="Times New Roman" w:hAnsi="Times New Roman" w:cs="Times New Roman"/>
          <w:color w:val="006666"/>
        </w:rPr>
        <w:t>"#c2N0001"</w:t>
      </w:r>
      <w:r w:rsidR="00271EBC" w:rsidRPr="00AC66AF">
        <w:rPr>
          <w:rFonts w:ascii="Times New Roman" w:hAnsi="Times New Roman" w:cs="Times New Roman"/>
          <w:color w:val="FF33CC"/>
        </w:rPr>
        <w:t xml:space="preserve"> place=</w:t>
      </w:r>
      <w:r w:rsidR="00271EBC" w:rsidRPr="00AC66AF">
        <w:rPr>
          <w:rFonts w:ascii="Times New Roman" w:hAnsi="Times New Roman" w:cs="Times New Roman"/>
          <w:color w:val="006666"/>
        </w:rPr>
        <w:t>"marginRight"</w:t>
      </w:r>
      <w:r w:rsidR="00271EBC" w:rsidRPr="00AC66AF">
        <w:rPr>
          <w:rFonts w:ascii="Times New Roman" w:hAnsi="Times New Roman" w:cs="Times New Roman"/>
          <w:color w:val="003366"/>
        </w:rPr>
        <w:t>&gt;</w:t>
      </w:r>
      <w:r w:rsidR="00271EBC" w:rsidRPr="00AC66AF">
        <w:rPr>
          <w:rFonts w:ascii="Times New Roman" w:hAnsi="Times New Roman" w:cs="Times New Roman"/>
          <w:color w:val="000000"/>
        </w:rPr>
        <w:t>texte de la note</w:t>
      </w:r>
      <w:r w:rsidR="00271EBC" w:rsidRPr="00AC66AF">
        <w:rPr>
          <w:rFonts w:ascii="Times New Roman" w:hAnsi="Times New Roman" w:cs="Times New Roman"/>
          <w:color w:val="003366"/>
        </w:rPr>
        <w:t>&lt;/note&gt;</w:t>
      </w:r>
      <w:r w:rsidRPr="00AC66AF">
        <w:rPr>
          <w:rFonts w:ascii="Times New Roman" w:hAnsi="Times New Roman" w:cs="Times New Roman"/>
          <w:color w:val="000000"/>
        </w:rPr>
        <w:t>.</w:t>
      </w:r>
      <w:r w:rsidRPr="00AC66AF">
        <w:rPr>
          <w:rFonts w:ascii="Times New Roman" w:hAnsi="Times New Roman" w:cs="Times New Roman"/>
          <w:color w:val="003366"/>
        </w:rPr>
        <w:t>&lt;/p&gt;</w:t>
      </w:r>
    </w:p>
    <w:p w14:paraId="459D42B7" w14:textId="77777777" w:rsidR="00271EBC" w:rsidRPr="00AC66AF" w:rsidRDefault="00271EBC" w:rsidP="006C65C0"/>
    <w:p w14:paraId="3FD9679D" w14:textId="77777777" w:rsidR="006C65C0" w:rsidRPr="00AC66AF" w:rsidRDefault="006C65C0" w:rsidP="006C65C0">
      <w:pPr>
        <w:pStyle w:val="Titre6"/>
      </w:pPr>
      <w:r w:rsidRPr="00AC66AF">
        <w:t>Rendu</w:t>
      </w:r>
    </w:p>
    <w:p w14:paraId="1268BC98" w14:textId="77777777" w:rsidR="006C65C0" w:rsidRPr="00AC66AF" w:rsidRDefault="006C65C0" w:rsidP="006C65C0">
      <w:r w:rsidRPr="00AC66AF">
        <w:t>Afficher le contenu textuel de l’élément entre deux pipes (« texte environnant | passage concerné | texte environnant ») dans le flux textuel général, en fournissant au survol une indication de localisation fournie à partir des attributs concernés.</w:t>
      </w:r>
    </w:p>
    <w:p w14:paraId="2EA3E186" w14:textId="0C6A8CB6" w:rsidR="006C65C0" w:rsidRPr="00AC66AF" w:rsidRDefault="00530370" w:rsidP="00530370">
      <w:pPr>
        <w:pStyle w:val="Titre8"/>
      </w:pPr>
      <w:r w:rsidRPr="00AC66AF">
        <w:t>Exemple</w:t>
      </w:r>
    </w:p>
    <w:p w14:paraId="39B0CF5E" w14:textId="2322E46F" w:rsidR="00530370" w:rsidRPr="00AC66AF" w:rsidRDefault="00530370" w:rsidP="00530370">
      <w:r w:rsidRPr="00AC66AF">
        <w:rPr>
          <w:b/>
        </w:rPr>
        <w:t>L’origine</w:t>
      </w:r>
      <w:r w:rsidRPr="00AC66AF">
        <w:t xml:space="preserve"> des édiffices qui sont destinés pour la commodité est aussi ancienne que le monde. Le […] peut connoître dans le quatrième chapitre de la Genèse, lorsque Caïn dit à son frère Abel sortons dehors, marque qu’ils étoient dans un lieu clos et séparé de la campagne </w:t>
      </w:r>
      <w:r w:rsidRPr="00AC66AF">
        <w:rPr>
          <w:color w:val="FF0080"/>
        </w:rPr>
        <w:t>|</w:t>
      </w:r>
      <w:r w:rsidRPr="00AC66AF">
        <w:t> texte de la note </w:t>
      </w:r>
      <w:r w:rsidRPr="00AC66AF">
        <w:rPr>
          <w:color w:val="FF0080"/>
        </w:rPr>
        <w:t>|</w:t>
      </w:r>
      <w:r w:rsidRPr="00AC66AF">
        <w:t>.</w:t>
      </w:r>
    </w:p>
    <w:p w14:paraId="70A046BC" w14:textId="1B34FFFE" w:rsidR="004E0A07" w:rsidRPr="00094856" w:rsidRDefault="004E0A07" w:rsidP="00530370">
      <w:pPr>
        <w:rPr>
          <w:i/>
        </w:rPr>
      </w:pPr>
      <w:r w:rsidRPr="00AC66AF">
        <w:rPr>
          <w:i/>
        </w:rPr>
        <w:t>[le texte de la note en rose au survol</w:t>
      </w:r>
      <w:r w:rsidR="00DD6830" w:rsidRPr="00AC66AF">
        <w:rPr>
          <w:i/>
        </w:rPr>
        <w:t>, avec une indication de localisation d’après la</w:t>
      </w:r>
      <w:r w:rsidR="00DD6830">
        <w:rPr>
          <w:i/>
        </w:rPr>
        <w:t xml:space="preserve"> valeur de l’attribut </w:t>
      </w:r>
      <w:r w:rsidR="00DD6830" w:rsidRPr="00DD6830">
        <w:rPr>
          <w:rStyle w:val="Forteaccentuation"/>
        </w:rPr>
        <w:t>place</w:t>
      </w:r>
      <w:r w:rsidR="003430D8">
        <w:rPr>
          <w:i/>
        </w:rPr>
        <w:t xml:space="preserve"> cf. </w:t>
      </w:r>
      <w:hyperlink w:anchor="_Localisation" w:history="1">
        <w:r w:rsidR="003430D8" w:rsidRPr="009B4BCD">
          <w:rPr>
            <w:rStyle w:val="Lienhypertexte"/>
            <w:i/>
          </w:rPr>
          <w:t>localisations</w:t>
        </w:r>
      </w:hyperlink>
      <w:r w:rsidR="003430D8">
        <w:rPr>
          <w:i/>
        </w:rPr>
        <w:t>]</w:t>
      </w:r>
    </w:p>
    <w:p w14:paraId="422378EE" w14:textId="53FE1070" w:rsidR="0016182B" w:rsidRDefault="0016182B" w:rsidP="0016182B">
      <w:pPr>
        <w:pStyle w:val="Titre1"/>
      </w:pPr>
      <w:bookmarkStart w:id="258" w:name="_Transcription_du_texte"/>
      <w:bookmarkStart w:id="259" w:name="_Toc230401024"/>
      <w:bookmarkEnd w:id="258"/>
      <w:r>
        <w:t>Transcription du texte</w:t>
      </w:r>
      <w:bookmarkEnd w:id="259"/>
    </w:p>
    <w:p w14:paraId="0AAF8F0C" w14:textId="4598E5BA" w:rsidR="00AE2201" w:rsidRDefault="00AE2201" w:rsidP="0016182B">
      <w:pPr>
        <w:pStyle w:val="Titre2"/>
      </w:pPr>
      <w:bookmarkStart w:id="260" w:name="_Les_abréviations_et"/>
      <w:bookmarkStart w:id="261" w:name="_Les_abréviations_et_1"/>
      <w:bookmarkStart w:id="262" w:name="_Les_abréviations_et_2"/>
      <w:bookmarkStart w:id="263" w:name="_Toc230401025"/>
      <w:bookmarkEnd w:id="260"/>
      <w:bookmarkEnd w:id="261"/>
      <w:bookmarkEnd w:id="262"/>
      <w:r>
        <w:t>Les abréviations et leur résolution</w:t>
      </w:r>
      <w:bookmarkEnd w:id="263"/>
    </w:p>
    <w:p w14:paraId="21C24B62" w14:textId="77777777" w:rsidR="004711EB" w:rsidRDefault="004711EB" w:rsidP="004711EB">
      <w:r>
        <w:t>Les abréviations ont normalement fait l’objet d’une transcription dans le texte sans résolution. Elles doivent être relevées dans le texte, leur type doit être indiqué, et elles seront résolues par les éditeurs avec une indication concernant le degré de certitude.</w:t>
      </w:r>
    </w:p>
    <w:p w14:paraId="5CE13B5B" w14:textId="77777777" w:rsidR="00B67B46" w:rsidRDefault="00B67B46" w:rsidP="0016182B">
      <w:pPr>
        <w:pStyle w:val="Titre6"/>
      </w:pPr>
      <w:r>
        <w:t>Pré-encodage</w:t>
      </w:r>
    </w:p>
    <w:p w14:paraId="681069B2" w14:textId="77777777" w:rsidR="00B67B46" w:rsidRDefault="00B67B46" w:rsidP="00B67B46">
      <w:pPr>
        <w:pStyle w:val="Titre7"/>
      </w:pPr>
      <w:bookmarkStart w:id="264" w:name="_Toc195722105"/>
      <w:r>
        <w:t>Abréviations par suspension</w:t>
      </w:r>
      <w:bookmarkEnd w:id="264"/>
    </w:p>
    <w:p w14:paraId="58B3D277" w14:textId="77777777" w:rsidR="00B67B46" w:rsidRDefault="00B67B46" w:rsidP="00B67B46">
      <w:pPr>
        <w:rPr>
          <w:i/>
        </w:rPr>
      </w:pPr>
      <w:r>
        <w:t xml:space="preserve">Là où les premières lettres du mot sont écrites, suivies en général d’un point ou d’une autre marque : par exemple </w:t>
      </w:r>
      <w:r>
        <w:rPr>
          <w:i/>
        </w:rPr>
        <w:t>e.g.</w:t>
      </w:r>
      <w:r>
        <w:t xml:space="preserve"> pour </w:t>
      </w:r>
      <w:r>
        <w:rPr>
          <w:i/>
        </w:rPr>
        <w:t>exempli gratia</w:t>
      </w:r>
    </w:p>
    <w:p w14:paraId="059E024A" w14:textId="4C3FA4A3" w:rsidR="00B67B46" w:rsidRDefault="00B67B46" w:rsidP="00B67B46">
      <w:pPr>
        <w:pStyle w:val="Titre8"/>
      </w:pPr>
      <w:r>
        <w:t>Exemple</w:t>
      </w:r>
    </w:p>
    <w:p w14:paraId="19CA894E" w14:textId="77777777" w:rsidR="00B67B46" w:rsidRPr="00382658" w:rsidRDefault="00B67B46" w:rsidP="00B67B46">
      <w:r>
        <w:t>À la place de l’abréviation :</w:t>
      </w:r>
    </w:p>
    <w:p w14:paraId="0A024690" w14:textId="77777777" w:rsidR="00B67B46" w:rsidRPr="0086240B" w:rsidRDefault="00B67B46" w:rsidP="00B67B46">
      <w:r>
        <w:t>[abréviation par suspension : « telle_que_lue » ; « résolue » ; commentaire éventuel sur la certitude de la résolution]. Ne pas oublier les guillemets.</w:t>
      </w:r>
    </w:p>
    <w:p w14:paraId="1459B1E5" w14:textId="77777777" w:rsidR="00B67B46" w:rsidRDefault="00B67B46" w:rsidP="00B67B46">
      <w:pPr>
        <w:pStyle w:val="Titre7"/>
      </w:pPr>
      <w:bookmarkStart w:id="265" w:name="_Toc195722107"/>
      <w:r>
        <w:t>Abréviations par contraction</w:t>
      </w:r>
      <w:bookmarkEnd w:id="265"/>
    </w:p>
    <w:p w14:paraId="500A5EC7" w14:textId="77777777" w:rsidR="00B67B46" w:rsidRDefault="00B67B46" w:rsidP="00B67B46">
      <w:pPr>
        <w:rPr>
          <w:i/>
        </w:rPr>
      </w:pPr>
      <w:r>
        <w:t xml:space="preserve">Les première(s) et dernière(s) lettres du mot sont écrites, accompagnées le plus souvent d’un signe abréviatif tel que trait suscrit, ou, plus rarement, un point : par exemple </w:t>
      </w:r>
      <w:r>
        <w:rPr>
          <w:i/>
        </w:rPr>
        <w:t>Mr.</w:t>
      </w:r>
      <w:r>
        <w:t xml:space="preserve"> pour </w:t>
      </w:r>
      <w:r>
        <w:rPr>
          <w:i/>
        </w:rPr>
        <w:t>Monsieur</w:t>
      </w:r>
      <w:r>
        <w:t xml:space="preserve">. Des lettres suscrites (voyelles ou consonnes) sont également souvent utilisées pour indiquer que l’on a procédé à des contractions, elles-mêmes de divers types : par exemple </w:t>
      </w:r>
      <w:r>
        <w:rPr>
          <w:i/>
        </w:rPr>
        <w:t>s</w:t>
      </w:r>
      <w:r>
        <w:t xml:space="preserve"> suivi de </w:t>
      </w:r>
      <w:r>
        <w:rPr>
          <w:i/>
        </w:rPr>
        <w:t>r</w:t>
      </w:r>
      <w:r>
        <w:t xml:space="preserve"> suscrit pour </w:t>
      </w:r>
      <w:r>
        <w:rPr>
          <w:i/>
        </w:rPr>
        <w:t>sieur.</w:t>
      </w:r>
    </w:p>
    <w:p w14:paraId="38E2E829" w14:textId="732C312A" w:rsidR="00B67B46" w:rsidRDefault="00B67B46" w:rsidP="00B67B46">
      <w:pPr>
        <w:pStyle w:val="Titre8"/>
      </w:pPr>
      <w:r>
        <w:t>Exemple</w:t>
      </w:r>
    </w:p>
    <w:p w14:paraId="73F14E00" w14:textId="77777777" w:rsidR="00B67B46" w:rsidRPr="0086240B" w:rsidRDefault="00B67B46" w:rsidP="00B67B46">
      <w:r>
        <w:t>[abréviation par contraction : « telle_que_lue » ; résolue ; commentaire éventuel sur la certitude de la résolution]. Ne pas oublier les guillemets et les points-virgules.</w:t>
      </w:r>
    </w:p>
    <w:p w14:paraId="0B4A3F6D" w14:textId="77777777" w:rsidR="00B67B46" w:rsidRDefault="00B67B46" w:rsidP="00B67B46">
      <w:pPr>
        <w:pStyle w:val="Titre7"/>
      </w:pPr>
      <w:bookmarkStart w:id="266" w:name="_Toc195722109"/>
      <w:r>
        <w:t>Brévigraphes</w:t>
      </w:r>
      <w:bookmarkEnd w:id="266"/>
    </w:p>
    <w:p w14:paraId="3A7001F4" w14:textId="77777777" w:rsidR="00B67B46" w:rsidRDefault="00B67B46" w:rsidP="00B67B46">
      <w:r>
        <w:t xml:space="preserve">Ce sont des symboles spécifiques, tels que la note tironienne utilisée à la place de la conjonction de coordination « et », ou la lettre p barrée, souvent utilisée à la place de la syllabe </w:t>
      </w:r>
      <w:r>
        <w:rPr>
          <w:i/>
        </w:rPr>
        <w:t>per</w:t>
      </w:r>
      <w:r>
        <w:t>.</w:t>
      </w:r>
    </w:p>
    <w:p w14:paraId="7607C0CF" w14:textId="396594C5" w:rsidR="00B67B46" w:rsidRDefault="00B67B46" w:rsidP="00B67B46">
      <w:pPr>
        <w:pStyle w:val="Titre8"/>
      </w:pPr>
      <w:r>
        <w:t>Exemple</w:t>
      </w:r>
    </w:p>
    <w:p w14:paraId="227CB6DE" w14:textId="77777777" w:rsidR="00B67B46" w:rsidRDefault="00B67B46" w:rsidP="00B67B46">
      <w:r>
        <w:t>[brévigraphe : « telle que lue » ; résolue ; commentaire éventuel sur la certitude de la résolution]. Ne pas oublier les guillemets et les points-virgules.</w:t>
      </w:r>
    </w:p>
    <w:p w14:paraId="25802B42" w14:textId="77777777" w:rsidR="00B67B46" w:rsidRPr="00393936" w:rsidRDefault="00B67B46" w:rsidP="00B67B46">
      <w:r>
        <w:t>Utiliser les caractères spéciaux pour marquer le brévigraphe.</w:t>
      </w:r>
    </w:p>
    <w:p w14:paraId="14C7065C" w14:textId="47AEF603" w:rsidR="004043B4" w:rsidRDefault="004043B4" w:rsidP="0016182B">
      <w:pPr>
        <w:pStyle w:val="Titre6"/>
      </w:pPr>
      <w:r>
        <w:t>Encodage</w:t>
      </w:r>
    </w:p>
    <w:p w14:paraId="7E5EED4B" w14:textId="77826F9E" w:rsidR="004043B4" w:rsidRDefault="004043B4" w:rsidP="0016182B">
      <w:r>
        <w:t xml:space="preserve">Les abréviations sont encodées au moyen </w:t>
      </w:r>
      <w:r w:rsidR="008E0F2D">
        <w:t xml:space="preserve">d’une combinaison de </w:t>
      </w:r>
      <w:r>
        <w:t xml:space="preserve">balises </w:t>
      </w:r>
      <w:r w:rsidRPr="00703BAC">
        <w:rPr>
          <w:rStyle w:val="lev"/>
        </w:rPr>
        <w:t>choice</w:t>
      </w:r>
      <w:r>
        <w:t xml:space="preserve">, </w:t>
      </w:r>
      <w:r w:rsidRPr="00703BAC">
        <w:rPr>
          <w:rStyle w:val="lev"/>
        </w:rPr>
        <w:t>abbr</w:t>
      </w:r>
      <w:r>
        <w:t xml:space="preserve"> et </w:t>
      </w:r>
      <w:r w:rsidRPr="00703BAC">
        <w:rPr>
          <w:rStyle w:val="lev"/>
        </w:rPr>
        <w:t>expan</w:t>
      </w:r>
      <w:r>
        <w:t>.</w:t>
      </w:r>
    </w:p>
    <w:p w14:paraId="70BA3CCA" w14:textId="2328D6D3" w:rsidR="003702AD" w:rsidRDefault="003702AD" w:rsidP="00247645">
      <w:pPr>
        <w:pStyle w:val="Titre8"/>
      </w:pPr>
      <w:r>
        <w:t>Exemple</w:t>
      </w:r>
    </w:p>
    <w:p w14:paraId="76930D41" w14:textId="77777777" w:rsidR="003702AD" w:rsidRDefault="003702AD" w:rsidP="003702AD">
      <w:r>
        <w:t>Étudians de</w:t>
      </w:r>
    </w:p>
    <w:p w14:paraId="2C819A6A" w14:textId="027077D5" w:rsidR="003702AD" w:rsidRDefault="003702AD" w:rsidP="003702AD">
      <w:pPr>
        <w:rPr>
          <w:color w:val="003366"/>
        </w:rPr>
      </w:pPr>
      <w:r>
        <w:rPr>
          <w:color w:val="003366"/>
        </w:rPr>
        <w:t>&lt;choice&gt;</w:t>
      </w:r>
    </w:p>
    <w:p w14:paraId="3E11A793" w14:textId="77777777" w:rsidR="003702AD" w:rsidRDefault="003702AD" w:rsidP="003702AD">
      <w:pPr>
        <w:ind w:firstLine="708"/>
        <w:rPr>
          <w:color w:val="003366"/>
        </w:rPr>
      </w:pPr>
      <w:r>
        <w:rPr>
          <w:color w:val="003366"/>
        </w:rPr>
        <w:t>&lt;abbr&gt;</w:t>
      </w:r>
      <w:r>
        <w:t>lad.</w:t>
      </w:r>
      <w:r>
        <w:rPr>
          <w:color w:val="003366"/>
        </w:rPr>
        <w:t>&lt;/abbr&gt;</w:t>
      </w:r>
    </w:p>
    <w:p w14:paraId="00F31357" w14:textId="77777777" w:rsidR="003702AD" w:rsidRDefault="003702AD" w:rsidP="003702AD">
      <w:pPr>
        <w:ind w:firstLine="708"/>
        <w:rPr>
          <w:color w:val="003366"/>
        </w:rPr>
      </w:pPr>
      <w:r>
        <w:rPr>
          <w:color w:val="003366"/>
        </w:rPr>
        <w:t>&lt;expan&gt;</w:t>
      </w:r>
      <w:r>
        <w:t>ladite</w:t>
      </w:r>
      <w:r>
        <w:rPr>
          <w:color w:val="003366"/>
        </w:rPr>
        <w:t>&lt;/expan&gt;</w:t>
      </w:r>
    </w:p>
    <w:p w14:paraId="038512A4" w14:textId="0839AB5A" w:rsidR="003702AD" w:rsidRPr="003702AD" w:rsidRDefault="003702AD" w:rsidP="003702AD">
      <w:r>
        <w:rPr>
          <w:color w:val="003366"/>
        </w:rPr>
        <w:t>&lt;/choice&gt;</w:t>
      </w:r>
      <w:r>
        <w:t xml:space="preserve"> accademie Royale d’architecture.</w:t>
      </w:r>
    </w:p>
    <w:p w14:paraId="359A5D08" w14:textId="74BF93DE" w:rsidR="008E0F2D" w:rsidRPr="00AC66AF" w:rsidRDefault="008E0F2D" w:rsidP="0016182B">
      <w:pPr>
        <w:pStyle w:val="Titre6"/>
      </w:pPr>
      <w:r w:rsidRPr="00AC66AF">
        <w:t>Rendu</w:t>
      </w:r>
    </w:p>
    <w:p w14:paraId="001F5FF3" w14:textId="5F911EC1" w:rsidR="00926744" w:rsidRPr="00AC66AF" w:rsidRDefault="008E0F2D" w:rsidP="0016182B">
      <w:r w:rsidRPr="00AC66AF">
        <w:t>Rendre l’abréviation</w:t>
      </w:r>
      <w:r w:rsidR="00306878" w:rsidRPr="00AC66AF">
        <w:t xml:space="preserve"> développée (contenue dans expan)</w:t>
      </w:r>
      <w:r w:rsidR="00CB47FB" w:rsidRPr="00AC66AF">
        <w:t xml:space="preserve"> soulignée en pointillé</w:t>
      </w:r>
    </w:p>
    <w:p w14:paraId="31CFEB55" w14:textId="6FE330AA" w:rsidR="008E0F2D" w:rsidRPr="00AC66AF" w:rsidRDefault="008E0F2D" w:rsidP="0016182B">
      <w:r w:rsidRPr="00AC66AF">
        <w:t>Afficher au survol l’a</w:t>
      </w:r>
      <w:r w:rsidR="00306878" w:rsidRPr="00AC66AF">
        <w:t>bréviation telle que transcrite : abréviation : « contenu de abbr »</w:t>
      </w:r>
    </w:p>
    <w:p w14:paraId="4D5CFC29" w14:textId="2ADA1BB4" w:rsidR="00845428" w:rsidRPr="00AC66AF" w:rsidRDefault="00845428" w:rsidP="0016182B">
      <w:r w:rsidRPr="00AC66AF">
        <w:t>Trouver une manière de fournir graphiquement l’indication qu’une information est disponible au survol.</w:t>
      </w:r>
    </w:p>
    <w:p w14:paraId="674206C9" w14:textId="77777777" w:rsidR="00845428" w:rsidRPr="00AC66AF" w:rsidRDefault="00845428" w:rsidP="0016182B"/>
    <w:p w14:paraId="64CF5D8B" w14:textId="1C09BD39" w:rsidR="00AE2201" w:rsidRDefault="00AE2201" w:rsidP="0016182B">
      <w:pPr>
        <w:pStyle w:val="Titre2"/>
      </w:pPr>
      <w:bookmarkStart w:id="267" w:name="_Langue_du_texte"/>
      <w:bookmarkStart w:id="268" w:name="_Toc230401026"/>
      <w:bookmarkEnd w:id="267"/>
      <w:r w:rsidRPr="00AC66AF">
        <w:t>Langue du texte</w:t>
      </w:r>
      <w:bookmarkEnd w:id="268"/>
    </w:p>
    <w:p w14:paraId="3EDFC330" w14:textId="294FEFFD" w:rsidR="00F463EE" w:rsidRDefault="00F463EE" w:rsidP="00F463EE">
      <w:r>
        <w:t>Certains passages pouvant être rédigés dans des langues étrangères ou régionales, il peut être important de noter la langue du texte ou d’une portion de texte.</w:t>
      </w:r>
    </w:p>
    <w:p w14:paraId="7AB697CB" w14:textId="77777777" w:rsidR="00F463EE" w:rsidRDefault="00F463EE" w:rsidP="00CD6DA7">
      <w:pPr>
        <w:pStyle w:val="Titre6"/>
      </w:pPr>
      <w:r>
        <w:t>Pré-encodage</w:t>
      </w:r>
    </w:p>
    <w:p w14:paraId="3D967418" w14:textId="0F064329" w:rsidR="00F463EE" w:rsidRDefault="00F463EE" w:rsidP="004A27E5">
      <w:pPr>
        <w:pStyle w:val="Titre8"/>
      </w:pPr>
      <w:r>
        <w:t>Exemple</w:t>
      </w:r>
    </w:p>
    <w:p w14:paraId="69711D8A" w14:textId="77777777" w:rsidR="004A27E5" w:rsidRPr="00BE51BD" w:rsidRDefault="004A27E5" w:rsidP="004A27E5">
      <w:r>
        <w:t>[langue : nom_de_la_langue « passage concerné »]. Ne pas oublier les guillemets.</w:t>
      </w:r>
    </w:p>
    <w:p w14:paraId="69283049" w14:textId="49EA539C" w:rsidR="008E0F2D" w:rsidRDefault="008E0F2D" w:rsidP="00CD6DA7">
      <w:pPr>
        <w:pStyle w:val="Titre6"/>
      </w:pPr>
      <w:r>
        <w:t>Encodage</w:t>
      </w:r>
    </w:p>
    <w:p w14:paraId="45D15316" w14:textId="53C0C1D0" w:rsidR="008E0F2D" w:rsidRDefault="008E0F2D" w:rsidP="0016182B">
      <w:r>
        <w:t xml:space="preserve">Les passages du texte écrits dans une langue étrangère sont encodés au moyen de la balise </w:t>
      </w:r>
      <w:r w:rsidRPr="00926744">
        <w:rPr>
          <w:rStyle w:val="lev"/>
        </w:rPr>
        <w:t>foreign</w:t>
      </w:r>
      <w:r>
        <w:t xml:space="preserve"> s’il n’y a pas d’élément englobant, ou de l’attribut </w:t>
      </w:r>
      <w:r w:rsidRPr="00926744">
        <w:rPr>
          <w:rStyle w:val="Forteaccentuation"/>
        </w:rPr>
        <w:t>xml:lang</w:t>
      </w:r>
      <w:r>
        <w:t xml:space="preserve"> sur un élément p, seg, ou cit, quot, etc.</w:t>
      </w:r>
    </w:p>
    <w:p w14:paraId="604B9D27" w14:textId="4B87AAFF" w:rsidR="00CD6DA7" w:rsidRDefault="00CD6DA7" w:rsidP="00247645">
      <w:pPr>
        <w:pStyle w:val="Titre8"/>
      </w:pPr>
      <w:r>
        <w:t>Exemple</w:t>
      </w:r>
    </w:p>
    <w:p w14:paraId="4FD8CEF0" w14:textId="2EB7E25D" w:rsidR="00CD6DA7" w:rsidRPr="00CD6DA7" w:rsidRDefault="00CD6DA7" w:rsidP="00CD6DA7">
      <w:r>
        <w:t xml:space="preserve">ou autrement cancel du mot latin </w:t>
      </w:r>
      <w:r>
        <w:rPr>
          <w:color w:val="003366"/>
        </w:rPr>
        <w:t>&lt;foreign</w:t>
      </w:r>
      <w:r>
        <w:rPr>
          <w:color w:val="FF33CC"/>
        </w:rPr>
        <w:t xml:space="preserve"> xml:lang=</w:t>
      </w:r>
      <w:r>
        <w:rPr>
          <w:color w:val="006666"/>
        </w:rPr>
        <w:t>"lat"</w:t>
      </w:r>
      <w:r>
        <w:rPr>
          <w:color w:val="003366"/>
        </w:rPr>
        <w:t>&gt;</w:t>
      </w:r>
      <w:r>
        <w:t>concelli</w:t>
      </w:r>
      <w:r>
        <w:rPr>
          <w:color w:val="003366"/>
        </w:rPr>
        <w:t>&lt;/foreign&gt;</w:t>
      </w:r>
      <w:r>
        <w:t>, à l’Entrée du cœur</w:t>
      </w:r>
    </w:p>
    <w:p w14:paraId="73759793" w14:textId="47382E33" w:rsidR="008E0F2D" w:rsidRDefault="008E0F2D" w:rsidP="00CD6DA7">
      <w:pPr>
        <w:pStyle w:val="Titre6"/>
      </w:pPr>
      <w:r>
        <w:t>Rendu</w:t>
      </w:r>
    </w:p>
    <w:p w14:paraId="3C3CC9BE" w14:textId="5D0FC92C" w:rsidR="00566088" w:rsidRDefault="00AE10E1" w:rsidP="0016182B">
      <w:r>
        <w:t>Passages concernés en i</w:t>
      </w:r>
      <w:r w:rsidR="00926744">
        <w:t>talique.</w:t>
      </w:r>
    </w:p>
    <w:p w14:paraId="41A5782C" w14:textId="77777777" w:rsidR="00D52A1C" w:rsidRDefault="00D52A1C" w:rsidP="0016182B"/>
    <w:p w14:paraId="024494B6" w14:textId="55B996DA" w:rsidR="00AE2201" w:rsidRDefault="00AE2201" w:rsidP="0016182B">
      <w:pPr>
        <w:pStyle w:val="Titre2"/>
      </w:pPr>
      <w:bookmarkStart w:id="269" w:name="_Erreurs_syntaxiques_ou"/>
      <w:bookmarkStart w:id="270" w:name="_Toc230401027"/>
      <w:bookmarkEnd w:id="269"/>
      <w:r>
        <w:t>Erreurs syntaxiques ou segments sémantiquement incorrects</w:t>
      </w:r>
      <w:bookmarkEnd w:id="270"/>
    </w:p>
    <w:p w14:paraId="6AC64C13" w14:textId="77777777" w:rsidR="0077376B" w:rsidRPr="00142814" w:rsidRDefault="0077376B" w:rsidP="0077376B">
      <w:r w:rsidRPr="00142814">
        <w:t>Il convient d’indiquer lorsque la leçon donnée par le manuscrit est erronée ou n’a pas de sens.</w:t>
      </w:r>
    </w:p>
    <w:p w14:paraId="56CE6638" w14:textId="77777777" w:rsidR="0077376B" w:rsidRDefault="0077376B" w:rsidP="0016182B">
      <w:pPr>
        <w:pStyle w:val="Titre6"/>
      </w:pPr>
      <w:r>
        <w:t>Pré-encodage</w:t>
      </w:r>
    </w:p>
    <w:p w14:paraId="28DE89A5" w14:textId="77777777" w:rsidR="0077376B" w:rsidRDefault="0077376B" w:rsidP="0077376B">
      <w:r>
        <w:t xml:space="preserve">On indiquera lorsque la leçon donnée par le manuscrit est erronée ou n’a pas de sens </w:t>
      </w:r>
      <w:r w:rsidRPr="00683ABC">
        <w:t xml:space="preserve">à l’aide d’un </w:t>
      </w:r>
      <w:r>
        <w:t>[s</w:t>
      </w:r>
      <w:r w:rsidRPr="00683ABC">
        <w:t>ic.</w:t>
      </w:r>
      <w:r>
        <w:t>]</w:t>
      </w:r>
      <w:r w:rsidRPr="00683ABC">
        <w:t xml:space="preserve"> On </w:t>
      </w:r>
      <w:r>
        <w:t>pourra fournir</w:t>
      </w:r>
      <w:r w:rsidRPr="00683ABC">
        <w:t xml:space="preserve"> la leçon correc</w:t>
      </w:r>
      <w:r>
        <w:t>te selon l’opinion de l’éditeur en note. Afin de repérer précisément la partie erronée ou sémantiquement incorrecte d’après l’éditeur, celle-ci est inscrite de la manière suivante :</w:t>
      </w:r>
    </w:p>
    <w:p w14:paraId="7C5345BF" w14:textId="77777777" w:rsidR="0077376B" w:rsidRPr="00494188" w:rsidRDefault="0077376B" w:rsidP="0077376B">
      <w:r>
        <w:t>Ex : [sic : « partie_erronnée_ou_semantiquement_incorrecte »]</w:t>
      </w:r>
    </w:p>
    <w:p w14:paraId="21A7A32E" w14:textId="77777777" w:rsidR="0077376B" w:rsidRDefault="0077376B" w:rsidP="0077376B">
      <w:r w:rsidRPr="00683ABC">
        <w:t>On indiquera les segments de texte considérés superflus ou redondants (par ex. du texte répété).</w:t>
      </w:r>
    </w:p>
    <w:p w14:paraId="75A9E1AB" w14:textId="0899DB34" w:rsidR="0077376B" w:rsidRDefault="0077376B" w:rsidP="0077376B">
      <w:pPr>
        <w:pStyle w:val="Titre8"/>
      </w:pPr>
      <w:r>
        <w:t>Exemple</w:t>
      </w:r>
    </w:p>
    <w:p w14:paraId="372BD9AD" w14:textId="56AFEE00" w:rsidR="0077376B" w:rsidRDefault="0077376B" w:rsidP="0077376B">
      <w:r>
        <w:t>[sic : « texte » ; texte répété]</w:t>
      </w:r>
    </w:p>
    <w:p w14:paraId="284AA401" w14:textId="77777777" w:rsidR="0077376B" w:rsidRDefault="0077376B" w:rsidP="0077376B"/>
    <w:p w14:paraId="52829241" w14:textId="77777777" w:rsidR="0077376B" w:rsidRDefault="0077376B" w:rsidP="0077376B">
      <w:r>
        <w:t>exemple 1 :</w:t>
      </w:r>
    </w:p>
    <w:p w14:paraId="7631A3EC" w14:textId="77777777" w:rsidR="0077376B" w:rsidRDefault="0077376B" w:rsidP="0077376B">
      <w:r>
        <w:t>Chapitre 3</w:t>
      </w:r>
      <w:r w:rsidRPr="00173DDE">
        <w:rPr>
          <w:vertAlign w:val="superscript"/>
        </w:rPr>
        <w:t>e</w:t>
      </w:r>
    </w:p>
    <w:p w14:paraId="696A8C8B" w14:textId="77777777" w:rsidR="0077376B" w:rsidRDefault="0077376B" w:rsidP="0077376B">
      <w:r>
        <w:t>Dessein deuxisne de l’ordre toscan</w:t>
      </w:r>
    </w:p>
    <w:p w14:paraId="379E9B6B" w14:textId="77777777" w:rsidR="0077376B" w:rsidRDefault="0077376B" w:rsidP="0077376B"/>
    <w:p w14:paraId="5ABD396D" w14:textId="77777777" w:rsidR="0077376B" w:rsidRDefault="0077376B" w:rsidP="0077376B">
      <w:r>
        <w:t>Chapitre 3</w:t>
      </w:r>
      <w:r w:rsidRPr="00173DDE">
        <w:rPr>
          <w:vertAlign w:val="superscript"/>
        </w:rPr>
        <w:t>e</w:t>
      </w:r>
    </w:p>
    <w:p w14:paraId="2850F778" w14:textId="77777777" w:rsidR="0077376B" w:rsidRDefault="0077376B" w:rsidP="0077376B">
      <w:r>
        <w:t>Dessein [sic « deuxisne » ; deuxième] de l’ordre toscan</w:t>
      </w:r>
    </w:p>
    <w:p w14:paraId="45328D83" w14:textId="77777777" w:rsidR="0077376B" w:rsidRDefault="0077376B" w:rsidP="0077376B"/>
    <w:p w14:paraId="3F6BA90A" w14:textId="77777777" w:rsidR="0077376B" w:rsidRDefault="0077376B" w:rsidP="0077376B">
      <w:r>
        <w:t>Exemple 2 :</w:t>
      </w:r>
    </w:p>
    <w:p w14:paraId="2040C54B" w14:textId="77777777" w:rsidR="0077376B" w:rsidRDefault="0077376B" w:rsidP="0077376B">
      <w:r>
        <w:t>La hauteur de l’imposte et de l’archivolte sont [sic] la même qu’aux arcs</w:t>
      </w:r>
    </w:p>
    <w:p w14:paraId="6FDD8DDC" w14:textId="77777777" w:rsidR="0077376B" w:rsidRDefault="0077376B" w:rsidP="0077376B">
      <w:r>
        <w:t>La hauteur de l’imposte et de l’archivolte [sic : « sont »] la même qu’aux arcs</w:t>
      </w:r>
    </w:p>
    <w:p w14:paraId="219812EE" w14:textId="77777777" w:rsidR="0077376B" w:rsidRDefault="0077376B" w:rsidP="0077376B"/>
    <w:p w14:paraId="621AFE6A" w14:textId="77777777" w:rsidR="0077376B" w:rsidRDefault="0077376B" w:rsidP="0077376B">
      <w:r>
        <w:t>Exemple 3 :</w:t>
      </w:r>
    </w:p>
    <w:p w14:paraId="409F0D10" w14:textId="77777777" w:rsidR="0077376B" w:rsidRPr="00173DDE" w:rsidRDefault="0077376B" w:rsidP="0077376B">
      <w:r>
        <w:t>Pour l’ordinaire les pilastres ne sont pas diminuées et sont […]</w:t>
      </w:r>
    </w:p>
    <w:p w14:paraId="30C4EF83" w14:textId="77777777" w:rsidR="0077376B" w:rsidRPr="00173DDE" w:rsidRDefault="0077376B" w:rsidP="0077376B">
      <w:r>
        <w:t>Pour l’ordinaire les pilastres ne sont pas [sic : « diminuées »] et sont […]</w:t>
      </w:r>
    </w:p>
    <w:p w14:paraId="1BB1C186" w14:textId="47344F8E" w:rsidR="004E2E08" w:rsidRDefault="004E2E08" w:rsidP="0016182B">
      <w:pPr>
        <w:pStyle w:val="Titre6"/>
      </w:pPr>
      <w:r>
        <w:t>Encodage</w:t>
      </w:r>
    </w:p>
    <w:p w14:paraId="4C0BF70B" w14:textId="20DA265E" w:rsidR="0080746E" w:rsidRPr="0080746E" w:rsidRDefault="0080746E" w:rsidP="0016182B">
      <w:r>
        <w:t xml:space="preserve">Utilisation de l’élément </w:t>
      </w:r>
      <w:r w:rsidRPr="0080746E">
        <w:rPr>
          <w:rStyle w:val="lev"/>
        </w:rPr>
        <w:t>sic</w:t>
      </w:r>
      <w:r>
        <w:t xml:space="preserve"> sur le passage concerné.</w:t>
      </w:r>
    </w:p>
    <w:p w14:paraId="6EA32759" w14:textId="44CEB3CC" w:rsidR="00655A72" w:rsidRDefault="00655A72" w:rsidP="006E4CF0">
      <w:pPr>
        <w:pStyle w:val="Titre8"/>
      </w:pPr>
      <w:r>
        <w:t>Exemple</w:t>
      </w:r>
    </w:p>
    <w:p w14:paraId="04297088" w14:textId="4188D6C8" w:rsidR="00655A72" w:rsidRPr="00655A72" w:rsidRDefault="009D2E4D" w:rsidP="00655A72">
      <w:r>
        <w:t xml:space="preserve">[…] </w:t>
      </w:r>
      <w:r w:rsidR="00655A72">
        <w:t xml:space="preserve">Brique </w:t>
      </w:r>
      <w:r w:rsidR="00655A72">
        <w:rPr>
          <w:color w:val="003366"/>
        </w:rPr>
        <w:t>&lt;sic&gt;</w:t>
      </w:r>
      <w:r w:rsidR="00655A72">
        <w:t>faite</w:t>
      </w:r>
      <w:r w:rsidR="00655A72">
        <w:rPr>
          <w:color w:val="003366"/>
        </w:rPr>
        <w:t>&lt;/sic&gt;</w:t>
      </w:r>
      <w:r w:rsidR="00655A72">
        <w:t xml:space="preserve"> de terre cuitte</w:t>
      </w:r>
      <w:r>
        <w:t xml:space="preserve"> […]</w:t>
      </w:r>
    </w:p>
    <w:p w14:paraId="4DF812D9" w14:textId="77777777" w:rsidR="004E2E08" w:rsidRDefault="004E2E08" w:rsidP="0016182B">
      <w:pPr>
        <w:pStyle w:val="Titre6"/>
      </w:pPr>
      <w:r>
        <w:t>Rendu</w:t>
      </w:r>
    </w:p>
    <w:p w14:paraId="497DB756" w14:textId="16B20F7B" w:rsidR="0080746E" w:rsidRDefault="0080746E" w:rsidP="0016182B">
      <w:r>
        <w:t>Insérer un « [</w:t>
      </w:r>
      <w:r w:rsidR="005921E6">
        <w:t>s</w:t>
      </w:r>
      <w:r w:rsidR="00566088">
        <w:t>ic</w:t>
      </w:r>
      <w:r>
        <w:t>.] »</w:t>
      </w:r>
      <w:r w:rsidR="00566088">
        <w:t xml:space="preserve"> après </w:t>
      </w:r>
      <w:r>
        <w:t xml:space="preserve">le passage concerné entre </w:t>
      </w:r>
      <w:r w:rsidR="00566088">
        <w:t>crochets</w:t>
      </w:r>
      <w:r>
        <w:t>.</w:t>
      </w:r>
    </w:p>
    <w:p w14:paraId="77BDC2FC" w14:textId="6B266875" w:rsidR="00566088" w:rsidRDefault="0080746E" w:rsidP="0016182B">
      <w:r>
        <w:t>Le passage concerné peut éventuellement être mis en évidence (</w:t>
      </w:r>
      <w:r w:rsidR="004B77B9">
        <w:t xml:space="preserve">nous faire des </w:t>
      </w:r>
      <w:r w:rsidR="004B77B9" w:rsidRPr="00AC66AF">
        <w:t>propositions</w:t>
      </w:r>
      <w:r w:rsidRPr="00AC66AF">
        <w:t>).</w:t>
      </w:r>
      <w:r w:rsidR="00292A35" w:rsidRPr="00AC66AF">
        <w:t xml:space="preserve"> Le passage concerné apparaît souligné en pointillé avec le [sic.].</w:t>
      </w:r>
    </w:p>
    <w:p w14:paraId="6B0B4C05" w14:textId="77777777" w:rsidR="00845428" w:rsidRPr="00566088" w:rsidRDefault="00845428" w:rsidP="0016182B"/>
    <w:p w14:paraId="4F7BA6C4" w14:textId="3A101365" w:rsidR="00AE2201" w:rsidRDefault="00AE2201" w:rsidP="0016182B">
      <w:pPr>
        <w:pStyle w:val="Titre2"/>
      </w:pPr>
      <w:bookmarkStart w:id="271" w:name="_Graphies_de_l’époque"/>
      <w:bookmarkStart w:id="272" w:name="_Graphies_de_l’époque_1"/>
      <w:bookmarkStart w:id="273" w:name="_Graphies_de_l’époque_2"/>
      <w:bookmarkStart w:id="274" w:name="_Toc230401028"/>
      <w:bookmarkEnd w:id="271"/>
      <w:bookmarkEnd w:id="272"/>
      <w:bookmarkEnd w:id="273"/>
      <w:r>
        <w:t>Graphies de l’époque et formes normalisées</w:t>
      </w:r>
      <w:bookmarkEnd w:id="274"/>
    </w:p>
    <w:p w14:paraId="73D41196" w14:textId="77777777" w:rsidR="00902560" w:rsidRDefault="00902560" w:rsidP="00902560">
      <w:r>
        <w:t>Les sources primaires utilisent rarement l’orthographe moderne. Pour la recherche ou d’autres raisons liées aux traitements informatiques prévus, la graphie moderne peut s’avérer utile dans la transcription, elle sera donc conservée.</w:t>
      </w:r>
    </w:p>
    <w:p w14:paraId="29B394AA" w14:textId="77777777" w:rsidR="00902560" w:rsidRDefault="00902560" w:rsidP="00902560">
      <w:r>
        <w:t>La normalisation de la graphie ne concernera que le vocabulaire architectural et juridique et les mots qui méritent d’être indexés.</w:t>
      </w:r>
    </w:p>
    <w:p w14:paraId="45FB61ED" w14:textId="77777777" w:rsidR="00F6636E" w:rsidRDefault="00F6636E" w:rsidP="0016182B">
      <w:pPr>
        <w:pStyle w:val="Titre6"/>
      </w:pPr>
      <w:r>
        <w:t>Pré-encodage</w:t>
      </w:r>
    </w:p>
    <w:p w14:paraId="4FC6789C" w14:textId="7902F537" w:rsidR="00F6636E" w:rsidRDefault="00F6636E" w:rsidP="002B0003">
      <w:r>
        <w:t>[« forme_originale » ; forme_normalisée]. Ne pas oublier les guillemets et les points-virgules.</w:t>
      </w:r>
    </w:p>
    <w:p w14:paraId="0A10F448" w14:textId="77777777" w:rsidR="00F6636E" w:rsidRDefault="00F6636E" w:rsidP="00C30FCD">
      <w:pPr>
        <w:pStyle w:val="Titre8"/>
      </w:pPr>
      <w:r>
        <w:t>Exemple :</w:t>
      </w:r>
    </w:p>
    <w:p w14:paraId="38B9CA1C" w14:textId="77777777" w:rsidR="00C30FCD" w:rsidRDefault="00C30FCD" w:rsidP="00C30FCD">
      <w:r>
        <w:t>[« colomnes » ; colonnes]</w:t>
      </w:r>
    </w:p>
    <w:p w14:paraId="4831C75B" w14:textId="77777777" w:rsidR="00C30FCD" w:rsidRDefault="00C30FCD" w:rsidP="002B0003"/>
    <w:p w14:paraId="47782C1F" w14:textId="77777777" w:rsidR="00F6636E" w:rsidRDefault="00F6636E" w:rsidP="002B0003">
      <w:r>
        <w:t>Les refends des feuilles sont composés de trois feuilles chacun de lorier et Serise</w:t>
      </w:r>
    </w:p>
    <w:p w14:paraId="6841836A" w14:textId="77777777" w:rsidR="00F6636E" w:rsidRDefault="00F6636E" w:rsidP="002B0003">
      <w:r>
        <w:t>Les refends des feuilles sont composés de trois feuilles chacun de [« lorier » ; laurier] et [« Serise » ; cerise]</w:t>
      </w:r>
    </w:p>
    <w:p w14:paraId="345B77C3" w14:textId="77777777" w:rsidR="00F6636E" w:rsidRDefault="00F6636E" w:rsidP="002B0003"/>
    <w:p w14:paraId="2425B99E" w14:textId="77777777" w:rsidR="00F6636E" w:rsidRDefault="00F6636E" w:rsidP="002B0003">
      <w:r>
        <w:t>Mais, si on veut y mettre des ornemens, ils ne doivent pas excéder le tiers de la saillie de l’architrave.</w:t>
      </w:r>
    </w:p>
    <w:p w14:paraId="564EA6E2" w14:textId="77777777" w:rsidR="00F6636E" w:rsidRDefault="00F6636E" w:rsidP="002B0003">
      <w:r>
        <w:t>Mais, si on veut y mettre des [« ornemens » ; ornements], ils ne doivent pas excéder le tiers de la saillie de l’architrave.</w:t>
      </w:r>
    </w:p>
    <w:p w14:paraId="12F40AB2" w14:textId="226506B1" w:rsidR="00F6636E" w:rsidRPr="00F6636E" w:rsidRDefault="00F6636E" w:rsidP="002B0003">
      <w:r>
        <w:t>Commentaire : il s’agit d’un terme du vocabulaire technique architectural ou juridique.</w:t>
      </w:r>
    </w:p>
    <w:p w14:paraId="0AA8DE51" w14:textId="57E8A44D" w:rsidR="004E2E08" w:rsidRDefault="004E2E08" w:rsidP="0016182B">
      <w:pPr>
        <w:pStyle w:val="Titre6"/>
      </w:pPr>
      <w:r>
        <w:t>Encodage</w:t>
      </w:r>
    </w:p>
    <w:p w14:paraId="6FA6E117" w14:textId="6E1273BF" w:rsidR="004E2E08" w:rsidRDefault="004E2E08" w:rsidP="0016182B">
      <w:pPr>
        <w:rPr>
          <w:rStyle w:val="lev"/>
        </w:rPr>
      </w:pPr>
      <w:r>
        <w:t xml:space="preserve">Les formes régularisées sont encodées dans le texte au moyen </w:t>
      </w:r>
      <w:r w:rsidR="00845428">
        <w:t xml:space="preserve">d’une combinaison d’éléments </w:t>
      </w:r>
      <w:r w:rsidR="00845428" w:rsidRPr="00845428">
        <w:rPr>
          <w:rStyle w:val="lev"/>
        </w:rPr>
        <w:t>orig</w:t>
      </w:r>
      <w:r w:rsidR="00845428">
        <w:t xml:space="preserve"> et </w:t>
      </w:r>
      <w:r w:rsidR="00845428" w:rsidRPr="00845428">
        <w:rPr>
          <w:rStyle w:val="lev"/>
        </w:rPr>
        <w:t>reg</w:t>
      </w:r>
      <w:r w:rsidR="00845428">
        <w:t xml:space="preserve"> dans un élément </w:t>
      </w:r>
      <w:r w:rsidR="00845428" w:rsidRPr="00845428">
        <w:rPr>
          <w:rStyle w:val="lev"/>
        </w:rPr>
        <w:t>choice</w:t>
      </w:r>
    </w:p>
    <w:p w14:paraId="4BAF28DE" w14:textId="19BFA032" w:rsidR="009F69B3" w:rsidRDefault="009F69B3" w:rsidP="00AA73F6">
      <w:pPr>
        <w:pStyle w:val="Titre8"/>
      </w:pPr>
      <w:r>
        <w:t>Exemple</w:t>
      </w:r>
    </w:p>
    <w:p w14:paraId="677165F1" w14:textId="77777777" w:rsidR="009F69B3" w:rsidRDefault="009F69B3" w:rsidP="009F69B3">
      <w:r>
        <w:t>&lt;choice&gt;</w:t>
      </w:r>
    </w:p>
    <w:p w14:paraId="10F9D303" w14:textId="77777777" w:rsidR="009F69B3" w:rsidRDefault="009F69B3" w:rsidP="009F69B3">
      <w:pPr>
        <w:ind w:firstLine="708"/>
      </w:pPr>
      <w:r>
        <w:t>&lt;orig&gt;</w:t>
      </w:r>
      <w:r>
        <w:rPr>
          <w:color w:val="000000"/>
        </w:rPr>
        <w:t>logemens</w:t>
      </w:r>
      <w:r>
        <w:t>&lt;/orig&gt;</w:t>
      </w:r>
    </w:p>
    <w:p w14:paraId="1674EE97" w14:textId="77777777" w:rsidR="009F69B3" w:rsidRDefault="009F69B3" w:rsidP="009F69B3">
      <w:pPr>
        <w:ind w:firstLine="708"/>
      </w:pPr>
      <w:r>
        <w:t>&lt;reg&gt;</w:t>
      </w:r>
      <w:r>
        <w:rPr>
          <w:color w:val="000000"/>
        </w:rPr>
        <w:t>logements</w:t>
      </w:r>
      <w:r>
        <w:t>&lt;/reg&gt;</w:t>
      </w:r>
    </w:p>
    <w:p w14:paraId="498A1ED9" w14:textId="1EF1CD7B" w:rsidR="009F69B3" w:rsidRPr="004E2E08" w:rsidRDefault="009F69B3" w:rsidP="009F69B3">
      <w:r>
        <w:t>&lt;/choice&gt;</w:t>
      </w:r>
    </w:p>
    <w:p w14:paraId="4F92514A" w14:textId="77777777" w:rsidR="004E2E08" w:rsidRDefault="004E2E08" w:rsidP="0016182B">
      <w:pPr>
        <w:pStyle w:val="Titre6"/>
      </w:pPr>
      <w:r>
        <w:t>Rendu</w:t>
      </w:r>
    </w:p>
    <w:p w14:paraId="3EE4209A" w14:textId="7B289269" w:rsidR="00845428" w:rsidRDefault="00845428" w:rsidP="00845428">
      <w:r>
        <w:t xml:space="preserve">On affiche seulement le contenu de </w:t>
      </w:r>
      <w:r w:rsidRPr="00845428">
        <w:rPr>
          <w:rStyle w:val="lev"/>
        </w:rPr>
        <w:t>orig</w:t>
      </w:r>
      <w:r>
        <w:rPr>
          <w:rStyle w:val="lev"/>
        </w:rPr>
        <w:t>.</w:t>
      </w:r>
    </w:p>
    <w:p w14:paraId="0204BBE4" w14:textId="556F9CE1" w:rsidR="004E2E08" w:rsidRDefault="004E2E08" w:rsidP="0016182B">
      <w:r>
        <w:t>Les formes régularisées ne sont pas présentées au lecteur, en re</w:t>
      </w:r>
      <w:r w:rsidR="00566088">
        <w:t>va</w:t>
      </w:r>
      <w:r>
        <w:t>n</w:t>
      </w:r>
      <w:r w:rsidR="0079543B">
        <w:t>ch</w:t>
      </w:r>
      <w:r>
        <w:t xml:space="preserve">e elles sont comprises dans </w:t>
      </w:r>
      <w:r w:rsidR="00845428">
        <w:t xml:space="preserve">l’index du texte </w:t>
      </w:r>
      <w:r>
        <w:t>pour permettre des recherches en texte intégral.</w:t>
      </w:r>
    </w:p>
    <w:p w14:paraId="1FBB5B18" w14:textId="77777777" w:rsidR="00E33BA3" w:rsidRPr="004E2E08" w:rsidRDefault="00E33BA3" w:rsidP="0016182B"/>
    <w:p w14:paraId="27927E9D" w14:textId="3AD2E72D" w:rsidR="00AE2201" w:rsidRDefault="00AE2201" w:rsidP="0016182B">
      <w:pPr>
        <w:pStyle w:val="Titre2"/>
      </w:pPr>
      <w:bookmarkStart w:id="275" w:name="_Ajouts_et_suppressions"/>
      <w:bookmarkStart w:id="276" w:name="_Ajouts_et_suppressions_1"/>
      <w:bookmarkStart w:id="277" w:name="_Ajouts_et_suppressions_2"/>
      <w:bookmarkStart w:id="278" w:name="_Ajouts_et_suppressions_3"/>
      <w:bookmarkStart w:id="279" w:name="_Ajouts_et_suppressions_4"/>
      <w:bookmarkStart w:id="280" w:name="_Ajouts_et_suppressions_5"/>
      <w:bookmarkStart w:id="281" w:name="_Ajouts_et_suppressions_6"/>
      <w:bookmarkStart w:id="282" w:name="_Ajouts_et_suppressions_7"/>
      <w:bookmarkStart w:id="283" w:name="_Toc230401029"/>
      <w:bookmarkEnd w:id="275"/>
      <w:bookmarkEnd w:id="276"/>
      <w:bookmarkEnd w:id="277"/>
      <w:bookmarkEnd w:id="278"/>
      <w:bookmarkEnd w:id="279"/>
      <w:bookmarkEnd w:id="280"/>
      <w:bookmarkEnd w:id="281"/>
      <w:bookmarkEnd w:id="282"/>
      <w:r>
        <w:t>Ajouts et suppressions</w:t>
      </w:r>
      <w:bookmarkEnd w:id="283"/>
    </w:p>
    <w:p w14:paraId="11AA591B" w14:textId="77777777" w:rsidR="00B25ABD" w:rsidRDefault="00B25ABD" w:rsidP="00B25ABD">
      <w:r>
        <w:t>Les changements opérés sur le texte inscrit qu’ils soient faits par le scripteur ou ultérieurement par une autre main seront indiqués.</w:t>
      </w:r>
    </w:p>
    <w:p w14:paraId="62D01C78" w14:textId="77777777" w:rsidR="00C30FCD" w:rsidRDefault="00C30FCD" w:rsidP="0016182B">
      <w:pPr>
        <w:pStyle w:val="Titre6"/>
      </w:pPr>
      <w:r>
        <w:t>Pré-encodage</w:t>
      </w:r>
    </w:p>
    <w:p w14:paraId="3E26B558" w14:textId="08C497DF" w:rsidR="00C30FCD" w:rsidRDefault="00C30FCD" w:rsidP="00C30FCD">
      <w:r>
        <w:t>[ajout : localisation « passage concerné »]. Ne pas oublier les guillemets.</w:t>
      </w:r>
    </w:p>
    <w:p w14:paraId="6E07C02A" w14:textId="77777777" w:rsidR="00C30FCD" w:rsidRDefault="00C30FCD" w:rsidP="00C30FCD">
      <w:r>
        <w:t>[rature : « passage concerné »]. Ne pas oublier les guillemets.</w:t>
      </w:r>
    </w:p>
    <w:p w14:paraId="3A640B3C" w14:textId="77777777" w:rsidR="00C30FCD" w:rsidRDefault="00C30FCD" w:rsidP="00C30FCD">
      <w:r>
        <w:t>[rature : « passage concerné » ; remplacé par : localisation « passage concerné »]. Ne pas oublier les guillemets.</w:t>
      </w:r>
    </w:p>
    <w:p w14:paraId="2B0FDFEE" w14:textId="77777777" w:rsidR="00C30FCD" w:rsidRPr="00F94AB7" w:rsidRDefault="00C30FCD" w:rsidP="00C30FCD">
      <w:r>
        <w:t>[[ajouter le cas des correction n’ayant pas fait l’objet de rature. Outre la localisation expliciter le pré-encodage des mains et de la technique d’écriture.]]</w:t>
      </w:r>
    </w:p>
    <w:p w14:paraId="1372B44D" w14:textId="77777777" w:rsidR="00C30FCD" w:rsidRDefault="00C30FCD" w:rsidP="00C30FCD">
      <w:pPr>
        <w:pStyle w:val="Titre8"/>
      </w:pPr>
      <w:r>
        <w:t>Exemple :</w:t>
      </w:r>
    </w:p>
    <w:p w14:paraId="327B9DEE" w14:textId="77777777" w:rsidR="00C30FCD" w:rsidRDefault="00C30FCD" w:rsidP="00C30FCD">
      <w:r>
        <w:t>[…] et la saillie de la corniche est deux modules et demi au delà du nud de la frise.</w:t>
      </w:r>
    </w:p>
    <w:p w14:paraId="4B667087" w14:textId="77777777" w:rsidR="00C30FCD" w:rsidRPr="002F4302" w:rsidRDefault="00C30FCD" w:rsidP="00C30FCD">
      <w:r>
        <w:t>[…] et la saillie de la corniche est [correction : « deux » ; remplacé par : au-dessus, à la mine « d’un »] modules et demi au-delà du [« nud » ; nu] de la frise.</w:t>
      </w:r>
    </w:p>
    <w:p w14:paraId="6233A22F" w14:textId="64E1234C" w:rsidR="004E2E08" w:rsidRDefault="004E2E08" w:rsidP="0016182B">
      <w:pPr>
        <w:pStyle w:val="Titre6"/>
      </w:pPr>
      <w:r>
        <w:t>Encodage</w:t>
      </w:r>
    </w:p>
    <w:p w14:paraId="620861F6" w14:textId="4204010C" w:rsidR="006333BF" w:rsidRPr="006333BF" w:rsidRDefault="006333BF" w:rsidP="006333BF">
      <w:r>
        <w:t xml:space="preserve">Les ajouts et suppressions sont traités au moyen d’une combinaison d’éléments </w:t>
      </w:r>
      <w:r w:rsidRPr="006333BF">
        <w:rPr>
          <w:rStyle w:val="lev"/>
        </w:rPr>
        <w:t>del</w:t>
      </w:r>
      <w:r>
        <w:t xml:space="preserve">, </w:t>
      </w:r>
      <w:r w:rsidRPr="006333BF">
        <w:rPr>
          <w:rStyle w:val="lev"/>
        </w:rPr>
        <w:t>delSpan</w:t>
      </w:r>
      <w:r>
        <w:t xml:space="preserve">, </w:t>
      </w:r>
      <w:r w:rsidRPr="006333BF">
        <w:rPr>
          <w:rStyle w:val="lev"/>
        </w:rPr>
        <w:t>add</w:t>
      </w:r>
      <w:r>
        <w:t xml:space="preserve">, </w:t>
      </w:r>
      <w:r w:rsidRPr="006333BF">
        <w:rPr>
          <w:rStyle w:val="lev"/>
        </w:rPr>
        <w:t>addSpan</w:t>
      </w:r>
      <w:r w:rsidR="00A83312" w:rsidRPr="00A83312">
        <w:t xml:space="preserve">, </w:t>
      </w:r>
      <w:r w:rsidR="00A83312">
        <w:rPr>
          <w:rStyle w:val="lev"/>
        </w:rPr>
        <w:t>undo</w:t>
      </w:r>
      <w:r w:rsidR="00C93B44">
        <w:rPr>
          <w:rStyle w:val="lev"/>
        </w:rPr>
        <w:t>, sub</w:t>
      </w:r>
      <w:r w:rsidR="00A9489A">
        <w:rPr>
          <w:rStyle w:val="lev"/>
        </w:rPr>
        <w:t>s</w:t>
      </w:r>
      <w:r w:rsidR="00C93B44">
        <w:rPr>
          <w:rStyle w:val="lev"/>
        </w:rPr>
        <w:t>t</w:t>
      </w:r>
      <w:r w:rsidR="00C93B44" w:rsidRPr="00A9489A">
        <w:t xml:space="preserve">, </w:t>
      </w:r>
      <w:r w:rsidR="00C93B44">
        <w:rPr>
          <w:rStyle w:val="lev"/>
        </w:rPr>
        <w:t>restore</w:t>
      </w:r>
      <w:r w:rsidR="00C93B44" w:rsidRPr="00C93B44">
        <w:t xml:space="preserve"> et </w:t>
      </w:r>
      <w:r w:rsidR="00C93B44">
        <w:rPr>
          <w:rStyle w:val="lev"/>
        </w:rPr>
        <w:t>retrace</w:t>
      </w:r>
      <w:r w:rsidR="00845428">
        <w:t xml:space="preserve">. Les mains sont indiquées par un attribut </w:t>
      </w:r>
      <w:r w:rsidR="00845428" w:rsidRPr="00845428">
        <w:rPr>
          <w:rStyle w:val="Forteaccentuation"/>
        </w:rPr>
        <w:t>hand</w:t>
      </w:r>
    </w:p>
    <w:p w14:paraId="7F0C4A28" w14:textId="77777777" w:rsidR="004E2E08" w:rsidRDefault="004E2E08" w:rsidP="0016182B">
      <w:pPr>
        <w:pStyle w:val="Titre6"/>
      </w:pPr>
      <w:r>
        <w:t>Rendu</w:t>
      </w:r>
    </w:p>
    <w:p w14:paraId="5BB98802" w14:textId="3829E206" w:rsidR="00691103" w:rsidRDefault="009137BB" w:rsidP="0016182B">
      <w:r>
        <w:t xml:space="preserve">Dans la plupart des manuscrits, il n’y a pas véritables repentirs, en tous les cas, </w:t>
      </w:r>
      <w:r w:rsidR="00691103">
        <w:t xml:space="preserve">pas </w:t>
      </w:r>
      <w:r>
        <w:t xml:space="preserve">qui aient de réel </w:t>
      </w:r>
      <w:r w:rsidR="00691103">
        <w:t xml:space="preserve">intérêt </w:t>
      </w:r>
      <w:r>
        <w:t xml:space="preserve">du point de vue de la </w:t>
      </w:r>
      <w:r w:rsidR="00691103">
        <w:t>génétique textuelle.</w:t>
      </w:r>
    </w:p>
    <w:p w14:paraId="398ECA31" w14:textId="77DA034C" w:rsidR="00A83312" w:rsidRDefault="009137BB" w:rsidP="0016182B">
      <w:r>
        <w:t>Ne pas afficher graphiquement les mots rayés, ou les ratures.</w:t>
      </w:r>
      <w:r w:rsidR="00A83312">
        <w:t xml:space="preserve"> On précisera en note le phénomène constaté.</w:t>
      </w:r>
    </w:p>
    <w:p w14:paraId="01BD768B" w14:textId="089E753B" w:rsidR="00A83312" w:rsidRDefault="00A83312" w:rsidP="0016182B">
      <w:r>
        <w:t>On affiche le résultat de l’intervention, ce qui est compris dans add ou addSpan</w:t>
      </w:r>
      <w:r w:rsidR="00A9489A">
        <w:t>, dans restore, ou subst</w:t>
      </w:r>
      <w:r>
        <w:t>.</w:t>
      </w:r>
    </w:p>
    <w:p w14:paraId="445E7C79" w14:textId="77777777" w:rsidR="00A83312" w:rsidRDefault="00A83312" w:rsidP="0016182B"/>
    <w:p w14:paraId="307229F7" w14:textId="31FF5780" w:rsidR="00691103" w:rsidRDefault="00845428" w:rsidP="00845428">
      <w:r>
        <w:t>En revanche les interventions d’une autre main sont à traiter.</w:t>
      </w:r>
    </w:p>
    <w:p w14:paraId="2BCC9016" w14:textId="446E0737" w:rsidR="00845428" w:rsidRDefault="00845428" w:rsidP="00845428">
      <w:r w:rsidRPr="00A83312">
        <w:rPr>
          <w:i/>
        </w:rPr>
        <w:t>Voir plus bas</w:t>
      </w:r>
      <w:r>
        <w:t>.</w:t>
      </w:r>
    </w:p>
    <w:p w14:paraId="66A18A8C" w14:textId="77777777" w:rsidR="00A147EE" w:rsidRPr="00AD0054" w:rsidRDefault="00A147EE" w:rsidP="00A147EE">
      <w:pPr>
        <w:rPr>
          <w:highlight w:val="yellow"/>
        </w:rPr>
      </w:pPr>
    </w:p>
    <w:p w14:paraId="5E4CFB1E" w14:textId="77777777" w:rsidR="00A147EE" w:rsidRPr="00AD0054" w:rsidRDefault="00A147EE" w:rsidP="00A147EE">
      <w:pPr>
        <w:rPr>
          <w:highlight w:val="yellow"/>
        </w:rPr>
      </w:pPr>
      <w:r w:rsidRPr="00AD0054">
        <w:rPr>
          <w:highlight w:val="yellow"/>
        </w:rPr>
        <w:t>Floating text donner des exemples</w:t>
      </w:r>
    </w:p>
    <w:p w14:paraId="4A4A9B12" w14:textId="77777777" w:rsidR="00A147EE" w:rsidRPr="00AD0054" w:rsidRDefault="00A147EE" w:rsidP="00A147EE">
      <w:pPr>
        <w:rPr>
          <w:highlight w:val="yellow"/>
        </w:rPr>
      </w:pPr>
    </w:p>
    <w:p w14:paraId="2B2BCDF8" w14:textId="77777777" w:rsidR="00A147EE" w:rsidRPr="00AD0054" w:rsidRDefault="00A147EE" w:rsidP="00A147EE">
      <w:pPr>
        <w:rPr>
          <w:highlight w:val="yellow"/>
        </w:rPr>
      </w:pPr>
      <w:r w:rsidRPr="00AD0054">
        <w:rPr>
          <w:highlight w:val="yellow"/>
        </w:rPr>
        <w:t>Del, add, etc. donner des exemples</w:t>
      </w:r>
    </w:p>
    <w:p w14:paraId="4A89610F" w14:textId="77777777" w:rsidR="00A147EE" w:rsidRPr="00AD0054" w:rsidRDefault="00A147EE" w:rsidP="00A147EE">
      <w:pPr>
        <w:rPr>
          <w:highlight w:val="yellow"/>
        </w:rPr>
      </w:pPr>
    </w:p>
    <w:p w14:paraId="135D5E9C" w14:textId="77777777" w:rsidR="00A147EE" w:rsidRDefault="00A147EE" w:rsidP="00A147EE">
      <w:r w:rsidRPr="00AD0054">
        <w:rPr>
          <w:highlight w:val="yellow"/>
        </w:rPr>
        <w:t>Catchword, ne rien faire</w:t>
      </w:r>
    </w:p>
    <w:p w14:paraId="7F1AD544" w14:textId="77777777" w:rsidR="00A147EE" w:rsidRPr="004E2E08" w:rsidRDefault="00A147EE" w:rsidP="00845428"/>
    <w:p w14:paraId="3F407EB5" w14:textId="15FA6968" w:rsidR="00AE2201" w:rsidRDefault="00AE2201" w:rsidP="0069370E">
      <w:pPr>
        <w:pStyle w:val="Titre1"/>
      </w:pPr>
      <w:bookmarkStart w:id="284" w:name="_Toc230401030"/>
      <w:r>
        <w:t>Marquage des dommages matériels et des difficultés de lecture</w:t>
      </w:r>
      <w:bookmarkEnd w:id="284"/>
    </w:p>
    <w:p w14:paraId="3A17AE0E" w14:textId="77777777" w:rsidR="00931DFA" w:rsidRPr="002564C9" w:rsidRDefault="00931DFA" w:rsidP="00931DFA">
      <w:r w:rsidRPr="002564C9">
        <w:t>On indiquera les mots restitués par l’éditeur. Il est d’usage de distinguer le texte devenu aujourd’hui illisible ou disparu par suite de dommages matériels, mais réputé présent à l’origine dans le document manuscrit (qui est imprimé entre crochés carrés selon certaines conventions éditoriales), et le texte réputé omis par inadvertance par le scripteur (imprimé alors le plus souvent entre crochets pointus).</w:t>
      </w:r>
    </w:p>
    <w:p w14:paraId="0E6B0168" w14:textId="77777777" w:rsidR="0069370E" w:rsidRDefault="0069370E" w:rsidP="0069370E">
      <w:pPr>
        <w:pStyle w:val="Titre2"/>
      </w:pPr>
      <w:bookmarkStart w:id="285" w:name="_Texte_manquant_ou"/>
      <w:bookmarkStart w:id="286" w:name="_Toc230401031"/>
      <w:bookmarkEnd w:id="285"/>
      <w:r>
        <w:t>Texte manquant ou non transcrit</w:t>
      </w:r>
      <w:bookmarkEnd w:id="286"/>
    </w:p>
    <w:p w14:paraId="21FCB98F" w14:textId="77777777" w:rsidR="007C7D37" w:rsidRDefault="007C7D37" w:rsidP="0069370E">
      <w:pPr>
        <w:pStyle w:val="Titre6"/>
      </w:pPr>
      <w:r>
        <w:t>Pré-encodage</w:t>
      </w:r>
    </w:p>
    <w:p w14:paraId="1FB24201" w14:textId="1F009A20" w:rsidR="007C7D37" w:rsidRDefault="007C7D37" w:rsidP="007C7D37">
      <w:r w:rsidRPr="002233FD">
        <w:t xml:space="preserve">Les passages manquant ou impossibles à restituer seront </w:t>
      </w:r>
      <w:r>
        <w:t xml:space="preserve">traités </w:t>
      </w:r>
      <w:r w:rsidRPr="002233FD">
        <w:t>de la manière suivante :</w:t>
      </w:r>
    </w:p>
    <w:p w14:paraId="149ADF75" w14:textId="77777777" w:rsidR="007C7D37" w:rsidRDefault="007C7D37" w:rsidP="007C7D37">
      <w:r>
        <w:t>Passage manquant impossible à restituer :</w:t>
      </w:r>
    </w:p>
    <w:p w14:paraId="56D5B8BC" w14:textId="665898B2" w:rsidR="007C7D37" w:rsidRDefault="007C7D37" w:rsidP="007C7D37">
      <w:r w:rsidRPr="002233FD">
        <w:t xml:space="preserve">[manque ; </w:t>
      </w:r>
      <w:r>
        <w:t>cause</w:t>
      </w:r>
      <w:r w:rsidRPr="002233FD">
        <w:t> ; indication éventuelle sur la taille du passage manquant]</w:t>
      </w:r>
    </w:p>
    <w:p w14:paraId="6FE6E4B7" w14:textId="77777777" w:rsidR="0018445D" w:rsidRDefault="0018445D" w:rsidP="007C7D37"/>
    <w:p w14:paraId="601CE63A" w14:textId="77777777" w:rsidR="007C7D37" w:rsidRDefault="007C7D37" w:rsidP="007C7D37">
      <w:r>
        <w:t>Passage manquant restitué :</w:t>
      </w:r>
    </w:p>
    <w:p w14:paraId="4FB9286B" w14:textId="77777777" w:rsidR="007C7D37" w:rsidRPr="006D20AD" w:rsidRDefault="007C7D37" w:rsidP="007C7D37">
      <w:r>
        <w:t>[manque ; cause ; « restitution_du_passage_manquant »] en fournissant en note la source utilisée.</w:t>
      </w:r>
    </w:p>
    <w:p w14:paraId="3A21B7DE" w14:textId="7767785D" w:rsidR="0069370E" w:rsidRDefault="0069370E" w:rsidP="0069370E">
      <w:pPr>
        <w:pStyle w:val="Titre6"/>
      </w:pPr>
      <w:r>
        <w:t>Encodage</w:t>
      </w:r>
    </w:p>
    <w:p w14:paraId="3A978542" w14:textId="77777777" w:rsidR="0069370E" w:rsidRDefault="0069370E" w:rsidP="0069370E">
      <w:pPr>
        <w:rPr>
          <w:rStyle w:val="lev"/>
        </w:rPr>
      </w:pPr>
      <w:r>
        <w:t xml:space="preserve">Les passages manquant ou le texte non transcrit est indiqué au moyen de l’élément </w:t>
      </w:r>
      <w:r w:rsidRPr="001E3DCE">
        <w:rPr>
          <w:rStyle w:val="lev"/>
        </w:rPr>
        <w:t>gap</w:t>
      </w:r>
    </w:p>
    <w:p w14:paraId="61E00500" w14:textId="77777777" w:rsidR="0069370E" w:rsidRPr="001E3DCE" w:rsidRDefault="0069370E" w:rsidP="0069370E">
      <w:r>
        <w:t xml:space="preserve">La taille du segment manquant est fourni au moyen des attributs </w:t>
      </w:r>
      <w:r w:rsidRPr="007F587A">
        <w:rPr>
          <w:rStyle w:val="Forteaccentuation"/>
        </w:rPr>
        <w:t>unit</w:t>
      </w:r>
      <w:r>
        <w:t xml:space="preserve"> et </w:t>
      </w:r>
      <w:r w:rsidRPr="007F587A">
        <w:rPr>
          <w:rStyle w:val="Forteaccentuation"/>
        </w:rPr>
        <w:t>extent</w:t>
      </w:r>
    </w:p>
    <w:p w14:paraId="6A2CAA89" w14:textId="77777777" w:rsidR="0069370E" w:rsidRDefault="0069370E" w:rsidP="0069370E">
      <w:pPr>
        <w:pStyle w:val="Titre6"/>
      </w:pPr>
      <w:r>
        <w:t>Rendu</w:t>
      </w:r>
    </w:p>
    <w:p w14:paraId="4E974C4B" w14:textId="283C647C" w:rsidR="0069370E" w:rsidRDefault="00845428" w:rsidP="0069370E">
      <w:r>
        <w:t>Insérer « </w:t>
      </w:r>
      <w:r w:rsidR="0069370E">
        <w:t>[…]</w:t>
      </w:r>
      <w:r>
        <w:t> » et fournir une</w:t>
      </w:r>
      <w:r w:rsidR="0069370E">
        <w:t xml:space="preserve"> indication d’étendue au survol et </w:t>
      </w:r>
      <w:r>
        <w:t xml:space="preserve">la </w:t>
      </w:r>
      <w:r w:rsidR="0069370E">
        <w:t xml:space="preserve">mention du phénomène (cf. </w:t>
      </w:r>
      <w:r w:rsidR="0069370E" w:rsidRPr="005A7726">
        <w:rPr>
          <w:rStyle w:val="Forteaccentuation"/>
        </w:rPr>
        <w:t>reason</w:t>
      </w:r>
      <w:r w:rsidR="0069370E">
        <w:t>)</w:t>
      </w:r>
      <w:r>
        <w:t>.</w:t>
      </w:r>
    </w:p>
    <w:p w14:paraId="1D56C31F" w14:textId="77777777" w:rsidR="0069370E" w:rsidRDefault="0069370E" w:rsidP="0069370E"/>
    <w:p w14:paraId="29FB868C" w14:textId="77777777" w:rsidR="0069370E" w:rsidRDefault="0069370E" w:rsidP="0069370E">
      <w:pPr>
        <w:pStyle w:val="Titre2"/>
      </w:pPr>
      <w:bookmarkStart w:id="287" w:name="_Toc230401032"/>
      <w:r>
        <w:t>Restitutions de portions de texte dans la transcription</w:t>
      </w:r>
      <w:bookmarkEnd w:id="287"/>
    </w:p>
    <w:p w14:paraId="4236720C" w14:textId="77777777" w:rsidR="0064383D" w:rsidRDefault="0064383D" w:rsidP="0069370E">
      <w:pPr>
        <w:pStyle w:val="Titre6"/>
      </w:pPr>
      <w:r>
        <w:t>Pré-encodage</w:t>
      </w:r>
    </w:p>
    <w:p w14:paraId="6F0A40D7" w14:textId="77777777" w:rsidR="0064383D" w:rsidRDefault="0064383D" w:rsidP="0064383D">
      <w:r>
        <w:t>[</w:t>
      </w:r>
      <w:r w:rsidRPr="002233FD">
        <w:t>Blanc</w:t>
      </w:r>
      <w:r>
        <w:t>]</w:t>
      </w:r>
      <w:r w:rsidRPr="002233FD">
        <w:t xml:space="preserve">, </w:t>
      </w:r>
      <w:r>
        <w:t>[</w:t>
      </w:r>
      <w:r w:rsidRPr="002233FD">
        <w:t>illisible</w:t>
      </w:r>
      <w:r>
        <w:t> ; cause ; indication de longueur]</w:t>
      </w:r>
    </w:p>
    <w:p w14:paraId="7766656C" w14:textId="77777777" w:rsidR="0064383D" w:rsidRDefault="0064383D" w:rsidP="0064383D">
      <w:r>
        <w:t>Restitution malgré la difficulté de lecture :</w:t>
      </w:r>
    </w:p>
    <w:p w14:paraId="2E4DE10A" w14:textId="61C29322" w:rsidR="0064383D" w:rsidRDefault="0064383D" w:rsidP="0064383D">
      <w:r>
        <w:t>[illisible ; cause ; « restitution_du_passage_manquant »] en fournissant en note la source utilisée.</w:t>
      </w:r>
    </w:p>
    <w:p w14:paraId="4572A3CF" w14:textId="77777777" w:rsidR="0064383D" w:rsidRDefault="0064383D" w:rsidP="0064383D">
      <w:pPr>
        <w:pStyle w:val="Titre8"/>
      </w:pPr>
      <w:r>
        <w:t>Exemple</w:t>
      </w:r>
    </w:p>
    <w:p w14:paraId="5A030973" w14:textId="77777777" w:rsidR="0064383D" w:rsidRDefault="0064383D" w:rsidP="0064383D">
      <w:r>
        <w:t>C’est [partie illisible à cause d’une tâche] dire les galeries ouvertes en arcades</w:t>
      </w:r>
    </w:p>
    <w:p w14:paraId="418E6508" w14:textId="77777777" w:rsidR="0064383D" w:rsidRDefault="0064383D" w:rsidP="0064383D">
      <w:r>
        <w:t>C’est [illisible ; tâche ; 1 lettre] dire les galeries ouvertes en arcades</w:t>
      </w:r>
    </w:p>
    <w:p w14:paraId="3165622E" w14:textId="3DC2166B" w:rsidR="0069370E" w:rsidRDefault="0069370E" w:rsidP="0069370E">
      <w:pPr>
        <w:pStyle w:val="Titre6"/>
      </w:pPr>
      <w:r>
        <w:t>Encodage</w:t>
      </w:r>
    </w:p>
    <w:p w14:paraId="197456D4" w14:textId="77777777" w:rsidR="0069370E" w:rsidRPr="00B4361C" w:rsidRDefault="0069370E" w:rsidP="0069370E">
      <w:r>
        <w:t xml:space="preserve">Utilisation de l’élément </w:t>
      </w:r>
      <w:r w:rsidRPr="00B4361C">
        <w:rPr>
          <w:rStyle w:val="lev"/>
        </w:rPr>
        <w:t>supplied</w:t>
      </w:r>
    </w:p>
    <w:p w14:paraId="1F33CDDF" w14:textId="77777777" w:rsidR="0069370E" w:rsidRDefault="0069370E" w:rsidP="0069370E">
      <w:pPr>
        <w:pStyle w:val="Titre6"/>
      </w:pPr>
      <w:r>
        <w:t>Rendu</w:t>
      </w:r>
    </w:p>
    <w:p w14:paraId="216DA919" w14:textId="7AEB8B5E" w:rsidR="0069370E" w:rsidRDefault="00845428" w:rsidP="0069370E">
      <w:r>
        <w:t>Fournir le passage e</w:t>
      </w:r>
      <w:r w:rsidR="0069370E">
        <w:t xml:space="preserve">ntre crochets carrés </w:t>
      </w:r>
      <w:r>
        <w:t>« </w:t>
      </w:r>
      <w:r w:rsidR="0069370E">
        <w:t>[ </w:t>
      </w:r>
      <w:r w:rsidR="002623E3">
        <w:t xml:space="preserve">xxx </w:t>
      </w:r>
      <w:r w:rsidR="0069370E">
        <w:t>]</w:t>
      </w:r>
      <w:r>
        <w:t> »</w:t>
      </w:r>
      <w:r w:rsidR="0069370E">
        <w:t xml:space="preserve"> avec mention du phénomène au survol (cf. plus bas </w:t>
      </w:r>
      <w:r w:rsidR="0069370E" w:rsidRPr="00243E6E">
        <w:rPr>
          <w:rStyle w:val="Forteaccentuation"/>
        </w:rPr>
        <w:t>reason</w:t>
      </w:r>
      <w:r w:rsidR="0069370E">
        <w:t>).</w:t>
      </w:r>
    </w:p>
    <w:p w14:paraId="629F374F" w14:textId="77777777" w:rsidR="00916AF1" w:rsidRPr="004E2E08" w:rsidRDefault="00916AF1" w:rsidP="0069370E"/>
    <w:p w14:paraId="22F54B0E" w14:textId="77777777" w:rsidR="0069370E" w:rsidRDefault="0069370E" w:rsidP="0069370E">
      <w:pPr>
        <w:pStyle w:val="Titre2"/>
      </w:pPr>
      <w:bookmarkStart w:id="288" w:name="_Incertitudes,_etc."/>
      <w:bookmarkStart w:id="289" w:name="_Incertitudes,_etc._1"/>
      <w:bookmarkStart w:id="290" w:name="_Toc230401033"/>
      <w:bookmarkEnd w:id="288"/>
      <w:bookmarkEnd w:id="289"/>
      <w:r>
        <w:t>Incertitudes, etc.</w:t>
      </w:r>
      <w:bookmarkEnd w:id="290"/>
    </w:p>
    <w:p w14:paraId="374D124E" w14:textId="77777777" w:rsidR="0069370E" w:rsidRDefault="0069370E" w:rsidP="0069370E">
      <w:pPr>
        <w:pStyle w:val="Titre6"/>
      </w:pPr>
      <w:r>
        <w:t>Encodage</w:t>
      </w:r>
    </w:p>
    <w:p w14:paraId="22C41959" w14:textId="77777777" w:rsidR="0069370E" w:rsidRDefault="0069370E" w:rsidP="0069370E">
      <w:r>
        <w:t xml:space="preserve">Utilisation d’un élément </w:t>
      </w:r>
      <w:r>
        <w:rPr>
          <w:rStyle w:val="lev"/>
        </w:rPr>
        <w:t>u</w:t>
      </w:r>
      <w:r w:rsidRPr="00986A93">
        <w:rPr>
          <w:rStyle w:val="lev"/>
        </w:rPr>
        <w:t>nclear</w:t>
      </w:r>
      <w:r w:rsidRPr="00986A93">
        <w:t xml:space="preserve"> avec les attributs adaptés :</w:t>
      </w:r>
    </w:p>
    <w:p w14:paraId="580D2B18" w14:textId="77777777" w:rsidR="0069370E" w:rsidRPr="00986A93" w:rsidRDefault="0069370E" w:rsidP="0069370E">
      <w:pPr>
        <w:rPr>
          <w:rStyle w:val="Forteaccentuation"/>
        </w:rPr>
      </w:pPr>
      <w:r w:rsidRPr="00986A93">
        <w:rPr>
          <w:rStyle w:val="Forteaccentuation"/>
        </w:rPr>
        <w:t>reason="illegible"</w:t>
      </w:r>
      <w:r w:rsidRPr="00986A93">
        <w:tab/>
      </w:r>
      <w:r w:rsidRPr="00986A93">
        <w:tab/>
      </w:r>
      <w:r>
        <w:tab/>
        <w:t>i</w:t>
      </w:r>
      <w:r w:rsidRPr="00986A93">
        <w:t>llisible</w:t>
      </w:r>
    </w:p>
    <w:p w14:paraId="0C3B27AA" w14:textId="77777777" w:rsidR="0069370E" w:rsidRDefault="0069370E" w:rsidP="0069370E">
      <w:pPr>
        <w:rPr>
          <w:rStyle w:val="Forteaccentuation"/>
        </w:rPr>
      </w:pPr>
      <w:r w:rsidRPr="00986A93">
        <w:rPr>
          <w:rStyle w:val="Forteaccentuation"/>
        </w:rPr>
        <w:t>reason="overWriting"</w:t>
      </w:r>
      <w:r>
        <w:tab/>
      </w:r>
      <w:r>
        <w:tab/>
        <w:t>rature</w:t>
      </w:r>
    </w:p>
    <w:p w14:paraId="546D6678" w14:textId="3976A731" w:rsidR="0069370E" w:rsidRPr="00986A93" w:rsidRDefault="0069370E" w:rsidP="0069370E">
      <w:pPr>
        <w:rPr>
          <w:rStyle w:val="Forteaccentuation"/>
        </w:rPr>
      </w:pPr>
      <w:r>
        <w:rPr>
          <w:rStyle w:val="Forteaccentuation"/>
        </w:rPr>
        <w:t>reason=”overStrike”</w:t>
      </w:r>
      <w:r>
        <w:rPr>
          <w:rStyle w:val="Forteaccentuation"/>
        </w:rPr>
        <w:tab/>
      </w:r>
      <w:r>
        <w:rPr>
          <w:rStyle w:val="Forteaccentuation"/>
        </w:rPr>
        <w:tab/>
      </w:r>
      <w:r w:rsidR="001A0586">
        <w:rPr>
          <w:rStyle w:val="Forteaccentuation"/>
        </w:rPr>
        <w:tab/>
      </w:r>
      <w:r>
        <w:t>rayé</w:t>
      </w:r>
    </w:p>
    <w:p w14:paraId="0400EEE7" w14:textId="77777777" w:rsidR="0069370E" w:rsidRPr="00986A93" w:rsidRDefault="0069370E" w:rsidP="0069370E">
      <w:pPr>
        <w:rPr>
          <w:rStyle w:val="Forteaccentuation"/>
        </w:rPr>
      </w:pPr>
      <w:r w:rsidRPr="00986A93">
        <w:rPr>
          <w:rStyle w:val="Forteaccentuation"/>
        </w:rPr>
        <w:t>reason="backgroundNoise"</w:t>
      </w:r>
      <w:r>
        <w:tab/>
        <w:t>perturbation arrière</w:t>
      </w:r>
    </w:p>
    <w:p w14:paraId="32D9B736" w14:textId="77777777" w:rsidR="0069370E" w:rsidRPr="00986A93" w:rsidRDefault="0069370E" w:rsidP="0069370E">
      <w:pPr>
        <w:rPr>
          <w:rStyle w:val="Forteaccentuation"/>
        </w:rPr>
      </w:pPr>
      <w:r w:rsidRPr="00986A93">
        <w:rPr>
          <w:rStyle w:val="Forteaccentuation"/>
        </w:rPr>
        <w:t>reason="passingTruck"</w:t>
      </w:r>
      <w:r>
        <w:rPr>
          <w:rStyle w:val="Forteaccentuation"/>
        </w:rPr>
        <w:tab/>
      </w:r>
      <w:r>
        <w:rPr>
          <w:rStyle w:val="Forteaccentuation"/>
        </w:rPr>
        <w:tab/>
      </w:r>
    </w:p>
    <w:p w14:paraId="65565B4C" w14:textId="77777777" w:rsidR="0069370E" w:rsidRPr="00986A93" w:rsidRDefault="0069370E" w:rsidP="0069370E">
      <w:pPr>
        <w:rPr>
          <w:rStyle w:val="Forteaccentuation"/>
        </w:rPr>
      </w:pPr>
      <w:r w:rsidRPr="00986A93">
        <w:rPr>
          <w:rStyle w:val="Forteaccentuation"/>
        </w:rPr>
        <w:t>reason="inkBlot"</w:t>
      </w:r>
      <w:r w:rsidRPr="00986A93">
        <w:tab/>
      </w:r>
      <w:r w:rsidRPr="00986A93">
        <w:tab/>
      </w:r>
      <w:r>
        <w:tab/>
        <w:t>tâche d’encre</w:t>
      </w:r>
    </w:p>
    <w:p w14:paraId="3CF953CB" w14:textId="77777777" w:rsidR="0069370E" w:rsidRDefault="0069370E" w:rsidP="0069370E">
      <w:r w:rsidRPr="00986A93">
        <w:rPr>
          <w:rStyle w:val="Forteaccentuation"/>
        </w:rPr>
        <w:t>reason="damage"</w:t>
      </w:r>
      <w:r>
        <w:rPr>
          <w:rStyle w:val="Forteaccentuation"/>
        </w:rPr>
        <w:tab/>
      </w:r>
      <w:r>
        <w:rPr>
          <w:rStyle w:val="Forteaccentuation"/>
        </w:rPr>
        <w:tab/>
      </w:r>
      <w:r>
        <w:rPr>
          <w:rStyle w:val="Forteaccentuation"/>
        </w:rPr>
        <w:tab/>
      </w:r>
      <w:r>
        <w:t>endommagé</w:t>
      </w:r>
    </w:p>
    <w:p w14:paraId="0478E40B" w14:textId="4C712F26" w:rsidR="0069370E" w:rsidRDefault="0069370E" w:rsidP="0069370E">
      <w:r w:rsidRPr="00986A93">
        <w:rPr>
          <w:rStyle w:val="Forteaccentuation"/>
        </w:rPr>
        <w:t>reason="</w:t>
      </w:r>
      <w:r>
        <w:rPr>
          <w:rStyle w:val="Forteaccentuation"/>
        </w:rPr>
        <w:t>erased</w:t>
      </w:r>
      <w:r w:rsidRPr="00986A93">
        <w:rPr>
          <w:rStyle w:val="Forteaccentuation"/>
        </w:rPr>
        <w:t>"</w:t>
      </w:r>
      <w:r>
        <w:rPr>
          <w:rStyle w:val="Forteaccentuation"/>
        </w:rPr>
        <w:tab/>
      </w:r>
      <w:r>
        <w:rPr>
          <w:rStyle w:val="Forteaccentuation"/>
        </w:rPr>
        <w:tab/>
      </w:r>
      <w:r>
        <w:rPr>
          <w:rStyle w:val="Forteaccentuation"/>
        </w:rPr>
        <w:tab/>
      </w:r>
      <w:r>
        <w:t>effacé</w:t>
      </w:r>
    </w:p>
    <w:p w14:paraId="44105CC6" w14:textId="77777777" w:rsidR="0069370E" w:rsidRDefault="0069370E" w:rsidP="0069370E">
      <w:pPr>
        <w:rPr>
          <w:rFonts w:ascii="Times New Roman" w:hAnsi="Times New Roman" w:cs="Times New Roman"/>
          <w:color w:val="006666"/>
        </w:rPr>
      </w:pPr>
    </w:p>
    <w:p w14:paraId="42C40374" w14:textId="319E01A9" w:rsidR="0069370E" w:rsidRDefault="0069370E" w:rsidP="0069370E">
      <w:r>
        <w:t xml:space="preserve">Les niveaux de certitude dans la transcription </w:t>
      </w:r>
      <w:r w:rsidR="00E07600">
        <w:t xml:space="preserve">sont </w:t>
      </w:r>
      <w:r>
        <w:t>rendu</w:t>
      </w:r>
      <w:r w:rsidR="00E07600">
        <w:t>s</w:t>
      </w:r>
      <w:r>
        <w:t xml:space="preserve"> au moyen de l’attribut </w:t>
      </w:r>
      <w:r w:rsidRPr="00952230">
        <w:rPr>
          <w:rStyle w:val="Forteaccentuation"/>
        </w:rPr>
        <w:t>cert</w:t>
      </w:r>
    </w:p>
    <w:p w14:paraId="74C545B7" w14:textId="77777777" w:rsidR="0069370E" w:rsidRPr="00952230" w:rsidRDefault="0069370E" w:rsidP="0069370E">
      <w:pPr>
        <w:rPr>
          <w:rStyle w:val="Forteaccentuation"/>
        </w:rPr>
      </w:pPr>
      <w:r w:rsidRPr="00952230">
        <w:rPr>
          <w:rStyle w:val="Forteaccentuation"/>
        </w:rPr>
        <w:t>cert=”high”</w:t>
      </w:r>
      <w:r w:rsidRPr="00986A93">
        <w:tab/>
      </w:r>
      <w:r w:rsidRPr="00986A93">
        <w:tab/>
      </w:r>
      <w:r>
        <w:tab/>
      </w:r>
      <w:r>
        <w:tab/>
        <w:t>haute</w:t>
      </w:r>
    </w:p>
    <w:p w14:paraId="4F106FBF" w14:textId="77777777" w:rsidR="0069370E" w:rsidRPr="00952230" w:rsidRDefault="0069370E" w:rsidP="0069370E">
      <w:pPr>
        <w:rPr>
          <w:rStyle w:val="Forteaccentuation"/>
        </w:rPr>
      </w:pPr>
      <w:r w:rsidRPr="00952230">
        <w:rPr>
          <w:rStyle w:val="Forteaccentuation"/>
        </w:rPr>
        <w:t>cert=”medium”</w:t>
      </w:r>
      <w:r w:rsidRPr="00986A93">
        <w:tab/>
      </w:r>
      <w:r w:rsidRPr="00986A93">
        <w:tab/>
      </w:r>
      <w:r>
        <w:tab/>
        <w:t>moyenne</w:t>
      </w:r>
    </w:p>
    <w:p w14:paraId="449BCC60" w14:textId="77777777" w:rsidR="0069370E" w:rsidRPr="00952230" w:rsidRDefault="0069370E" w:rsidP="0069370E">
      <w:pPr>
        <w:rPr>
          <w:rStyle w:val="Forteaccentuation"/>
        </w:rPr>
      </w:pPr>
      <w:r w:rsidRPr="00952230">
        <w:rPr>
          <w:rStyle w:val="Forteaccentuation"/>
        </w:rPr>
        <w:t>cert=”low”</w:t>
      </w:r>
      <w:r>
        <w:rPr>
          <w:rStyle w:val="Forteaccentuation"/>
        </w:rPr>
        <w:tab/>
      </w:r>
      <w:r>
        <w:rPr>
          <w:rStyle w:val="Forteaccentuation"/>
        </w:rPr>
        <w:tab/>
      </w:r>
      <w:r>
        <w:rPr>
          <w:rStyle w:val="Forteaccentuation"/>
        </w:rPr>
        <w:tab/>
      </w:r>
      <w:r>
        <w:rPr>
          <w:rStyle w:val="Forteaccentuation"/>
        </w:rPr>
        <w:tab/>
      </w:r>
      <w:r>
        <w:t>basse</w:t>
      </w:r>
    </w:p>
    <w:p w14:paraId="27FC5E7C" w14:textId="77777777" w:rsidR="0069370E" w:rsidRDefault="0069370E" w:rsidP="0069370E">
      <w:r w:rsidRPr="00952230">
        <w:rPr>
          <w:rStyle w:val="Forteaccentuation"/>
        </w:rPr>
        <w:t>cert=”unknown”</w:t>
      </w:r>
      <w:r w:rsidRPr="00986A93">
        <w:tab/>
      </w:r>
      <w:r w:rsidRPr="00986A93">
        <w:tab/>
      </w:r>
      <w:r>
        <w:tab/>
        <w:t>inconnue</w:t>
      </w:r>
    </w:p>
    <w:p w14:paraId="17C18C32" w14:textId="77777777" w:rsidR="0069370E" w:rsidRDefault="0069370E" w:rsidP="0069370E"/>
    <w:p w14:paraId="772C2923" w14:textId="77777777" w:rsidR="0069370E" w:rsidRDefault="0069370E" w:rsidP="0069370E">
      <w:r>
        <w:t xml:space="preserve">La responsabilité pour la transcription est fournie avec l’attribut </w:t>
      </w:r>
      <w:r>
        <w:rPr>
          <w:rStyle w:val="Forteaccentuation"/>
        </w:rPr>
        <w:t>resp</w:t>
      </w:r>
    </w:p>
    <w:p w14:paraId="74330EC9" w14:textId="77777777" w:rsidR="0069370E" w:rsidRDefault="0069370E" w:rsidP="0069370E">
      <w:pPr>
        <w:pStyle w:val="Titre5"/>
      </w:pPr>
      <w:r>
        <w:t>Rendu</w:t>
      </w:r>
    </w:p>
    <w:p w14:paraId="65CB2496" w14:textId="29770435" w:rsidR="0069370E" w:rsidRDefault="0069370E" w:rsidP="0069370E">
      <w:r>
        <w:t xml:space="preserve">Le passage </w:t>
      </w:r>
      <w:r w:rsidR="00E07600">
        <w:t xml:space="preserve">concerné </w:t>
      </w:r>
      <w:r>
        <w:t>est fourni entre crochets</w:t>
      </w:r>
      <w:r w:rsidR="00E07600">
        <w:t xml:space="preserve"> droits «</w:t>
      </w:r>
      <w:r w:rsidR="00011A3E">
        <w:t> [</w:t>
      </w:r>
      <w:r w:rsidR="00E07600">
        <w:t> ] »</w:t>
      </w:r>
      <w:r>
        <w:t>.</w:t>
      </w:r>
    </w:p>
    <w:p w14:paraId="3D477A2A" w14:textId="77777777" w:rsidR="0069370E" w:rsidRDefault="0069370E" w:rsidP="0069370E">
      <w:r>
        <w:t>On peut fournir une indication du type de problème au survol, et le niveau de certitude de la restitution.</w:t>
      </w:r>
    </w:p>
    <w:p w14:paraId="7A2677C5" w14:textId="77777777" w:rsidR="0069370E" w:rsidRDefault="0069370E" w:rsidP="0069370E">
      <w:r>
        <w:t>On ne fournit par contre pas la mention de responsabilité.</w:t>
      </w:r>
    </w:p>
    <w:p w14:paraId="30CDAA97" w14:textId="77777777" w:rsidR="0069370E" w:rsidRDefault="0069370E" w:rsidP="0069370E"/>
    <w:p w14:paraId="0B033AFB" w14:textId="42AA736D" w:rsidR="00AE2201" w:rsidRDefault="00AE2201" w:rsidP="0069370E">
      <w:pPr>
        <w:pStyle w:val="Titre1"/>
      </w:pPr>
      <w:bookmarkStart w:id="291" w:name="_Toc230401034"/>
      <w:r>
        <w:t>Information sur les mains et sur leurs interventions dans le manuscrit</w:t>
      </w:r>
      <w:bookmarkEnd w:id="291"/>
    </w:p>
    <w:p w14:paraId="34340F63" w14:textId="77777777" w:rsidR="008D6B59" w:rsidRDefault="008D6B59" w:rsidP="008D6B59">
      <w:pPr>
        <w:pStyle w:val="Titre2"/>
      </w:pPr>
      <w:bookmarkStart w:id="292" w:name="_Toc195722125"/>
      <w:bookmarkStart w:id="293" w:name="_Toc230401035"/>
      <w:r>
        <w:t>Description des mains</w:t>
      </w:r>
      <w:bookmarkEnd w:id="292"/>
      <w:bookmarkEnd w:id="293"/>
    </w:p>
    <w:p w14:paraId="4C3F2281" w14:textId="77777777" w:rsidR="008D6B59" w:rsidRDefault="008D6B59" w:rsidP="008D6B59">
      <w:pPr>
        <w:pStyle w:val="Note"/>
      </w:pPr>
      <w:bookmarkStart w:id="294" w:name="_Toc195722126"/>
      <w:r>
        <w:t>Pré-encodage</w:t>
      </w:r>
      <w:bookmarkEnd w:id="294"/>
    </w:p>
    <w:p w14:paraId="2D1B8B07" w14:textId="77777777" w:rsidR="008D6B59" w:rsidRPr="00C56115" w:rsidRDefault="008D6B59" w:rsidP="008D6B59">
      <w:r>
        <w:t xml:space="preserve">Les mains seront listées en tête du document dans la notice concernant le manuscrit </w:t>
      </w:r>
      <w:r w:rsidRPr="00975B57">
        <w:rPr>
          <w:i/>
        </w:rPr>
        <w:t>(voir</w:t>
      </w:r>
      <w:r>
        <w:rPr>
          <w:i/>
        </w:rPr>
        <w:t> :</w:t>
      </w:r>
      <w:r w:rsidRPr="00975B57">
        <w:rPr>
          <w:i/>
        </w:rPr>
        <w:t xml:space="preserve"> </w:t>
      </w:r>
      <w:r>
        <w:rPr>
          <w:i/>
        </w:rPr>
        <w:t xml:space="preserve">Mise en place d’un paratexte &gt; </w:t>
      </w:r>
      <w:r w:rsidRPr="00975B57">
        <w:rPr>
          <w:i/>
        </w:rPr>
        <w:t>Avant le texte)</w:t>
      </w:r>
      <w:r>
        <w:t>.</w:t>
      </w:r>
    </w:p>
    <w:p w14:paraId="14B14F0E" w14:textId="77777777" w:rsidR="008D6B59" w:rsidRDefault="008D6B59" w:rsidP="008D6B59">
      <w:pPr>
        <w:pStyle w:val="Titre2"/>
      </w:pPr>
      <w:bookmarkStart w:id="295" w:name="_Toc195722127"/>
      <w:bookmarkStart w:id="296" w:name="_Toc230401036"/>
      <w:r>
        <w:t>Changement de main</w:t>
      </w:r>
      <w:bookmarkEnd w:id="295"/>
      <w:bookmarkEnd w:id="296"/>
    </w:p>
    <w:p w14:paraId="713298CF" w14:textId="77777777" w:rsidR="008D6B59" w:rsidRDefault="008D6B59" w:rsidP="008D6B59">
      <w:pPr>
        <w:pStyle w:val="Titre6"/>
      </w:pPr>
      <w:bookmarkStart w:id="297" w:name="_Toc195722128"/>
      <w:r>
        <w:t>Pré-encodage</w:t>
      </w:r>
      <w:bookmarkEnd w:id="297"/>
    </w:p>
    <w:p w14:paraId="3D1D3D67" w14:textId="77777777" w:rsidR="008D6B59" w:rsidRPr="00243F81" w:rsidRDefault="008D6B59" w:rsidP="008D6B59">
      <w:r>
        <w:t>[main : désignation_de_la_main « passage concerné »]. Ne pas oublier les guillemets.</w:t>
      </w:r>
    </w:p>
    <w:p w14:paraId="038B5D1F" w14:textId="5E5C55AA" w:rsidR="004E2E08" w:rsidRDefault="004E2E08" w:rsidP="008D6B59">
      <w:pPr>
        <w:pStyle w:val="Titre6"/>
      </w:pPr>
      <w:r>
        <w:t>Encodage</w:t>
      </w:r>
    </w:p>
    <w:p w14:paraId="4F15BDD7" w14:textId="22CF327E" w:rsidR="005F1E0C" w:rsidRDefault="005F1E0C" w:rsidP="002A7526">
      <w:r>
        <w:t xml:space="preserve">Les changements de mains sont </w:t>
      </w:r>
      <w:r w:rsidR="00E5223B">
        <w:t>indiqués</w:t>
      </w:r>
      <w:r>
        <w:t xml:space="preserve"> dans le texte au moyen de l’attribut </w:t>
      </w:r>
      <w:r w:rsidRPr="005F1E0C">
        <w:rPr>
          <w:rStyle w:val="Forteaccentuation"/>
        </w:rPr>
        <w:t>hand</w:t>
      </w:r>
      <w:r w:rsidR="002A7526" w:rsidRPr="002A7526">
        <w:t xml:space="preserve"> p</w:t>
      </w:r>
      <w:r w:rsidR="002A7526">
        <w:t>orté par le segment de texte concerné.</w:t>
      </w:r>
    </w:p>
    <w:p w14:paraId="7A384BDD" w14:textId="77777777" w:rsidR="00E1518C" w:rsidRPr="00D678BF" w:rsidRDefault="00E1518C" w:rsidP="002A7526">
      <w:pPr>
        <w:rPr>
          <w:rFonts w:ascii="Times New Roman" w:hAnsi="Times New Roman" w:cs="Times New Roman"/>
          <w:color w:val="000000"/>
          <w:highlight w:val="lightGray"/>
        </w:rPr>
      </w:pPr>
      <w:r w:rsidRPr="00D678BF">
        <w:rPr>
          <w:rFonts w:ascii="Times New Roman" w:hAnsi="Times New Roman" w:cs="Times New Roman"/>
          <w:color w:val="660066"/>
          <w:highlight w:val="lightGray"/>
        </w:rPr>
        <w:t>&lt;!-- exemple de changement de main (attribut hand) --&gt;</w:t>
      </w:r>
    </w:p>
    <w:p w14:paraId="65882626" w14:textId="2ED9C6E9" w:rsidR="00731AF8" w:rsidRDefault="00E1518C" w:rsidP="002A7526">
      <w:pPr>
        <w:rPr>
          <w:rStyle w:val="Forteaccentuation"/>
        </w:rPr>
      </w:pPr>
      <w:r w:rsidRPr="00D678BF">
        <w:rPr>
          <w:rFonts w:ascii="Times New Roman" w:hAnsi="Times New Roman" w:cs="Times New Roman"/>
          <w:color w:val="003366"/>
          <w:highlight w:val="lightGray"/>
        </w:rPr>
        <w:t>&lt;p</w:t>
      </w:r>
      <w:r w:rsidRPr="00D678BF">
        <w:rPr>
          <w:rFonts w:ascii="Times New Roman" w:hAnsi="Times New Roman" w:cs="Times New Roman"/>
          <w:color w:val="FF33CC"/>
          <w:highlight w:val="lightGray"/>
        </w:rPr>
        <w:t xml:space="preserve"> xml:id=</w:t>
      </w:r>
      <w:r w:rsidRPr="00D678BF">
        <w:rPr>
          <w:rFonts w:ascii="Times New Roman" w:hAnsi="Times New Roman" w:cs="Times New Roman"/>
          <w:color w:val="006666"/>
          <w:highlight w:val="lightGray"/>
        </w:rPr>
        <w:t>"c2Front02.01.p006b"</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Dans la suite des tems, les arts s’étant perfectionnés, les peuples joignant la solidité et la beauté à la commodité</w:t>
      </w:r>
      <w:r w:rsidRPr="00D678BF">
        <w:rPr>
          <w:rFonts w:ascii="Times New Roman" w:hAnsi="Times New Roman" w:cs="Times New Roman"/>
          <w:color w:val="003366"/>
          <w:highlight w:val="lightGray"/>
        </w:rPr>
        <w:t xml:space="preserve"> </w:t>
      </w:r>
      <w:r w:rsidRPr="00D678BF">
        <w:rPr>
          <w:rFonts w:ascii="Times New Roman" w:hAnsi="Times New Roman" w:cs="Times New Roman"/>
          <w:color w:val="000000"/>
          <w:highlight w:val="lightGray"/>
        </w:rPr>
        <w:t xml:space="preserve">de leurs édiffices. Le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six</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et le septième chapitre du troisième livre des Roïs d’Israël,  et le troisième </w:t>
      </w:r>
      <w:r w:rsidRPr="00D678BF">
        <w:rPr>
          <w:rFonts w:ascii="Times New Roman" w:hAnsi="Times New Roman" w:cs="Times New Roman"/>
          <w:color w:val="003366"/>
          <w:highlight w:val="lightGray"/>
        </w:rPr>
        <w:t>&lt;add</w:t>
      </w:r>
      <w:r w:rsidRPr="00D678BF">
        <w:rPr>
          <w:rFonts w:ascii="Times New Roman" w:hAnsi="Times New Roman" w:cs="Times New Roman"/>
          <w:color w:val="FF33CC"/>
          <w:highlight w:val="lightGray"/>
        </w:rPr>
        <w:t xml:space="preserve"> place=</w:t>
      </w:r>
      <w:r w:rsidRPr="00D678BF">
        <w:rPr>
          <w:rFonts w:ascii="Times New Roman" w:hAnsi="Times New Roman" w:cs="Times New Roman"/>
          <w:color w:val="006666"/>
          <w:highlight w:val="lightGray"/>
        </w:rPr>
        <w:t>"above"</w:t>
      </w:r>
      <w:r w:rsidRPr="00D678BF">
        <w:rPr>
          <w:rFonts w:ascii="Times New Roman" w:hAnsi="Times New Roman" w:cs="Times New Roman"/>
          <w:color w:val="FF33CC"/>
          <w:highlight w:val="lightGray"/>
        </w:rPr>
        <w:t xml:space="preserve"> hand=</w:t>
      </w:r>
      <w:r w:rsidRPr="00D678BF">
        <w:rPr>
          <w:rFonts w:ascii="Times New Roman" w:hAnsi="Times New Roman" w:cs="Times New Roman"/>
          <w:color w:val="006666"/>
          <w:highlight w:val="lightGray"/>
        </w:rPr>
        <w:t>"#c2Hand2"</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chapitre du deuxième livre des Paralipomennes</w:t>
      </w:r>
      <w:r w:rsidRPr="00D678BF">
        <w:rPr>
          <w:rFonts w:ascii="Times New Roman" w:hAnsi="Times New Roman" w:cs="Times New Roman"/>
          <w:color w:val="003366"/>
          <w:highlight w:val="lightGray"/>
        </w:rPr>
        <w:t>&lt;/add&gt;</w:t>
      </w:r>
      <w:r w:rsidRPr="00D678BF">
        <w:rPr>
          <w:rFonts w:ascii="Times New Roman" w:hAnsi="Times New Roman" w:cs="Times New Roman"/>
          <w:color w:val="000000"/>
          <w:highlight w:val="lightGray"/>
        </w:rPr>
        <w:t xml:space="preserv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donne</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une grande idée de la magnificence du temple et des palais que le</w:t>
      </w:r>
      <w:r w:rsidRPr="00D678BF">
        <w:rPr>
          <w:rFonts w:ascii="Times New Roman" w:hAnsi="Times New Roman" w:cs="Times New Roman"/>
          <w:color w:val="003366"/>
          <w:highlight w:val="lightGray"/>
        </w:rPr>
        <w:t xml:space="preserve"> […] </w:t>
      </w:r>
      <w:r w:rsidRPr="00D678BF">
        <w:rPr>
          <w:rFonts w:ascii="Times New Roman" w:hAnsi="Times New Roman" w:cs="Times New Roman"/>
          <w:color w:val="000000"/>
          <w:highlight w:val="lightGray"/>
        </w:rPr>
        <w:t>matières préciseuses et par l’art avec lequel ils furent employés.</w:t>
      </w:r>
      <w:r w:rsidRPr="00D678BF">
        <w:rPr>
          <w:rFonts w:ascii="Times New Roman" w:hAnsi="Times New Roman" w:cs="Times New Roman"/>
          <w:color w:val="003366"/>
          <w:highlight w:val="lightGray"/>
        </w:rPr>
        <w:t>&lt;/p&gt;</w:t>
      </w:r>
    </w:p>
    <w:p w14:paraId="148019B9" w14:textId="77777777" w:rsidR="004E2E08" w:rsidRDefault="004E2E08" w:rsidP="0016182B">
      <w:pPr>
        <w:pStyle w:val="Titre6"/>
      </w:pPr>
      <w:r>
        <w:t>Rendu</w:t>
      </w:r>
    </w:p>
    <w:p w14:paraId="6522CFD0" w14:textId="374DEC13" w:rsidR="004E2E08" w:rsidRDefault="002A7526" w:rsidP="0016182B">
      <w:r>
        <w:t xml:space="preserve">Quand la main est secondaire (pointeur vers l’élément </w:t>
      </w:r>
      <w:r w:rsidRPr="001961D0">
        <w:rPr>
          <w:rStyle w:val="lev"/>
        </w:rPr>
        <w:t>hand</w:t>
      </w:r>
      <w:r w:rsidR="001961D0">
        <w:rPr>
          <w:rStyle w:val="lev"/>
        </w:rPr>
        <w:t>Note</w:t>
      </w:r>
      <w:r>
        <w:t xml:space="preserve"> de l’élément </w:t>
      </w:r>
      <w:r w:rsidRPr="00A531B6">
        <w:rPr>
          <w:rStyle w:val="lev"/>
        </w:rPr>
        <w:t>hand</w:t>
      </w:r>
      <w:r w:rsidR="001961D0">
        <w:rPr>
          <w:rStyle w:val="lev"/>
        </w:rPr>
        <w:t>Desc</w:t>
      </w:r>
      <w:r>
        <w:t xml:space="preserve"> dans l’en-tête TEI qui porte un attribut </w:t>
      </w:r>
      <w:r w:rsidR="001961D0" w:rsidRPr="001961D0">
        <w:rPr>
          <w:rStyle w:val="Forteaccentuation"/>
        </w:rPr>
        <w:t>scope</w:t>
      </w:r>
      <w:r w:rsidR="001961D0">
        <w:t xml:space="preserve"> </w:t>
      </w:r>
      <w:r>
        <w:t xml:space="preserve">avec la valeur </w:t>
      </w:r>
      <w:r w:rsidRPr="00A531B6">
        <w:rPr>
          <w:rStyle w:val="Accentuation"/>
        </w:rPr>
        <w:t>minor</w:t>
      </w:r>
      <w:r>
        <w:t xml:space="preserve">), le texte est </w:t>
      </w:r>
      <w:r w:rsidR="00CC035D">
        <w:t>affiché</w:t>
      </w:r>
      <w:r>
        <w:t xml:space="preserve"> dans une couleur différente pour bien visualiser l’addition.</w:t>
      </w:r>
    </w:p>
    <w:p w14:paraId="370BB36B" w14:textId="47CE7324" w:rsidR="00B607F7" w:rsidRPr="004E2E08" w:rsidRDefault="005518E6" w:rsidP="0016182B">
      <w:r w:rsidRPr="00233DE3">
        <w:rPr>
          <w:highlight w:val="lightGray"/>
        </w:rPr>
        <w:t>Cf. charte graphique</w:t>
      </w:r>
    </w:p>
    <w:p w14:paraId="1FB6D7FA" w14:textId="751456B8" w:rsidR="0004514F" w:rsidRDefault="00A8636E" w:rsidP="0004514F">
      <w:pPr>
        <w:pStyle w:val="Titre1"/>
      </w:pPr>
      <w:bookmarkStart w:id="298" w:name="_Toc230401037"/>
      <w:r>
        <w:t>Arsenal critique</w:t>
      </w:r>
      <w:bookmarkStart w:id="299" w:name="_Toc195722130"/>
      <w:r w:rsidR="0004514F">
        <w:t xml:space="preserve"> et mise en place d’un paratexte</w:t>
      </w:r>
      <w:bookmarkEnd w:id="299"/>
      <w:bookmarkEnd w:id="298"/>
    </w:p>
    <w:p w14:paraId="44884C31" w14:textId="11980859" w:rsidR="0004514F" w:rsidRDefault="0004514F" w:rsidP="0004514F">
      <w:r>
        <w:t>Après avoir établi le texte, l’éditeur fournit les premiers éléments de paratexte (une analyse, et la description du manuscrit), avant d’enrichir le paratexte en ajoutant au fichier des notes (commentaires explicatifs, précisions sur le contexte...). Il s’agit d’établir une notice descriptive des manuscrits et de rassembler les informations concernant s</w:t>
      </w:r>
      <w:r w:rsidR="00276095">
        <w:t>a transcription et son édition.</w:t>
      </w:r>
      <w:r w:rsidR="00A16683">
        <w:t xml:space="preserve"> </w:t>
      </w:r>
      <w:r>
        <w:t>À terme, ces informations seront encodées dans l’en-tête du fichier TEI. Ces informations sont importantes puisqu’elles serviront à plusieurs applications : pour les bases de données de notices bibliographiques ou pour l’assemblage des métadonnées au sein d’une édition numérique.</w:t>
      </w:r>
    </w:p>
    <w:p w14:paraId="7D6037C3" w14:textId="77777777" w:rsidR="00CC254A" w:rsidRDefault="00CC254A" w:rsidP="00CC254A">
      <w:pPr>
        <w:pStyle w:val="Titre2"/>
      </w:pPr>
      <w:bookmarkStart w:id="300" w:name="_Notes_explicatives_ou"/>
      <w:bookmarkStart w:id="301" w:name="_Toc230401038"/>
      <w:bookmarkEnd w:id="300"/>
      <w:r>
        <w:t>Tableau de tradition</w:t>
      </w:r>
      <w:bookmarkEnd w:id="301"/>
    </w:p>
    <w:p w14:paraId="6F481F6F" w14:textId="77777777" w:rsidR="00CC254A" w:rsidRDefault="00CC254A" w:rsidP="00CC254A">
      <w:r>
        <w:t>L’édition est établie à partir du choix d’un texte témoin.</w:t>
      </w:r>
    </w:p>
    <w:p w14:paraId="3CEADF3C" w14:textId="77777777" w:rsidR="00CC254A" w:rsidRDefault="00CC254A" w:rsidP="00CC254A">
      <w:r>
        <w:t>Les notes d’apparat critique permettront de rapporter au témoin choisi les leçons des autres témoins.</w:t>
      </w:r>
    </w:p>
    <w:p w14:paraId="49588FED" w14:textId="77777777" w:rsidR="00CC254A" w:rsidRDefault="00CC254A" w:rsidP="00CC254A">
      <w:r>
        <w:t>Pour l’encodage nous prévoyons une numérotation des paragraphes afin de pouvoir établir des liens entre les versions. Cette opération nécessite une numérotation fixe des paragraphes.</w:t>
      </w:r>
    </w:p>
    <w:p w14:paraId="65964818" w14:textId="77777777" w:rsidR="00CC254A" w:rsidRDefault="00CC254A" w:rsidP="00CC254A"/>
    <w:p w14:paraId="5158A81E" w14:textId="77777777" w:rsidR="00CC254A" w:rsidRDefault="00CC254A" w:rsidP="00CC254A">
      <w:r>
        <w:t>Les éditeurs peuvent numéroter les segments de textes de chaque versions afin d’établir un tableau de tradition.</w:t>
      </w:r>
    </w:p>
    <w:p w14:paraId="51367A36" w14:textId="77777777" w:rsidR="00CC254A" w:rsidRDefault="00CC254A" w:rsidP="00CC254A">
      <w:r>
        <w:t>La numérotation des segments de textes se fait alors directement dans le texte, entre crochets de la manière suivante : [seg n° X].</w:t>
      </w:r>
    </w:p>
    <w:p w14:paraId="31FB585D" w14:textId="77777777" w:rsidR="00CC254A" w:rsidRDefault="00CC254A" w:rsidP="00CC254A">
      <w:pPr>
        <w:pStyle w:val="Titre5"/>
      </w:pPr>
      <w:r>
        <w:t>Encodage</w:t>
      </w:r>
    </w:p>
    <w:p w14:paraId="1279AD19" w14:textId="77777777" w:rsidR="00CC254A" w:rsidRDefault="00CC254A" w:rsidP="00CC254A">
      <w:r>
        <w:t xml:space="preserve">Le tableau de tradition est contenu dans un élément </w:t>
      </w:r>
      <w:r w:rsidRPr="00E03BB9">
        <w:rPr>
          <w:rStyle w:val="lev"/>
        </w:rPr>
        <w:t>listWit</w:t>
      </w:r>
    </w:p>
    <w:p w14:paraId="60F24C3B" w14:textId="77777777" w:rsidR="00CC254A" w:rsidRDefault="00CC254A" w:rsidP="00CC254A">
      <w:pPr>
        <w:rPr>
          <w:rStyle w:val="lev"/>
        </w:rPr>
      </w:pPr>
      <w:r>
        <w:t xml:space="preserve">Chaque témoin est encodé au moyen d’un élément </w:t>
      </w:r>
      <w:r w:rsidRPr="00E03BB9">
        <w:rPr>
          <w:rStyle w:val="lev"/>
        </w:rPr>
        <w:t>wit</w:t>
      </w:r>
    </w:p>
    <w:p w14:paraId="4A635D75" w14:textId="77777777" w:rsidR="00CC254A" w:rsidRDefault="00CC254A" w:rsidP="00CC254A">
      <w:r>
        <w:t xml:space="preserve">À l’intérieur de l’élément </w:t>
      </w:r>
      <w:r w:rsidRPr="00F607BF">
        <w:rPr>
          <w:rStyle w:val="lev"/>
        </w:rPr>
        <w:t>wit</w:t>
      </w:r>
      <w:r>
        <w:t xml:space="preserve">, </w:t>
      </w:r>
      <w:r w:rsidRPr="00E03BB9">
        <w:rPr>
          <w:rStyle w:val="lev"/>
        </w:rPr>
        <w:t>sourceDesc</w:t>
      </w:r>
      <w:r>
        <w:t xml:space="preserve"> est disponible pour la description des manuscrits.</w:t>
      </w:r>
    </w:p>
    <w:p w14:paraId="581D0B11" w14:textId="77777777" w:rsidR="00A147EE" w:rsidRPr="005F73ED" w:rsidRDefault="00A147EE" w:rsidP="00A147EE">
      <w:pPr>
        <w:rPr>
          <w:highlight w:val="lightGray"/>
        </w:rPr>
      </w:pPr>
      <w:r w:rsidRPr="005F73ED">
        <w:rPr>
          <w:highlight w:val="lightGray"/>
        </w:rPr>
        <w:t xml:space="preserve">Comme convenu, un identifiant a été ajouté sur chaque fichier. Cet identifiant figure sur le premier élément de </w:t>
      </w:r>
      <w:r w:rsidRPr="00F607BF">
        <w:rPr>
          <w:rStyle w:val="lev"/>
          <w:highlight w:val="lightGray"/>
        </w:rPr>
        <w:t>sourceDesc</w:t>
      </w:r>
      <w:r w:rsidRPr="005F73ED">
        <w:rPr>
          <w:highlight w:val="lightGray"/>
        </w:rPr>
        <w:t xml:space="preserve"> de manière à pouvoir y faire référence dans la liste de témoins.</w:t>
      </w:r>
    </w:p>
    <w:p w14:paraId="6D3E71FA" w14:textId="77777777" w:rsidR="00A147EE" w:rsidRPr="005F73ED" w:rsidRDefault="00A147EE" w:rsidP="00A147EE">
      <w:pPr>
        <w:rPr>
          <w:highlight w:val="lightGray"/>
        </w:rPr>
      </w:pPr>
    </w:p>
    <w:p w14:paraId="0FA765C1" w14:textId="77777777" w:rsidR="00A147EE" w:rsidRPr="005F73ED" w:rsidRDefault="00A147EE" w:rsidP="00A147EE">
      <w:pPr>
        <w:rPr>
          <w:highlight w:val="lightGray"/>
        </w:rPr>
      </w:pPr>
      <w:r w:rsidRPr="005F73ED">
        <w:rPr>
          <w:highlight w:val="lightGray"/>
        </w:rPr>
        <w:t xml:space="preserve">Pour identifier la version éditée parmi la liste de témoins, on ajoute un attribut </w:t>
      </w:r>
      <w:r w:rsidRPr="00F607BF">
        <w:rPr>
          <w:rStyle w:val="Forteaccentuation"/>
          <w:highlight w:val="lightGray"/>
          <w:rPrChange w:id="302" w:author="Emmanuel Chateau" w:date="2013-05-17T15:05:00Z">
            <w:rPr>
              <w:highlight w:val="lightGray"/>
            </w:rPr>
          </w:rPrChange>
        </w:rPr>
        <w:t>n</w:t>
      </w:r>
      <w:r w:rsidRPr="005F73ED">
        <w:rPr>
          <w:highlight w:val="lightGray"/>
        </w:rPr>
        <w:t>=”criticalEdition” dans la liste de témoins du fichier corpus du cours.</w:t>
      </w:r>
    </w:p>
    <w:p w14:paraId="23F7602D" w14:textId="77777777" w:rsidR="00A147EE" w:rsidRDefault="00A147EE" w:rsidP="00A147EE">
      <w:pPr>
        <w:rPr>
          <w:ins w:id="303" w:author="Emmanuel Chateau" w:date="2013-05-17T15:30:00Z"/>
          <w:highlight w:val="lightGray"/>
        </w:rPr>
      </w:pPr>
    </w:p>
    <w:p w14:paraId="31526F35" w14:textId="77E32495" w:rsidR="00FE4E06" w:rsidRPr="005F73ED" w:rsidRDefault="00FE4E06" w:rsidP="00A147EE">
      <w:pPr>
        <w:rPr>
          <w:highlight w:val="lightGray"/>
        </w:rPr>
      </w:pPr>
      <w:ins w:id="304" w:author="Emmanuel Chateau" w:date="2013-05-17T15:30:00Z">
        <w:r>
          <w:rPr>
            <w:highlight w:val="lightGray"/>
          </w:rPr>
          <w:t>Dans l’en-tête du fichier corpus de chaque cours :</w:t>
        </w:r>
      </w:ins>
    </w:p>
    <w:p w14:paraId="643167A0" w14:textId="77777777" w:rsidR="00A147EE" w:rsidRPr="005F73ED" w:rsidRDefault="00A147EE" w:rsidP="00A147EE">
      <w:pPr>
        <w:ind w:firstLine="708"/>
        <w:rPr>
          <w:highlight w:val="lightGray"/>
        </w:rPr>
      </w:pPr>
      <w:r w:rsidRPr="005F73ED">
        <w:rPr>
          <w:rFonts w:ascii="Times New Roman" w:hAnsi="Times New Roman" w:cs="Times New Roman"/>
          <w:color w:val="003366"/>
          <w:highlight w:val="lightGray"/>
        </w:rPr>
        <w:t>&lt;sourceDesc&gt;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660066"/>
          <w:highlight w:val="lightGray"/>
        </w:rPr>
        <w:t>&lt;!-- description complète des témoins dans les en-têtes TEI concernées pour le partage des fichiers --&gt;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&lt;listWit</w:t>
      </w:r>
      <w:r w:rsidRPr="005F73ED">
        <w:rPr>
          <w:rFonts w:ascii="Times New Roman" w:hAnsi="Times New Roman" w:cs="Times New Roman"/>
          <w:color w:val="FF33CC"/>
          <w:highlight w:val="lightGray"/>
        </w:rPr>
        <w:t xml:space="preserve"> xml:id=</w:t>
      </w:r>
      <w:r w:rsidRPr="005F73ED">
        <w:rPr>
          <w:rFonts w:ascii="Times New Roman" w:hAnsi="Times New Roman" w:cs="Times New Roman"/>
          <w:color w:val="006666"/>
          <w:highlight w:val="lightGray"/>
        </w:rPr>
        <w:t>"c"</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&lt;witness</w:t>
      </w:r>
      <w:r w:rsidRPr="005F73ED">
        <w:rPr>
          <w:rFonts w:ascii="Times New Roman" w:hAnsi="Times New Roman" w:cs="Times New Roman"/>
          <w:color w:val="FF33CC"/>
          <w:highlight w:val="lightGray"/>
        </w:rPr>
        <w:t xml:space="preserve"> corresp=</w:t>
      </w:r>
      <w:r w:rsidRPr="005F73ED">
        <w:rPr>
          <w:rFonts w:ascii="Times New Roman" w:hAnsi="Times New Roman" w:cs="Times New Roman"/>
          <w:color w:val="006666"/>
          <w:highlight w:val="lightGray"/>
        </w:rPr>
        <w:t>"#c1"</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&lt;witness</w:t>
      </w:r>
      <w:r w:rsidRPr="005F73ED">
        <w:rPr>
          <w:rFonts w:ascii="Times New Roman" w:hAnsi="Times New Roman" w:cs="Times New Roman"/>
          <w:color w:val="FF33CC"/>
          <w:highlight w:val="lightGray"/>
        </w:rPr>
        <w:t xml:space="preserve"> n=</w:t>
      </w:r>
      <w:r w:rsidRPr="005F73ED">
        <w:rPr>
          <w:rFonts w:ascii="Times New Roman" w:hAnsi="Times New Roman" w:cs="Times New Roman"/>
          <w:color w:val="006666"/>
          <w:highlight w:val="lightGray"/>
        </w:rPr>
        <w:t>"criticalEdition"</w:t>
      </w:r>
      <w:r w:rsidRPr="005F73ED">
        <w:rPr>
          <w:rFonts w:ascii="Times New Roman" w:hAnsi="Times New Roman" w:cs="Times New Roman"/>
          <w:color w:val="FF33CC"/>
          <w:highlight w:val="lightGray"/>
        </w:rPr>
        <w:t xml:space="preserve"> corresp=</w:t>
      </w:r>
      <w:r w:rsidRPr="005F73ED">
        <w:rPr>
          <w:rFonts w:ascii="Times New Roman" w:hAnsi="Times New Roman" w:cs="Times New Roman"/>
          <w:color w:val="006666"/>
          <w:highlight w:val="lightGray"/>
        </w:rPr>
        <w:t>"#c2"</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&lt;/listWit&gt;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&lt;/sourceDesc&gt;</w:t>
      </w:r>
    </w:p>
    <w:p w14:paraId="392B95C2" w14:textId="77777777" w:rsidR="00A147EE" w:rsidRDefault="00A147EE" w:rsidP="00CC254A">
      <w:pPr>
        <w:rPr>
          <w:ins w:id="305" w:author="Emmanuel Chateau" w:date="2013-05-17T15:30:00Z"/>
        </w:rPr>
      </w:pPr>
    </w:p>
    <w:p w14:paraId="093C9CEA" w14:textId="18B0DBA4" w:rsidR="00FE4E06" w:rsidRPr="00E03BB9" w:rsidDel="00FE4E06" w:rsidRDefault="00FE4E06" w:rsidP="00CC254A">
      <w:pPr>
        <w:rPr>
          <w:del w:id="306" w:author="Emmanuel Chateau" w:date="2013-05-17T15:31:00Z"/>
        </w:rPr>
      </w:pPr>
    </w:p>
    <w:p w14:paraId="61052C2A" w14:textId="77777777" w:rsidR="00CC254A" w:rsidRDefault="00CC254A" w:rsidP="00CC254A">
      <w:pPr>
        <w:pStyle w:val="Titre5"/>
      </w:pPr>
      <w:r>
        <w:t>Rendu</w:t>
      </w:r>
    </w:p>
    <w:p w14:paraId="1E7C3F38" w14:textId="77777777" w:rsidR="00CC254A" w:rsidRDefault="00CC254A" w:rsidP="00CC254A">
      <w:r>
        <w:t>Les pages de présentation des cours se composent de la manière suivante :</w:t>
      </w:r>
    </w:p>
    <w:p w14:paraId="1F9219C4" w14:textId="77777777" w:rsidR="00CC254A" w:rsidRDefault="00CC254A" w:rsidP="00CC254A">
      <w:pPr>
        <w:pStyle w:val="Paragraphedeliste"/>
        <w:numPr>
          <w:ilvl w:val="0"/>
          <w:numId w:val="1"/>
        </w:numPr>
      </w:pPr>
      <w:r>
        <w:t>Page de titre de l’édition (comme ci-dessus)</w:t>
      </w:r>
    </w:p>
    <w:p w14:paraId="42F3468D" w14:textId="77777777" w:rsidR="00CC254A" w:rsidRDefault="00CC254A" w:rsidP="00CC254A">
      <w:pPr>
        <w:pStyle w:val="Paragraphedeliste"/>
        <w:numPr>
          <w:ilvl w:val="0"/>
          <w:numId w:val="1"/>
        </w:numPr>
      </w:pPr>
      <w:r>
        <w:t>Présentation de l’édition (contenue dans le document TEIcorpus).</w:t>
      </w:r>
    </w:p>
    <w:p w14:paraId="09E65A9B" w14:textId="77777777" w:rsidR="00CC254A" w:rsidRDefault="00CC254A" w:rsidP="00CC254A">
      <w:pPr>
        <w:pStyle w:val="Paragraphedeliste"/>
        <w:numPr>
          <w:ilvl w:val="0"/>
          <w:numId w:val="1"/>
        </w:numPr>
        <w:rPr>
          <w:ins w:id="307" w:author="Emmanuel Chateau" w:date="2013-05-17T15:29:00Z"/>
        </w:rPr>
      </w:pPr>
      <w:r>
        <w:t xml:space="preserve">Tableau de tradition (liste des témoins établie à partir de </w:t>
      </w:r>
      <w:r w:rsidRPr="00D8719E">
        <w:rPr>
          <w:rStyle w:val="lev"/>
        </w:rPr>
        <w:t>listWit</w:t>
      </w:r>
      <w:r>
        <w:t>)</w:t>
      </w:r>
    </w:p>
    <w:p w14:paraId="0DCFDE25" w14:textId="4E8DCF31" w:rsidR="00FE4E06" w:rsidRDefault="00FE4E06">
      <w:pPr>
        <w:ind w:left="720"/>
        <w:pPrChange w:id="308" w:author="Emmanuel Chateau" w:date="2013-05-17T15:29:00Z">
          <w:pPr>
            <w:pStyle w:val="Paragraphedeliste"/>
            <w:numPr>
              <w:numId w:val="1"/>
            </w:numPr>
            <w:ind w:hanging="360"/>
          </w:pPr>
        </w:pPrChange>
      </w:pPr>
      <w:ins w:id="309" w:author="Emmanuel Chateau" w:date="2013-05-17T15:29:00Z">
        <w:r>
          <w:t>Afin de faciliter l’affichage, on a répété l’élément listWit dans le back du fichier de présentation de chaque cours</w:t>
        </w:r>
      </w:ins>
    </w:p>
    <w:p w14:paraId="652E9571" w14:textId="77777777" w:rsidR="00CC254A" w:rsidRDefault="00CC254A" w:rsidP="00CC254A">
      <w:pPr>
        <w:pStyle w:val="Paragraphedeliste"/>
        <w:numPr>
          <w:ilvl w:val="0"/>
          <w:numId w:val="1"/>
        </w:numPr>
      </w:pPr>
      <w:r>
        <w:t>Notes</w:t>
      </w:r>
    </w:p>
    <w:p w14:paraId="4728058A" w14:textId="77777777" w:rsidR="00CC254A" w:rsidRDefault="00CC254A" w:rsidP="00CC254A">
      <w:pPr>
        <w:pStyle w:val="Paragraphedeliste"/>
        <w:numPr>
          <w:ilvl w:val="0"/>
          <w:numId w:val="1"/>
        </w:numPr>
      </w:pPr>
      <w:r>
        <w:t>Bibliographie</w:t>
      </w:r>
    </w:p>
    <w:p w14:paraId="656951C7" w14:textId="77777777" w:rsidR="00CC254A" w:rsidRDefault="00CC254A" w:rsidP="00CC254A">
      <w:pPr>
        <w:pStyle w:val="Paragraphedeliste"/>
        <w:numPr>
          <w:ilvl w:val="0"/>
          <w:numId w:val="1"/>
        </w:numPr>
      </w:pPr>
      <w:r>
        <w:t>Liens vers la documentation, le téléchargement des sources et du modèle.</w:t>
      </w:r>
    </w:p>
    <w:p w14:paraId="566157B0" w14:textId="6032FC18" w:rsidR="00A147EE" w:rsidRDefault="00A147EE" w:rsidP="00A147EE">
      <w:r w:rsidRPr="00F607BF">
        <w:t>Icônes de téléchargement</w:t>
      </w:r>
    </w:p>
    <w:p w14:paraId="3909C064" w14:textId="00B51F64" w:rsidR="00D2133D" w:rsidRDefault="00D13D6C" w:rsidP="006E7487">
      <w:pPr>
        <w:pStyle w:val="Titre2"/>
      </w:pPr>
      <w:bookmarkStart w:id="310" w:name="_Toc230401039"/>
      <w:r>
        <w:t>Descriptions codicologiques</w:t>
      </w:r>
      <w:bookmarkEnd w:id="310"/>
    </w:p>
    <w:p w14:paraId="48531A1B" w14:textId="77777777" w:rsidR="00D2133D" w:rsidRDefault="00D2133D" w:rsidP="00D2133D">
      <w:r>
        <w:t>Les informations concernant la description physique du manuscrit, sa datation et les éléments concernant son édition seront rassemblées au début du texte afin de préparer leur encodage pour le header TEI et les notices des manuscrits.</w:t>
      </w:r>
    </w:p>
    <w:p w14:paraId="371D5819" w14:textId="34A23062" w:rsidR="00D2133D" w:rsidRDefault="00045E7D" w:rsidP="00045E7D">
      <w:pPr>
        <w:pStyle w:val="Titre6"/>
      </w:pPr>
      <w:r>
        <w:t>Pré-encodage</w:t>
      </w:r>
    </w:p>
    <w:p w14:paraId="7BC98C32" w14:textId="77777777" w:rsidR="00D2133D" w:rsidRDefault="00D2133D" w:rsidP="00D2133D">
      <w:r>
        <w:t>Le début des documents comportera les éléments suivants :</w:t>
      </w:r>
    </w:p>
    <w:p w14:paraId="7E14678D" w14:textId="77777777" w:rsidR="00D2133D" w:rsidRDefault="00D2133D" w:rsidP="00D2133D"/>
    <w:p w14:paraId="6FD58322" w14:textId="77777777" w:rsidR="00D2133D" w:rsidRDefault="00D2133D" w:rsidP="00D2133D">
      <w:r w:rsidRPr="001B0C60">
        <w:t>Identification du manuscrit</w:t>
      </w:r>
    </w:p>
    <w:p w14:paraId="6D149361" w14:textId="77777777" w:rsidR="00D2133D" w:rsidRDefault="00D2133D" w:rsidP="00D2133D">
      <w:pPr>
        <w:numPr>
          <w:ilvl w:val="0"/>
          <w:numId w:val="2"/>
        </w:numPr>
      </w:pPr>
      <w:r>
        <w:t>N° du manuscrit pour l’ANR</w:t>
      </w:r>
    </w:p>
    <w:p w14:paraId="4966DCF6" w14:textId="77777777" w:rsidR="00D2133D" w:rsidRDefault="00D2133D" w:rsidP="00D2133D">
      <w:pPr>
        <w:numPr>
          <w:ilvl w:val="0"/>
          <w:numId w:val="2"/>
        </w:numPr>
      </w:pPr>
      <w:r>
        <w:t>Titre :</w:t>
      </w:r>
    </w:p>
    <w:p w14:paraId="0A37926D" w14:textId="77777777" w:rsidR="00D2133D" w:rsidRDefault="00D2133D" w:rsidP="00D2133D">
      <w:pPr>
        <w:numPr>
          <w:ilvl w:val="0"/>
          <w:numId w:val="2"/>
        </w:numPr>
      </w:pPr>
      <w:r>
        <w:t>Cote du manuscrit :</w:t>
      </w:r>
    </w:p>
    <w:p w14:paraId="10F916E6" w14:textId="77777777" w:rsidR="00D2133D" w:rsidRDefault="00D2133D" w:rsidP="00D2133D">
      <w:pPr>
        <w:numPr>
          <w:ilvl w:val="0"/>
          <w:numId w:val="2"/>
        </w:numPr>
      </w:pPr>
      <w:r>
        <w:t>Institution de conservation :</w:t>
      </w:r>
    </w:p>
    <w:p w14:paraId="3EF02AFB" w14:textId="77777777" w:rsidR="00D2133D" w:rsidRDefault="00D2133D" w:rsidP="00D2133D">
      <w:pPr>
        <w:numPr>
          <w:ilvl w:val="0"/>
          <w:numId w:val="2"/>
        </w:numPr>
      </w:pPr>
      <w:r>
        <w:t>Collection :</w:t>
      </w:r>
    </w:p>
    <w:p w14:paraId="1EADA638" w14:textId="77777777" w:rsidR="00D2133D" w:rsidRDefault="00D2133D" w:rsidP="00D2133D">
      <w:pPr>
        <w:numPr>
          <w:ilvl w:val="0"/>
          <w:numId w:val="2"/>
        </w:numPr>
      </w:pPr>
      <w:r>
        <w:t>Pays de conservation :</w:t>
      </w:r>
    </w:p>
    <w:p w14:paraId="06CE6D51" w14:textId="77777777" w:rsidR="00D2133D" w:rsidRDefault="00D2133D" w:rsidP="00D2133D">
      <w:pPr>
        <w:numPr>
          <w:ilvl w:val="0"/>
          <w:numId w:val="2"/>
        </w:numPr>
      </w:pPr>
      <w:r>
        <w:t>Autre cote connue :</w:t>
      </w:r>
    </w:p>
    <w:p w14:paraId="38446E07" w14:textId="77777777" w:rsidR="00D2133D" w:rsidRDefault="00D2133D" w:rsidP="00D2133D"/>
    <w:p w14:paraId="343DE5D3" w14:textId="77777777" w:rsidR="00D2133D" w:rsidRDefault="00D2133D" w:rsidP="00D2133D">
      <w:r w:rsidRPr="001B0C60">
        <w:t>Présentation du contenu</w:t>
      </w:r>
    </w:p>
    <w:p w14:paraId="45A69CFA" w14:textId="77777777" w:rsidR="00D2133D" w:rsidRDefault="00D2133D" w:rsidP="00D2133D">
      <w:pPr>
        <w:numPr>
          <w:ilvl w:val="0"/>
          <w:numId w:val="2"/>
        </w:numPr>
      </w:pPr>
      <w:r w:rsidRPr="001B0C60">
        <w:t>Analyse</w:t>
      </w:r>
      <w:r>
        <w:t> :</w:t>
      </w:r>
    </w:p>
    <w:p w14:paraId="23E10E0B" w14:textId="77777777" w:rsidR="00D2133D" w:rsidRDefault="00D2133D" w:rsidP="00D2133D">
      <w:pPr>
        <w:numPr>
          <w:ilvl w:val="0"/>
          <w:numId w:val="2"/>
        </w:numPr>
      </w:pPr>
      <w:r>
        <w:t>Composition du manuscrit (s’il comporte diverses parties) :</w:t>
      </w:r>
    </w:p>
    <w:p w14:paraId="0BE49311" w14:textId="77777777" w:rsidR="00D2133D" w:rsidRDefault="00D2133D" w:rsidP="00D2133D">
      <w:pPr>
        <w:numPr>
          <w:ilvl w:val="0"/>
          <w:numId w:val="2"/>
        </w:numPr>
      </w:pPr>
      <w:r>
        <w:t>Indication de la pagination des parties composantes :</w:t>
      </w:r>
    </w:p>
    <w:p w14:paraId="5AEAA933" w14:textId="77777777" w:rsidR="00D2133D" w:rsidRDefault="00D2133D" w:rsidP="00D2133D">
      <w:pPr>
        <w:numPr>
          <w:ilvl w:val="0"/>
          <w:numId w:val="2"/>
        </w:numPr>
      </w:pPr>
      <w:r>
        <w:t>Auteur : des parties composantes :</w:t>
      </w:r>
    </w:p>
    <w:p w14:paraId="7769E1F1" w14:textId="77777777" w:rsidR="00D2133D" w:rsidRDefault="00D2133D" w:rsidP="00D2133D">
      <w:pPr>
        <w:numPr>
          <w:ilvl w:val="0"/>
          <w:numId w:val="2"/>
        </w:numPr>
      </w:pPr>
      <w:r>
        <w:t>Titre des parties composantes :</w:t>
      </w:r>
    </w:p>
    <w:p w14:paraId="340DC147" w14:textId="77777777" w:rsidR="00D2133D" w:rsidRPr="002233FD" w:rsidRDefault="00D2133D" w:rsidP="00D2133D">
      <w:pPr>
        <w:numPr>
          <w:ilvl w:val="0"/>
          <w:numId w:val="2"/>
        </w:numPr>
      </w:pPr>
      <w:r>
        <w:t>Langue :</w:t>
      </w:r>
    </w:p>
    <w:p w14:paraId="0EBC9BD6" w14:textId="77777777" w:rsidR="00D2133D" w:rsidRDefault="00D2133D" w:rsidP="00D2133D"/>
    <w:p w14:paraId="74B30874" w14:textId="77777777" w:rsidR="00D2133D" w:rsidRPr="00AA27BB" w:rsidRDefault="00D2133D" w:rsidP="00D2133D">
      <w:r w:rsidRPr="00AA27BB">
        <w:t>Éléments de datation temporelle :</w:t>
      </w:r>
    </w:p>
    <w:p w14:paraId="13582E53" w14:textId="77777777" w:rsidR="00D2133D" w:rsidRDefault="00D2133D" w:rsidP="00D2133D"/>
    <w:p w14:paraId="38F5D416" w14:textId="77777777" w:rsidR="00D2133D" w:rsidRDefault="00D2133D" w:rsidP="00D2133D">
      <w:r w:rsidRPr="00AA27BB">
        <w:t>Description physique</w:t>
      </w:r>
    </w:p>
    <w:p w14:paraId="49D610BB" w14:textId="77777777" w:rsidR="00D2133D" w:rsidRDefault="00D2133D" w:rsidP="00D2133D">
      <w:pPr>
        <w:numPr>
          <w:ilvl w:val="0"/>
          <w:numId w:val="2"/>
        </w:numPr>
      </w:pPr>
      <w:r w:rsidRPr="00AA27BB">
        <w:t>Dimensions</w:t>
      </w:r>
      <w:r>
        <w:t> :</w:t>
      </w:r>
    </w:p>
    <w:p w14:paraId="344CAD60" w14:textId="77777777" w:rsidR="00D2133D" w:rsidRDefault="00D2133D" w:rsidP="00D2133D">
      <w:pPr>
        <w:numPr>
          <w:ilvl w:val="0"/>
          <w:numId w:val="2"/>
        </w:numPr>
      </w:pPr>
      <w:r>
        <w:t>Mains :</w:t>
      </w:r>
    </w:p>
    <w:p w14:paraId="7CA414BD" w14:textId="77777777" w:rsidR="00D2133D" w:rsidRDefault="00D2133D" w:rsidP="00D2133D">
      <w:pPr>
        <w:numPr>
          <w:ilvl w:val="0"/>
          <w:numId w:val="2"/>
        </w:numPr>
      </w:pPr>
      <w:r>
        <w:t>Pagination :</w:t>
      </w:r>
    </w:p>
    <w:p w14:paraId="3DBC80D6" w14:textId="77777777" w:rsidR="00D2133D" w:rsidRDefault="00D2133D" w:rsidP="00D2133D">
      <w:pPr>
        <w:numPr>
          <w:ilvl w:val="0"/>
          <w:numId w:val="2"/>
        </w:numPr>
      </w:pPr>
      <w:r>
        <w:t>Remarques sur la pagination :</w:t>
      </w:r>
    </w:p>
    <w:p w14:paraId="03A7540F" w14:textId="77777777" w:rsidR="00D2133D" w:rsidRDefault="00D2133D" w:rsidP="00D2133D">
      <w:pPr>
        <w:numPr>
          <w:ilvl w:val="0"/>
          <w:numId w:val="2"/>
        </w:numPr>
      </w:pPr>
      <w:r>
        <w:t>Reliure :</w:t>
      </w:r>
    </w:p>
    <w:p w14:paraId="45506D69" w14:textId="77777777" w:rsidR="00D2133D" w:rsidRDefault="00D2133D" w:rsidP="00D2133D">
      <w:pPr>
        <w:numPr>
          <w:ilvl w:val="0"/>
          <w:numId w:val="2"/>
        </w:numPr>
      </w:pPr>
      <w:r>
        <w:t>Descriptif :</w:t>
      </w:r>
    </w:p>
    <w:p w14:paraId="39822432" w14:textId="77777777" w:rsidR="00D2133D" w:rsidRDefault="00D2133D" w:rsidP="00D2133D"/>
    <w:p w14:paraId="50B35DD7" w14:textId="77777777" w:rsidR="00D2133D" w:rsidRDefault="00D2133D" w:rsidP="00D2133D">
      <w:r w:rsidRPr="00AA27BB">
        <w:t>Numéro d’ordre dans le corpus</w:t>
      </w:r>
      <w:r>
        <w:t> :</w:t>
      </w:r>
    </w:p>
    <w:p w14:paraId="0C23EC7B" w14:textId="77777777" w:rsidR="00D2133D" w:rsidRPr="00AA27BB" w:rsidRDefault="00D2133D" w:rsidP="00D2133D"/>
    <w:p w14:paraId="5933E953" w14:textId="77777777" w:rsidR="00D2133D" w:rsidRDefault="00D2133D" w:rsidP="00D2133D">
      <w:r w:rsidRPr="00AA27BB">
        <w:t>Historique du manuscrit :</w:t>
      </w:r>
    </w:p>
    <w:p w14:paraId="378AE94C" w14:textId="77777777" w:rsidR="00D2133D" w:rsidRDefault="00D2133D" w:rsidP="00D2133D"/>
    <w:p w14:paraId="6724E1C6" w14:textId="77777777" w:rsidR="00D2133D" w:rsidRDefault="00D2133D" w:rsidP="00D2133D">
      <w:r>
        <w:t>Informations sur l’édition :</w:t>
      </w:r>
    </w:p>
    <w:p w14:paraId="0CF6489E" w14:textId="77777777" w:rsidR="00D2133D" w:rsidRDefault="00D2133D" w:rsidP="00D2133D">
      <w:pPr>
        <w:numPr>
          <w:ilvl w:val="0"/>
          <w:numId w:val="2"/>
        </w:numPr>
      </w:pPr>
      <w:r w:rsidRPr="00AA27BB">
        <w:t>Titre éditorial :</w:t>
      </w:r>
    </w:p>
    <w:p w14:paraId="5F4C8726" w14:textId="77777777" w:rsidR="00D2133D" w:rsidRDefault="00D2133D" w:rsidP="00D2133D">
      <w:pPr>
        <w:numPr>
          <w:ilvl w:val="0"/>
          <w:numId w:val="2"/>
        </w:numPr>
      </w:pPr>
      <w:r>
        <w:t>Auteur de l’acte :</w:t>
      </w:r>
    </w:p>
    <w:p w14:paraId="15E9AE06" w14:textId="77777777" w:rsidR="00D2133D" w:rsidRDefault="00D2133D" w:rsidP="00D2133D">
      <w:pPr>
        <w:numPr>
          <w:ilvl w:val="0"/>
          <w:numId w:val="2"/>
        </w:numPr>
      </w:pPr>
      <w:r>
        <w:t>Transcripteur :</w:t>
      </w:r>
    </w:p>
    <w:p w14:paraId="40C5E144" w14:textId="77777777" w:rsidR="00D2133D" w:rsidRDefault="00D2133D" w:rsidP="00D2133D">
      <w:pPr>
        <w:numPr>
          <w:ilvl w:val="0"/>
          <w:numId w:val="2"/>
        </w:numPr>
      </w:pPr>
      <w:r>
        <w:t>Éditeurs :</w:t>
      </w:r>
    </w:p>
    <w:p w14:paraId="025FB351" w14:textId="77777777" w:rsidR="00D2133D" w:rsidRDefault="00D2133D" w:rsidP="00D2133D">
      <w:pPr>
        <w:numPr>
          <w:ilvl w:val="0"/>
          <w:numId w:val="2"/>
        </w:numPr>
      </w:pPr>
      <w:r>
        <w:t>Version :</w:t>
      </w:r>
    </w:p>
    <w:p w14:paraId="119F69B5" w14:textId="2BA7129B" w:rsidR="00045E7D" w:rsidRDefault="00045E7D" w:rsidP="00045E7D">
      <w:pPr>
        <w:pStyle w:val="Titre6"/>
      </w:pPr>
      <w:r>
        <w:t>Encodage</w:t>
      </w:r>
    </w:p>
    <w:p w14:paraId="43819395" w14:textId="75A0873A" w:rsidR="00045E7D" w:rsidRDefault="009D505F" w:rsidP="00045E7D">
      <w:r>
        <w:t xml:space="preserve">Voir le document : </w:t>
      </w:r>
      <w:r w:rsidR="00B9692A" w:rsidRPr="00D8719E">
        <w:rPr>
          <w:rStyle w:val="Accentuationdiscrte"/>
        </w:rPr>
        <w:t>desgodetsTeiheader</w:t>
      </w:r>
    </w:p>
    <w:p w14:paraId="1281FC6D" w14:textId="77777777" w:rsidR="002F786F" w:rsidRPr="00045E7D" w:rsidRDefault="002F786F" w:rsidP="00045E7D"/>
    <w:p w14:paraId="071D58C2" w14:textId="1B64D5B2" w:rsidR="006E7487" w:rsidRDefault="006E7487" w:rsidP="006E7487">
      <w:pPr>
        <w:pStyle w:val="Titre2"/>
      </w:pPr>
      <w:bookmarkStart w:id="311" w:name="_Notes_explicatives_ou_1"/>
      <w:bookmarkStart w:id="312" w:name="_Toc230401040"/>
      <w:bookmarkEnd w:id="311"/>
      <w:r>
        <w:t>Notes explicatives ou historiques</w:t>
      </w:r>
      <w:bookmarkEnd w:id="312"/>
    </w:p>
    <w:p w14:paraId="0E52E376" w14:textId="77777777" w:rsidR="000C3E6D" w:rsidRDefault="000C3E6D" w:rsidP="000C3E6D">
      <w:r>
        <w:t>Après avoir établi le texte et fourni les premiers éléments de paratexte (une analyse, et la description du manuscrit), l’éditeur enrichira le paratexte en ajoutant au fichier des notes (commentaires explicatifs, précisions sur le contexte...).</w:t>
      </w:r>
    </w:p>
    <w:p w14:paraId="05905D2B" w14:textId="1CECD91F" w:rsidR="000C3E6D" w:rsidRDefault="000C3E6D" w:rsidP="000C3E6D">
      <w:r>
        <w:t>Pour le projet d’édition, il préparera le balisage de diverses informations pour en préparer l’indexation ; certains des mots ou expressions indexés dans le corps de la transcription pourront être liés à des notices décrivant les « objets » indexés (personnes, lieux, organismes, événements, ...).</w:t>
      </w:r>
    </w:p>
    <w:p w14:paraId="3C7151DE" w14:textId="77777777" w:rsidR="003C0C41" w:rsidRDefault="003C0C41" w:rsidP="000C3E6D"/>
    <w:p w14:paraId="6B83DAE4" w14:textId="77777777" w:rsidR="003C0C41" w:rsidRDefault="003C0C41" w:rsidP="003C0C41">
      <w:r>
        <w:t>L’édition critique sera accompagnée d’un double arsenal de note, notes génériques et notes d’apparat critique. Numérique pour les commentaires historiques et interprétatifs, et alphabétique pour les commentaires liés à la transcription ou à la version.</w:t>
      </w:r>
    </w:p>
    <w:p w14:paraId="291F1882" w14:textId="77777777" w:rsidR="00CC254A" w:rsidRDefault="00CC254A" w:rsidP="004E2E08">
      <w:pPr>
        <w:pStyle w:val="Titre5"/>
      </w:pPr>
      <w:r>
        <w:t>Pré-encodage</w:t>
      </w:r>
    </w:p>
    <w:p w14:paraId="4B68F09E" w14:textId="77777777" w:rsidR="00CC254A" w:rsidRPr="009C4B1C" w:rsidRDefault="00CC254A" w:rsidP="00CC254A">
      <w:r>
        <w:t>L’apparat critique est pré-encodé à l’aide des fonctionnalités de notes du logiciel de traitement de texte. Pour traiter le double arsenal de notes, les éditeurs utiliseront conjointement les notes de bas de page (pour les commentaires liés à la transcription ou à la version) et les notes de fin de texte (pour les commentaires historiques et interprétatifs).</w:t>
      </w:r>
    </w:p>
    <w:p w14:paraId="197A05FE" w14:textId="28FBF9BC" w:rsidR="004E2E08" w:rsidRDefault="004E2E08" w:rsidP="004E2E08">
      <w:pPr>
        <w:pStyle w:val="Titre5"/>
      </w:pPr>
      <w:r>
        <w:t>Encodage</w:t>
      </w:r>
    </w:p>
    <w:p w14:paraId="12782792" w14:textId="40D1B974" w:rsidR="00762221" w:rsidRPr="00762221" w:rsidRDefault="00762221" w:rsidP="00762221">
      <w:r>
        <w:t xml:space="preserve">Les notes de commentaire historique sont encodées dans un élément </w:t>
      </w:r>
      <w:r w:rsidRPr="00762221">
        <w:rPr>
          <w:rStyle w:val="lev"/>
        </w:rPr>
        <w:t>note</w:t>
      </w:r>
      <w:r>
        <w:t xml:space="preserve">, le segment de texte concerné est marqué par l’élément </w:t>
      </w:r>
      <w:r w:rsidRPr="00762221">
        <w:rPr>
          <w:rStyle w:val="lev"/>
        </w:rPr>
        <w:t>ref</w:t>
      </w:r>
    </w:p>
    <w:p w14:paraId="5A058A05" w14:textId="2FA60697" w:rsidR="009F69B3" w:rsidRDefault="009F69B3" w:rsidP="00CC254A">
      <w:pPr>
        <w:pStyle w:val="Titre8"/>
      </w:pPr>
      <w:r>
        <w:t>Exemple</w:t>
      </w:r>
    </w:p>
    <w:p w14:paraId="218CBFC7" w14:textId="64C290F5" w:rsidR="009F69B3" w:rsidRPr="009F69B3" w:rsidRDefault="009F69B3" w:rsidP="00445D6E">
      <w:r>
        <w:rPr>
          <w:color w:val="003366"/>
        </w:rPr>
        <w:t>&lt;hi</w:t>
      </w:r>
      <w:r>
        <w:rPr>
          <w:color w:val="FF33CC"/>
        </w:rPr>
        <w:t xml:space="preserve"> rend=</w:t>
      </w:r>
      <w:r>
        <w:rPr>
          <w:color w:val="006666"/>
        </w:rPr>
        <w:t>"bigger bold"</w:t>
      </w:r>
      <w:r>
        <w:rPr>
          <w:color w:val="003366"/>
        </w:rPr>
        <w:t>&gt;</w:t>
      </w:r>
      <w:r>
        <w:t>La Plus ancienne des Eglises dont on ait</w:t>
      </w:r>
      <w:r>
        <w:rPr>
          <w:color w:val="003366"/>
        </w:rPr>
        <w:t>&lt;/hi&gt;</w:t>
      </w:r>
      <w:r>
        <w:t xml:space="preserve"> la Description, est </w:t>
      </w:r>
      <w:r>
        <w:rPr>
          <w:color w:val="003366"/>
        </w:rPr>
        <w:t>&lt;ref</w:t>
      </w:r>
      <w:r>
        <w:rPr>
          <w:color w:val="FF33CC"/>
        </w:rPr>
        <w:t xml:space="preserve"> type=</w:t>
      </w:r>
      <w:r>
        <w:rPr>
          <w:color w:val="006666"/>
        </w:rPr>
        <w:t>"noteHistorical"</w:t>
      </w:r>
      <w:r>
        <w:rPr>
          <w:color w:val="FF33CC"/>
        </w:rPr>
        <w:t xml:space="preserve"> target=</w:t>
      </w:r>
      <w:r>
        <w:rPr>
          <w:color w:val="006666"/>
        </w:rPr>
        <w:t>"#c2Nh0004"</w:t>
      </w:r>
      <w:r>
        <w:rPr>
          <w:color w:val="003366"/>
        </w:rPr>
        <w:t>&gt;</w:t>
      </w:r>
      <w:r>
        <w:t xml:space="preserve">au Raport de </w:t>
      </w:r>
      <w:r>
        <w:rPr>
          <w:color w:val="003366"/>
        </w:rPr>
        <w:t>&lt;persName</w:t>
      </w:r>
      <w:r>
        <w:rPr>
          <w:color w:val="FF33CC"/>
        </w:rPr>
        <w:t xml:space="preserve"> ref=</w:t>
      </w:r>
      <w:r>
        <w:rPr>
          <w:color w:val="006666"/>
        </w:rPr>
        <w:t>"#deFleury"</w:t>
      </w:r>
      <w:r>
        <w:rPr>
          <w:color w:val="003366"/>
        </w:rPr>
        <w:t>&gt;</w:t>
      </w:r>
      <w:r>
        <w:t>Monsieur de fleury</w:t>
      </w:r>
      <w:r>
        <w:rPr>
          <w:color w:val="003366"/>
        </w:rPr>
        <w:t>&lt;/persName&gt;</w:t>
      </w:r>
      <w:r>
        <w:t xml:space="preserve"> dans le Troisième Tome livre dixième de son histoire Ecclésiastique</w:t>
      </w:r>
      <w:r>
        <w:rPr>
          <w:color w:val="003366"/>
        </w:rPr>
        <w:t>&lt;/ref&gt;</w:t>
      </w:r>
      <w:r>
        <w:t>.</w:t>
      </w:r>
    </w:p>
    <w:p w14:paraId="7944933F" w14:textId="77777777" w:rsidR="004E2E08" w:rsidRDefault="004E2E08" w:rsidP="004E2E08">
      <w:pPr>
        <w:pStyle w:val="Titre5"/>
      </w:pPr>
      <w:r>
        <w:t>Rendu</w:t>
      </w:r>
    </w:p>
    <w:p w14:paraId="7368E083" w14:textId="38D22F36" w:rsidR="004E2E08" w:rsidRDefault="00CB1543" w:rsidP="004E2E08">
      <w:r>
        <w:t>Notes critiques n° alphabétique</w:t>
      </w:r>
      <w:r w:rsidR="00A65614">
        <w:t xml:space="preserve">, </w:t>
      </w:r>
      <w:r w:rsidR="008743C1">
        <w:t>« </w:t>
      </w:r>
      <w:r w:rsidR="00A65614">
        <w:t>a,</w:t>
      </w:r>
      <w:r w:rsidR="008743C1">
        <w:t xml:space="preserve"> b, c, d,…</w:t>
      </w:r>
      <w:r w:rsidR="00A65614">
        <w:t xml:space="preserve"> aa, aaa, etc.</w:t>
      </w:r>
      <w:r w:rsidR="008743C1">
        <w:t> »</w:t>
      </w:r>
    </w:p>
    <w:p w14:paraId="0A2BADEB" w14:textId="0F4156DC" w:rsidR="00A65614" w:rsidRDefault="00A65614" w:rsidP="004E2E08">
      <w:r>
        <w:t>Notes historiques numérotation en chiffres arabes</w:t>
      </w:r>
    </w:p>
    <w:p w14:paraId="13360B86" w14:textId="2F31B212" w:rsidR="006E7487" w:rsidRDefault="006E7487" w:rsidP="006E7487">
      <w:pPr>
        <w:pStyle w:val="Titre2"/>
      </w:pPr>
      <w:bookmarkStart w:id="313" w:name="_Indexation"/>
      <w:bookmarkStart w:id="314" w:name="_Toc230401041"/>
      <w:bookmarkEnd w:id="313"/>
      <w:r>
        <w:t>Indexation</w:t>
      </w:r>
      <w:bookmarkEnd w:id="314"/>
    </w:p>
    <w:p w14:paraId="0529FB92" w14:textId="77777777" w:rsidR="00C32495" w:rsidRDefault="00C32495" w:rsidP="00C32495">
      <w:r>
        <w:t>L’édition critique nécessite l’établissement d’un index des matières, des noms et des lieux. Par ailleurs, nous envisageons la possibilité de créer un glossaire des termes architecturaux et juridiques. Les auteurs de l’édition critique peuvent s’ils le souhaitent préparer cette indexation.</w:t>
      </w:r>
    </w:p>
    <w:p w14:paraId="36A4B162" w14:textId="77777777" w:rsidR="00C32495" w:rsidRDefault="00C32495" w:rsidP="00C32495">
      <w:r>
        <w:t>Pour ce faire, toutes les expressions qui peuvent retenir l’attention de l’éditeur scientifique seront repérées.</w:t>
      </w:r>
    </w:p>
    <w:p w14:paraId="208926B8" w14:textId="1E9868E3" w:rsidR="006E7487" w:rsidRDefault="006E7487" w:rsidP="006E7487">
      <w:pPr>
        <w:pStyle w:val="Titre3"/>
      </w:pPr>
      <w:bookmarkStart w:id="315" w:name="_Toc230401042"/>
      <w:r>
        <w:t>Termes significatifs</w:t>
      </w:r>
      <w:bookmarkEnd w:id="315"/>
    </w:p>
    <w:p w14:paraId="3DB3DF5E" w14:textId="0FA3A47F" w:rsidR="00CB55F5" w:rsidRDefault="00CB55F5" w:rsidP="004E2E08">
      <w:pPr>
        <w:pStyle w:val="Titre5"/>
      </w:pPr>
      <w:r>
        <w:t>Pré-encodage</w:t>
      </w:r>
    </w:p>
    <w:p w14:paraId="6721690E" w14:textId="316B9166" w:rsidR="00CB55F5" w:rsidRDefault="00CB55F5" w:rsidP="00CB55F5">
      <w:r>
        <w:t>Faire suivre le passage concerné de l’entrée d’index éventuelle entre crochets. Utilisation du style « Desgodets GlossaireJuridique » ou « Desgodets GlossaireTechnique » en fonction du cas concerné.</w:t>
      </w:r>
    </w:p>
    <w:p w14:paraId="25576135" w14:textId="77777777" w:rsidR="00CB55F5" w:rsidRDefault="00CB55F5" w:rsidP="00CB55F5">
      <w:pPr>
        <w:pStyle w:val="Titre8"/>
      </w:pPr>
      <w:r>
        <w:t>Exemple</w:t>
      </w:r>
    </w:p>
    <w:p w14:paraId="07C83E97" w14:textId="2438FB48" w:rsidR="00CB55F5" w:rsidRPr="006A7A6C" w:rsidRDefault="00CB55F5" w:rsidP="00CB55F5">
      <w:r>
        <w:t>Colomne [colonne], l’ensemble du passage concerné et l’entrée d’index entre crochet avec le style concerné.</w:t>
      </w:r>
    </w:p>
    <w:p w14:paraId="38321108" w14:textId="388CE115" w:rsidR="004E2E08" w:rsidRDefault="004E2E08" w:rsidP="004E2E08">
      <w:pPr>
        <w:pStyle w:val="Titre5"/>
      </w:pPr>
      <w:r>
        <w:t>Encodage</w:t>
      </w:r>
    </w:p>
    <w:p w14:paraId="66863937" w14:textId="27A2E254" w:rsidR="00044FC0" w:rsidRDefault="009D5411" w:rsidP="00044FC0">
      <w:r>
        <w:t xml:space="preserve">Les termes significatifs dans le texte sont encodés au moyen d’un élément </w:t>
      </w:r>
      <w:r w:rsidRPr="00A07DAF">
        <w:rPr>
          <w:rStyle w:val="lev"/>
        </w:rPr>
        <w:t>term</w:t>
      </w:r>
    </w:p>
    <w:p w14:paraId="76B6D26A" w14:textId="707DDD62" w:rsidR="009D5411" w:rsidRDefault="009D5411" w:rsidP="00044FC0">
      <w:r>
        <w:t xml:space="preserve">Pour ces termes, une forme normalisée est fournie au moyen d’un élément </w:t>
      </w:r>
      <w:r w:rsidRPr="009D5411">
        <w:rPr>
          <w:rStyle w:val="lev"/>
        </w:rPr>
        <w:t>choice</w:t>
      </w:r>
      <w:r>
        <w:t xml:space="preserve"> qui contient un élément </w:t>
      </w:r>
      <w:r w:rsidRPr="009D5411">
        <w:rPr>
          <w:rStyle w:val="lev"/>
        </w:rPr>
        <w:t>orig</w:t>
      </w:r>
      <w:r>
        <w:t xml:space="preserve"> pour la forme originale et un élément </w:t>
      </w:r>
      <w:r w:rsidRPr="009D5411">
        <w:rPr>
          <w:rStyle w:val="lev"/>
        </w:rPr>
        <w:t>reg</w:t>
      </w:r>
      <w:r>
        <w:t xml:space="preserve"> pour la forme régularisée.</w:t>
      </w:r>
    </w:p>
    <w:p w14:paraId="55609116" w14:textId="74AACC03" w:rsidR="00445D6E" w:rsidRDefault="00445D6E" w:rsidP="00CC254A">
      <w:pPr>
        <w:pStyle w:val="Titre8"/>
      </w:pPr>
      <w:r>
        <w:t>Exemple</w:t>
      </w:r>
    </w:p>
    <w:p w14:paraId="6AD7FCE7" w14:textId="3717F7C9" w:rsidR="00445D6E" w:rsidRDefault="00445D6E" w:rsidP="00445D6E">
      <w:pPr>
        <w:rPr>
          <w:rFonts w:ascii="Times New Roman" w:hAnsi="Times New Roman" w:cs="Times New Roman"/>
          <w:color w:val="003366"/>
        </w:rPr>
      </w:pPr>
      <w:r>
        <w:rPr>
          <w:rFonts w:ascii="Times New Roman" w:hAnsi="Times New Roman" w:cs="Times New Roman"/>
          <w:color w:val="003366"/>
        </w:rPr>
        <w:t>&lt;term</w:t>
      </w:r>
      <w:r>
        <w:rPr>
          <w:rFonts w:ascii="Times New Roman" w:hAnsi="Times New Roman" w:cs="Times New Roman"/>
          <w:color w:val="FF33CC"/>
        </w:rPr>
        <w:t xml:space="preserve"> </w:t>
      </w:r>
      <w:r w:rsidR="000B3240">
        <w:rPr>
          <w:rFonts w:ascii="Times New Roman" w:hAnsi="Times New Roman" w:cs="Times New Roman"/>
          <w:color w:val="FF33CC"/>
        </w:rPr>
        <w:t>type=</w:t>
      </w:r>
      <w:r w:rsidR="000B3240">
        <w:rPr>
          <w:rFonts w:ascii="Times New Roman" w:hAnsi="Times New Roman" w:cs="Times New Roman"/>
          <w:color w:val="006666"/>
        </w:rPr>
        <w:t xml:space="preserve">"#glossariumJuris" </w:t>
      </w:r>
      <w:r>
        <w:rPr>
          <w:rFonts w:ascii="Times New Roman" w:hAnsi="Times New Roman" w:cs="Times New Roman"/>
          <w:color w:val="FF33CC"/>
        </w:rPr>
        <w:t>ref=</w:t>
      </w:r>
      <w:r>
        <w:rPr>
          <w:rFonts w:ascii="Times New Roman" w:hAnsi="Times New Roman" w:cs="Times New Roman"/>
          <w:color w:val="006666"/>
        </w:rPr>
        <w:t>"#</w:t>
      </w:r>
      <w:r w:rsidR="000B3240">
        <w:rPr>
          <w:rFonts w:ascii="Times New Roman" w:hAnsi="Times New Roman" w:cs="Times New Roman"/>
          <w:color w:val="006666"/>
        </w:rPr>
        <w:t>logements</w:t>
      </w:r>
      <w:r>
        <w:rPr>
          <w:rFonts w:ascii="Times New Roman" w:hAnsi="Times New Roman" w:cs="Times New Roman"/>
          <w:color w:val="006666"/>
        </w:rPr>
        <w:t>"</w:t>
      </w:r>
      <w:r>
        <w:rPr>
          <w:rFonts w:ascii="Times New Roman" w:hAnsi="Times New Roman" w:cs="Times New Roman"/>
          <w:color w:val="003366"/>
        </w:rPr>
        <w:t>&gt;</w:t>
      </w:r>
    </w:p>
    <w:p w14:paraId="66B8385C"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&lt;choice&gt;</w:t>
      </w:r>
    </w:p>
    <w:p w14:paraId="587C04CE"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&lt;orig&gt;</w:t>
      </w:r>
      <w:r>
        <w:rPr>
          <w:rFonts w:ascii="Times New Roman" w:hAnsi="Times New Roman" w:cs="Times New Roman"/>
          <w:color w:val="000000"/>
        </w:rPr>
        <w:t>logemens</w:t>
      </w:r>
      <w:r>
        <w:rPr>
          <w:rFonts w:ascii="Times New Roman" w:hAnsi="Times New Roman" w:cs="Times New Roman"/>
          <w:color w:val="003366"/>
        </w:rPr>
        <w:t>&lt;/orig&gt;</w:t>
      </w:r>
    </w:p>
    <w:p w14:paraId="7AB485A3"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&lt;reg&gt;</w:t>
      </w:r>
      <w:r>
        <w:rPr>
          <w:rFonts w:ascii="Times New Roman" w:hAnsi="Times New Roman" w:cs="Times New Roman"/>
          <w:color w:val="000000"/>
        </w:rPr>
        <w:t>logements</w:t>
      </w:r>
      <w:r>
        <w:rPr>
          <w:rFonts w:ascii="Times New Roman" w:hAnsi="Times New Roman" w:cs="Times New Roman"/>
          <w:color w:val="003366"/>
        </w:rPr>
        <w:t>&lt;/reg&gt;</w:t>
      </w:r>
    </w:p>
    <w:p w14:paraId="601E519D"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&lt;/choice&gt;</w:t>
      </w:r>
    </w:p>
    <w:p w14:paraId="576172D1" w14:textId="062DE927" w:rsidR="00445D6E" w:rsidRPr="00445D6E" w:rsidRDefault="00445D6E" w:rsidP="00445D6E">
      <w:r>
        <w:rPr>
          <w:rFonts w:ascii="Times New Roman" w:hAnsi="Times New Roman" w:cs="Times New Roman"/>
          <w:color w:val="003366"/>
        </w:rPr>
        <w:t>&lt;/term&gt;</w:t>
      </w:r>
    </w:p>
    <w:p w14:paraId="73C43AA4" w14:textId="77777777" w:rsidR="004E2E08" w:rsidRDefault="004E2E08" w:rsidP="004E2E08">
      <w:pPr>
        <w:pStyle w:val="Titre5"/>
      </w:pPr>
      <w:r>
        <w:t>Rendu</w:t>
      </w:r>
    </w:p>
    <w:p w14:paraId="0926FFDA" w14:textId="5CBA03A3" w:rsidR="004E2E08" w:rsidRDefault="005F1E0C" w:rsidP="004E2E08">
      <w:r>
        <w:t>On se contente d’afficher la forme originale</w:t>
      </w:r>
      <w:r w:rsidR="00BC3369">
        <w:t xml:space="preserve"> contenue dans </w:t>
      </w:r>
      <w:r w:rsidR="00BC3369" w:rsidRPr="00BC3369">
        <w:rPr>
          <w:rStyle w:val="lev"/>
        </w:rPr>
        <w:t>orig</w:t>
      </w:r>
      <w:r>
        <w:t>.</w:t>
      </w:r>
    </w:p>
    <w:p w14:paraId="47F7F8BE" w14:textId="77777777" w:rsidR="00BC3369" w:rsidRDefault="005F1E0C" w:rsidP="004E2E08">
      <w:r>
        <w:t xml:space="preserve">Au survol, proposer la forme régularisée </w:t>
      </w:r>
      <w:r w:rsidRPr="00BC3369">
        <w:rPr>
          <w:rStyle w:val="lev"/>
        </w:rPr>
        <w:t>reg</w:t>
      </w:r>
      <w:r w:rsidR="00BC3369">
        <w:t xml:space="preserve"> </w:t>
      </w:r>
    </w:p>
    <w:p w14:paraId="0D476FA2" w14:textId="407AE19F" w:rsidR="005F1E0C" w:rsidRDefault="00BC3369" w:rsidP="004E2E08">
      <w:r>
        <w:t xml:space="preserve">À la ligne l’entrée du glossaire contenue dans </w:t>
      </w:r>
      <w:r w:rsidRPr="00BC3369">
        <w:rPr>
          <w:rStyle w:val="lev"/>
        </w:rPr>
        <w:t>orth</w:t>
      </w:r>
      <w:r>
        <w:t xml:space="preserve"> à l’intérieur de </w:t>
      </w:r>
      <w:r w:rsidRPr="00BC3369">
        <w:rPr>
          <w:rStyle w:val="lev"/>
        </w:rPr>
        <w:t>form</w:t>
      </w:r>
      <w:r>
        <w:t xml:space="preserve"> et la définition dans </w:t>
      </w:r>
      <w:r w:rsidRPr="00BC3369">
        <w:rPr>
          <w:rStyle w:val="lev"/>
        </w:rPr>
        <w:t>def</w:t>
      </w:r>
      <w:r>
        <w:t xml:space="preserve">, avec </w:t>
      </w:r>
      <w:r w:rsidR="005F1E0C">
        <w:t>un lien hypertexte vers l’entrée concernée du glossaire.</w:t>
      </w:r>
    </w:p>
    <w:p w14:paraId="1573A4D2" w14:textId="77777777" w:rsidR="00A07DAF" w:rsidRPr="004E2E08" w:rsidRDefault="00A07DAF" w:rsidP="004E2E08"/>
    <w:p w14:paraId="489F33F0" w14:textId="108AE6C6" w:rsidR="006E7487" w:rsidRDefault="006E7487" w:rsidP="006E7487">
      <w:pPr>
        <w:pStyle w:val="Titre3"/>
      </w:pPr>
      <w:bookmarkStart w:id="316" w:name="_Noms_propres"/>
      <w:bookmarkStart w:id="317" w:name="_Noms_propres_1"/>
      <w:bookmarkStart w:id="318" w:name="_Toc230401043"/>
      <w:bookmarkEnd w:id="316"/>
      <w:bookmarkEnd w:id="317"/>
      <w:r>
        <w:t>Noms propres</w:t>
      </w:r>
      <w:bookmarkEnd w:id="318"/>
    </w:p>
    <w:p w14:paraId="4EB7ADBB" w14:textId="77777777" w:rsidR="00F0346C" w:rsidRDefault="00F0346C" w:rsidP="004E2E08">
      <w:pPr>
        <w:pStyle w:val="Titre5"/>
      </w:pPr>
      <w:r>
        <w:t>Pré-encodage</w:t>
      </w:r>
    </w:p>
    <w:p w14:paraId="419FBC09" w14:textId="77777777" w:rsidR="00F0346C" w:rsidRDefault="00F0346C" w:rsidP="00F0346C">
      <w:r>
        <w:t>Faire suivre le passage concerné de l’entrée d’index éventuelle entre crochets. Utilisation du style « Desgodets IndexNominum »</w:t>
      </w:r>
    </w:p>
    <w:p w14:paraId="5653C16B" w14:textId="77777777" w:rsidR="00F0346C" w:rsidRDefault="00F0346C" w:rsidP="00F0346C">
      <w:r>
        <w:t>Pour l’entrée d’index, on utilisera lorsque c’est possible la forme retenue dans le fichier d’autorité de la Bibliothèque nationale de France (BnF). On la fera suivre (après un « ; ») de l’identifiant ARK de la notice d’autorité de la Bnf.</w:t>
      </w:r>
    </w:p>
    <w:p w14:paraId="66300361" w14:textId="77777777" w:rsidR="00F0346C" w:rsidRPr="008B12D3" w:rsidRDefault="00F0346C" w:rsidP="00F0346C"/>
    <w:p w14:paraId="5AFE9473" w14:textId="77777777" w:rsidR="00F0346C" w:rsidRDefault="00F0346C" w:rsidP="00F0346C">
      <w:r w:rsidRPr="008D2CAE">
        <w:rPr>
          <w:b/>
        </w:rPr>
        <w:t xml:space="preserve">Le catalogue des notices d’autorités de la BnF </w:t>
      </w:r>
      <w:r>
        <w:rPr>
          <w:b/>
        </w:rPr>
        <w:t xml:space="preserve">peut être interrogé </w:t>
      </w:r>
      <w:r w:rsidRPr="008D2CAE">
        <w:rPr>
          <w:b/>
        </w:rPr>
        <w:t>à l’adresse suivante :</w:t>
      </w:r>
      <w:r>
        <w:t xml:space="preserve"> </w:t>
      </w:r>
      <w:r w:rsidRPr="00075B74">
        <w:t>http://catalogue.bnf.fr/jsp/recherche_autorites_bnf.jsp</w:t>
      </w:r>
    </w:p>
    <w:p w14:paraId="7391F569" w14:textId="77777777" w:rsidR="00F0346C" w:rsidRDefault="00F0346C" w:rsidP="00F0346C">
      <w:r w:rsidRPr="008D2CAE">
        <w:rPr>
          <w:b/>
        </w:rPr>
        <w:t>L’identifiant ARK</w:t>
      </w:r>
      <w:r>
        <w:t xml:space="preserve"> de la notice d’autorité prend la forme d’une adresse internet (URL) et se trouve au bas de la notice.</w:t>
      </w:r>
    </w:p>
    <w:p w14:paraId="4180C417" w14:textId="77777777" w:rsidR="00F0346C" w:rsidRDefault="00F0346C" w:rsidP="00F0346C">
      <w:r>
        <w:t>AKL</w:t>
      </w:r>
    </w:p>
    <w:p w14:paraId="03EF8572" w14:textId="77777777" w:rsidR="00F0346C" w:rsidRDefault="00F0346C" w:rsidP="00F0346C">
      <w:r>
        <w:t>Biographie française</w:t>
      </w:r>
    </w:p>
    <w:p w14:paraId="400897D0" w14:textId="77777777" w:rsidR="00F0346C" w:rsidRPr="007D448A" w:rsidRDefault="00F0346C" w:rsidP="00F0346C">
      <w:r>
        <w:t>[« forme_originale » ; forme_normale_ISO ; identifiant_pérenne(URL) ; source]</w:t>
      </w:r>
    </w:p>
    <w:p w14:paraId="27FD8D7F" w14:textId="0514127B" w:rsidR="00F0346C" w:rsidRDefault="00F0346C" w:rsidP="00F0346C">
      <w:pPr>
        <w:pStyle w:val="Titre8"/>
      </w:pPr>
      <w:r>
        <w:t>Exemple</w:t>
      </w:r>
    </w:p>
    <w:p w14:paraId="36BEBE14" w14:textId="77777777" w:rsidR="00F0346C" w:rsidRDefault="00F0346C" w:rsidP="00F0346C">
      <w:r>
        <w:t>Vitruve</w:t>
      </w:r>
    </w:p>
    <w:p w14:paraId="4E8EDF67" w14:textId="77777777" w:rsidR="00F0346C" w:rsidRPr="007D448A" w:rsidRDefault="00F0346C" w:rsidP="00F0346C">
      <w:pPr>
        <w:rPr>
          <w:rFonts w:ascii="Arial Unicode MS" w:eastAsia="Arial Unicode MS" w:cs="Arial Unicode MS"/>
          <w:color w:val="262626"/>
          <w:sz w:val="20"/>
          <w:szCs w:val="20"/>
        </w:rPr>
      </w:pPr>
      <w:r>
        <w:t xml:space="preserve">[« vitruve » ; </w:t>
      </w:r>
      <w:r>
        <w:rPr>
          <w:rFonts w:ascii="Arial Unicode MS" w:eastAsia="Arial Unicode MS" w:cs="Arial Unicode MS"/>
          <w:color w:val="262626"/>
          <w:sz w:val="20"/>
          <w:szCs w:val="20"/>
        </w:rPr>
        <w:t>Vitruve (0090?-0020? av. J.-C.)</w:t>
      </w:r>
      <w:r>
        <w:rPr>
          <w:rFonts w:ascii="Arial Unicode MS" w:eastAsia="Arial Unicode MS" w:cs="Arial Unicode MS"/>
          <w:color w:val="262626"/>
          <w:sz w:val="20"/>
          <w:szCs w:val="20"/>
        </w:rPr>
        <w:t> </w:t>
      </w:r>
      <w:r>
        <w:rPr>
          <w:rFonts w:ascii="Arial Unicode MS" w:eastAsia="Arial Unicode MS" w:cs="Arial Unicode MS"/>
          <w:color w:val="262626"/>
          <w:sz w:val="20"/>
          <w:szCs w:val="20"/>
        </w:rPr>
        <w:t xml:space="preserve">; </w:t>
      </w:r>
      <w:hyperlink r:id="rId10" w:history="1">
        <w:r w:rsidRPr="006D1876">
          <w:rPr>
            <w:rStyle w:val="Marquenotebasdepage"/>
            <w:rFonts w:ascii="Arial" w:hAnsi="Arial" w:cs="Arial"/>
            <w:sz w:val="20"/>
            <w:szCs w:val="20"/>
          </w:rPr>
          <w:t>http://catalogue.bnf.fr/ark:/12148/cb15307086m/UNIMARC</w:t>
        </w:r>
      </w:hyperlink>
      <w:r>
        <w:rPr>
          <w:rFonts w:ascii="Arial" w:hAnsi="Arial" w:cs="Arial"/>
          <w:color w:val="262626"/>
          <w:sz w:val="20"/>
          <w:szCs w:val="20"/>
        </w:rPr>
        <w:t> ; autoritésBNF</w:t>
      </w:r>
      <w:r>
        <w:rPr>
          <w:rFonts w:ascii="Arial Unicode MS" w:eastAsia="Arial Unicode MS" w:cs="Arial Unicode MS"/>
          <w:color w:val="262626"/>
          <w:sz w:val="20"/>
          <w:szCs w:val="20"/>
        </w:rPr>
        <w:t>]</w:t>
      </w:r>
    </w:p>
    <w:p w14:paraId="1555DDAE" w14:textId="7790BA7E" w:rsidR="004E2E08" w:rsidRDefault="004E2E08" w:rsidP="004E2E08">
      <w:pPr>
        <w:pStyle w:val="Titre5"/>
      </w:pPr>
      <w:r>
        <w:t>Encodage</w:t>
      </w:r>
    </w:p>
    <w:p w14:paraId="1CAB264F" w14:textId="4296169E" w:rsidR="00EA7DD9" w:rsidRDefault="00EA7DD9" w:rsidP="00EA7DD9">
      <w:r>
        <w:t xml:space="preserve">Les noms propres sont repérés dans le texte au moyen d’un élément </w:t>
      </w:r>
      <w:r w:rsidRPr="00EA7DD9">
        <w:rPr>
          <w:rStyle w:val="lev"/>
        </w:rPr>
        <w:t>persName</w:t>
      </w:r>
    </w:p>
    <w:p w14:paraId="12EE847E" w14:textId="644C4821" w:rsidR="00EA7DD9" w:rsidRDefault="00EA7DD9" w:rsidP="00EA7DD9">
      <w:r>
        <w:t xml:space="preserve">L’attribut </w:t>
      </w:r>
      <w:r w:rsidRPr="00EA7DD9">
        <w:rPr>
          <w:rStyle w:val="Forteaccentuation"/>
        </w:rPr>
        <w:t>ref</w:t>
      </w:r>
      <w:r>
        <w:t xml:space="preserve"> pointe vers l’entrée concernée dans l’index</w:t>
      </w:r>
    </w:p>
    <w:p w14:paraId="270E5C23" w14:textId="23FECFAB" w:rsidR="00A41C95" w:rsidRPr="00EA7DD9" w:rsidRDefault="00A41C95" w:rsidP="00EA7DD9">
      <w:r>
        <w:t xml:space="preserve">Les noms d’organisation s’encodent de la même manière avec un élément </w:t>
      </w:r>
      <w:r w:rsidRPr="00A41C95">
        <w:rPr>
          <w:rStyle w:val="lev"/>
        </w:rPr>
        <w:t>orgName</w:t>
      </w:r>
    </w:p>
    <w:p w14:paraId="6217E02C" w14:textId="06238B7E" w:rsidR="00EA7DD9" w:rsidRPr="00EA7DD9" w:rsidRDefault="00EA7DD9" w:rsidP="00CC254A">
      <w:pPr>
        <w:pStyle w:val="Titre8"/>
      </w:pPr>
      <w:r>
        <w:t>Exemple</w:t>
      </w:r>
    </w:p>
    <w:p w14:paraId="390C04AE" w14:textId="589D4370" w:rsidR="00EA7DD9" w:rsidRDefault="00EA7DD9" w:rsidP="00EA7DD9">
      <w:pPr>
        <w:rPr>
          <w:rFonts w:ascii="Times New Roman" w:hAnsi="Times New Roman" w:cs="Times New Roman"/>
          <w:color w:val="000000"/>
        </w:rPr>
      </w:pPr>
      <w:r>
        <w:rPr>
          <w:rFonts w:ascii="Times New Roman" w:hAnsi="Times New Roman" w:cs="Times New Roman"/>
          <w:color w:val="000000"/>
        </w:rPr>
        <w:t xml:space="preserve">Sa Grandeur, où </w:t>
      </w:r>
      <w:r>
        <w:rPr>
          <w:rFonts w:ascii="Times New Roman" w:hAnsi="Times New Roman" w:cs="Times New Roman"/>
          <w:color w:val="003366"/>
        </w:rPr>
        <w:t>&lt;persName</w:t>
      </w:r>
      <w:r>
        <w:rPr>
          <w:rFonts w:ascii="Times New Roman" w:hAnsi="Times New Roman" w:cs="Times New Roman"/>
          <w:color w:val="FF33CC"/>
        </w:rPr>
        <w:t xml:space="preserve"> ref=</w:t>
      </w:r>
      <w:r>
        <w:rPr>
          <w:rFonts w:ascii="Times New Roman" w:hAnsi="Times New Roman" w:cs="Times New Roman"/>
          <w:color w:val="006666"/>
        </w:rPr>
        <w:t>"#Noé"</w:t>
      </w:r>
      <w:r>
        <w:rPr>
          <w:rFonts w:ascii="Times New Roman" w:hAnsi="Times New Roman" w:cs="Times New Roman"/>
          <w:color w:val="003366"/>
        </w:rPr>
        <w:t>&gt;</w:t>
      </w:r>
      <w:r>
        <w:rPr>
          <w:rFonts w:ascii="Times New Roman" w:hAnsi="Times New Roman" w:cs="Times New Roman"/>
          <w:color w:val="000000"/>
        </w:rPr>
        <w:t>Noë</w:t>
      </w:r>
      <w:r>
        <w:rPr>
          <w:rFonts w:ascii="Times New Roman" w:hAnsi="Times New Roman" w:cs="Times New Roman"/>
          <w:color w:val="003366"/>
        </w:rPr>
        <w:t>&lt;/persName&gt;</w:t>
      </w:r>
      <w:r>
        <w:rPr>
          <w:rFonts w:ascii="Times New Roman" w:hAnsi="Times New Roman" w:cs="Times New Roman"/>
          <w:color w:val="000000"/>
        </w:rPr>
        <w:t xml:space="preserve"> se retira par l’Ordre</w:t>
      </w:r>
      <w:r w:rsidR="009E67E6">
        <w:rPr>
          <w:rFonts w:ascii="Times New Roman" w:hAnsi="Times New Roman" w:cs="Times New Roman"/>
          <w:color w:val="000000"/>
        </w:rPr>
        <w:t xml:space="preserve"> […]</w:t>
      </w:r>
    </w:p>
    <w:p w14:paraId="57F1C65C" w14:textId="77777777" w:rsidR="002F786F" w:rsidRPr="00EA7DD9" w:rsidRDefault="002F786F" w:rsidP="00EA7DD9"/>
    <w:p w14:paraId="1A261682" w14:textId="77777777" w:rsidR="004E2E08" w:rsidRDefault="004E2E08" w:rsidP="004E2E08">
      <w:pPr>
        <w:pStyle w:val="Titre5"/>
      </w:pPr>
      <w:r>
        <w:t>Rendu</w:t>
      </w:r>
    </w:p>
    <w:p w14:paraId="1F7A513E" w14:textId="20D82E1A" w:rsidR="00EA7DD9" w:rsidRDefault="00EA7DD9" w:rsidP="004E2E08">
      <w:r>
        <w:t>Matérialiser la présence de l’entité nommée dans le texte. Au survol, fournir l’entrée normalisée de l’entité-nommée (cf. plus bas index).</w:t>
      </w:r>
    </w:p>
    <w:p w14:paraId="4A0AA482" w14:textId="328B751E" w:rsidR="004E2E08" w:rsidRDefault="00EA7DD9" w:rsidP="004E2E08">
      <w:r>
        <w:t>Double clic pour accéder à l’index.</w:t>
      </w:r>
    </w:p>
    <w:p w14:paraId="57FC991E" w14:textId="65DC476F" w:rsidR="006E7487" w:rsidRDefault="006E7487" w:rsidP="006E7487">
      <w:pPr>
        <w:pStyle w:val="Titre3"/>
      </w:pPr>
      <w:bookmarkStart w:id="319" w:name="_Noms_de_lieux"/>
      <w:bookmarkStart w:id="320" w:name="_Toc230401044"/>
      <w:bookmarkEnd w:id="319"/>
      <w:r>
        <w:t>Noms de lieux</w:t>
      </w:r>
      <w:bookmarkEnd w:id="320"/>
    </w:p>
    <w:p w14:paraId="5441281F" w14:textId="77777777" w:rsidR="002E529E" w:rsidRDefault="002E529E" w:rsidP="004E2E08">
      <w:pPr>
        <w:pStyle w:val="Titre5"/>
      </w:pPr>
      <w:r>
        <w:t>Pré-encodage</w:t>
      </w:r>
    </w:p>
    <w:p w14:paraId="00433ED1" w14:textId="77777777" w:rsidR="002E529E" w:rsidRDefault="002E529E" w:rsidP="002E529E">
      <w:r>
        <w:t>Faire suivre le passage concerné de l’entrée d’index éventuelle entre crochets. Utilisation du style « Desgodets IndexLocorum »</w:t>
      </w:r>
    </w:p>
    <w:p w14:paraId="442D9F52" w14:textId="420F0B45" w:rsidR="002E529E" w:rsidRDefault="002E529E" w:rsidP="002E529E">
      <w:pPr>
        <w:pStyle w:val="Titre8"/>
      </w:pPr>
      <w:r>
        <w:t>Exemple</w:t>
      </w:r>
    </w:p>
    <w:p w14:paraId="2ECD9764" w14:textId="77777777" w:rsidR="002E529E" w:rsidRPr="002F12C4" w:rsidRDefault="002E529E" w:rsidP="002F12C4">
      <w:r>
        <w:t xml:space="preserve">Ex : Rome </w:t>
      </w:r>
      <w:r w:rsidRPr="002F12C4">
        <w:t xml:space="preserve">[Rome (Italie) ; </w:t>
      </w:r>
      <w:hyperlink r:id="rId11" w:history="1">
        <w:r w:rsidRPr="002F12C4">
          <w:t>http://catalogue.bnf.fr/ark:/12148/cb15307086m/PUBLIC</w:t>
        </w:r>
      </w:hyperlink>
      <w:r w:rsidRPr="002F12C4">
        <w:t>]</w:t>
      </w:r>
    </w:p>
    <w:p w14:paraId="26E734BA" w14:textId="39FC4B9E" w:rsidR="002E529E" w:rsidRPr="002E529E" w:rsidRDefault="002E529E" w:rsidP="002E529E">
      <w:r>
        <w:t>Voir ci dessus pour l’utilisation du fichier d’autorité de la BnF.</w:t>
      </w:r>
    </w:p>
    <w:p w14:paraId="4EA3721C" w14:textId="62AD2166" w:rsidR="004E2E08" w:rsidRDefault="004E2E08" w:rsidP="004E2E08">
      <w:pPr>
        <w:pStyle w:val="Titre5"/>
      </w:pPr>
      <w:r>
        <w:t>Encodage</w:t>
      </w:r>
    </w:p>
    <w:p w14:paraId="2240A83C" w14:textId="6C29CE2C" w:rsidR="003C07B1" w:rsidRDefault="003C07B1" w:rsidP="003C07B1">
      <w:r>
        <w:t xml:space="preserve">Les noms de lieu sont repérés dans le texte au moyen de l’élément </w:t>
      </w:r>
      <w:r w:rsidRPr="003C07B1">
        <w:rPr>
          <w:rStyle w:val="lev"/>
        </w:rPr>
        <w:t>placeName</w:t>
      </w:r>
    </w:p>
    <w:p w14:paraId="0E605F9C" w14:textId="570DC2AC" w:rsidR="003C07B1" w:rsidRPr="003C07B1" w:rsidRDefault="003C07B1" w:rsidP="003C07B1">
      <w:r>
        <w:t xml:space="preserve">L’attribut </w:t>
      </w:r>
      <w:r w:rsidR="00EA7DD9" w:rsidRPr="00EA7DD9">
        <w:rPr>
          <w:rStyle w:val="Forteaccentuation"/>
        </w:rPr>
        <w:t>ref</w:t>
      </w:r>
      <w:r w:rsidR="00EA7DD9">
        <w:t xml:space="preserve"> pointe vers l’entrée concernée dans l’index</w:t>
      </w:r>
      <w:r>
        <w:t xml:space="preserve"> </w:t>
      </w:r>
    </w:p>
    <w:p w14:paraId="1086BA26" w14:textId="6589081C" w:rsidR="00A07DAF" w:rsidRDefault="00A07DAF" w:rsidP="00CC254A">
      <w:pPr>
        <w:pStyle w:val="Titre8"/>
      </w:pPr>
      <w:r>
        <w:t>Exemple</w:t>
      </w:r>
    </w:p>
    <w:p w14:paraId="1BA00914" w14:textId="6790C14A" w:rsidR="00A07DAF" w:rsidRPr="00A07DAF" w:rsidRDefault="009E67E6" w:rsidP="007E5549">
      <w:r>
        <w:t xml:space="preserve">[…] </w:t>
      </w:r>
      <w:r w:rsidR="00FE212A">
        <w:t xml:space="preserve">l’assemblée des fidelles de </w:t>
      </w:r>
      <w:r w:rsidR="00FE212A">
        <w:rPr>
          <w:color w:val="003366"/>
        </w:rPr>
        <w:t>&lt;placeName</w:t>
      </w:r>
      <w:r w:rsidR="00FE212A">
        <w:rPr>
          <w:color w:val="FF33CC"/>
        </w:rPr>
        <w:t xml:space="preserve"> ref=</w:t>
      </w:r>
      <w:r w:rsidR="00FE212A">
        <w:rPr>
          <w:color w:val="006666"/>
        </w:rPr>
        <w:t>"#J</w:t>
      </w:r>
      <w:r w:rsidR="007D5CC1">
        <w:rPr>
          <w:color w:val="006666"/>
        </w:rPr>
        <w:t>e</w:t>
      </w:r>
      <w:r w:rsidR="00FE212A">
        <w:rPr>
          <w:color w:val="006666"/>
        </w:rPr>
        <w:t>rusalem"</w:t>
      </w:r>
      <w:r w:rsidR="00FE212A">
        <w:rPr>
          <w:color w:val="003366"/>
        </w:rPr>
        <w:t>&gt;</w:t>
      </w:r>
      <w:r w:rsidR="00FE212A">
        <w:t>Jérusalem</w:t>
      </w:r>
      <w:r w:rsidR="00FE212A">
        <w:rPr>
          <w:color w:val="003366"/>
        </w:rPr>
        <w:t>&lt;/placeName&gt;</w:t>
      </w:r>
      <w:r w:rsidR="00FE212A">
        <w:t xml:space="preserve"> se faisoit</w:t>
      </w:r>
      <w:r>
        <w:t xml:space="preserve"> […]</w:t>
      </w:r>
    </w:p>
    <w:p w14:paraId="6F5D8C7D" w14:textId="77777777" w:rsidR="004E2E08" w:rsidRDefault="004E2E08" w:rsidP="004E2E08">
      <w:pPr>
        <w:pStyle w:val="Titre5"/>
      </w:pPr>
      <w:r>
        <w:t>Rendu</w:t>
      </w:r>
    </w:p>
    <w:p w14:paraId="18824CB7" w14:textId="77777777" w:rsidR="00EA7DD9" w:rsidRDefault="00EA7DD9" w:rsidP="00EA7DD9">
      <w:r>
        <w:t>Matérialiser la présence de l’entité nommée dans le texte. Au survol, fournir l’entrée normalisée de l’entité-nommée (cf. plus bas index).</w:t>
      </w:r>
    </w:p>
    <w:p w14:paraId="59C5C03A" w14:textId="77777777" w:rsidR="00EA7DD9" w:rsidRDefault="00EA7DD9" w:rsidP="00EA7DD9">
      <w:r>
        <w:t>Double clic pour accéder à l’index.</w:t>
      </w:r>
    </w:p>
    <w:p w14:paraId="7D153BB6" w14:textId="77777777" w:rsidR="00EA7DD9" w:rsidRPr="004E2E08" w:rsidRDefault="00EA7DD9" w:rsidP="004E2E08"/>
    <w:p w14:paraId="44C79CB3" w14:textId="1F63EA0E" w:rsidR="00024293" w:rsidRDefault="00024293" w:rsidP="006E7487">
      <w:pPr>
        <w:pStyle w:val="Titre3"/>
      </w:pPr>
      <w:bookmarkStart w:id="321" w:name="_Toc230401045"/>
      <w:r>
        <w:t>Index des noms de personnes</w:t>
      </w:r>
      <w:bookmarkEnd w:id="321"/>
    </w:p>
    <w:p w14:paraId="6B47C799" w14:textId="37FE0335" w:rsidR="00024293" w:rsidRPr="00AC66AF" w:rsidRDefault="00024293" w:rsidP="00024293">
      <w:r w:rsidRPr="00AC66AF">
        <w:t>Dans la mesure du possible nous essayerons de fournir la forme normalisée du nom dans l’index.</w:t>
      </w:r>
    </w:p>
    <w:p w14:paraId="79F4FF14" w14:textId="77777777" w:rsidR="00024293" w:rsidRPr="00AC66AF" w:rsidRDefault="00024293" w:rsidP="00024293"/>
    <w:p w14:paraId="1FFD42C4" w14:textId="54A5DBB4" w:rsidR="00024293" w:rsidRPr="00AC66AF" w:rsidRDefault="00024293" w:rsidP="00024293">
      <w:r w:rsidRPr="00AC66AF">
        <w:t>Dans les cas où celle-ci n’existe pas, on en reconstitue une conforme aux normes en vigueur de la manière suivante à partir de l’encodage.</w:t>
      </w:r>
    </w:p>
    <w:p w14:paraId="056D7ECB" w14:textId="77777777" w:rsidR="00024293" w:rsidRPr="00AC66AF" w:rsidRDefault="00024293" w:rsidP="00024293"/>
    <w:p w14:paraId="51F70988" w14:textId="77777777" w:rsidR="00024293" w:rsidRPr="00AC66AF" w:rsidRDefault="00024293" w:rsidP="00024293">
      <w:r w:rsidRPr="00AC66AF">
        <w:t>Ex :</w:t>
      </w:r>
    </w:p>
    <w:p w14:paraId="0D358651" w14:textId="77777777" w:rsidR="00024293" w:rsidRPr="00AC66AF" w:rsidRDefault="00024293" w:rsidP="00024293"/>
    <w:p w14:paraId="596E9815" w14:textId="77777777" w:rsidR="00024293" w:rsidRPr="00AC66AF" w:rsidRDefault="00024293" w:rsidP="00024293">
      <w:r w:rsidRPr="00AC66AF">
        <w:rPr>
          <w:rFonts w:ascii="Times New Roman" w:hAnsi="Times New Roman" w:cs="Times New Roman"/>
          <w:color w:val="003366"/>
        </w:rPr>
        <w:t>&lt;person</w:t>
      </w:r>
      <w:r w:rsidRPr="00AC66AF">
        <w:rPr>
          <w:rFonts w:ascii="Times New Roman" w:hAnsi="Times New Roman" w:cs="Times New Roman"/>
          <w:color w:val="FF33CC"/>
        </w:rPr>
        <w:t xml:space="preserve"> xml:id=</w:t>
      </w:r>
      <w:r w:rsidRPr="00AC66AF">
        <w:rPr>
          <w:rFonts w:ascii="Times New Roman" w:hAnsi="Times New Roman" w:cs="Times New Roman"/>
          <w:color w:val="006666"/>
        </w:rPr>
        <w:t>"celestin"</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&lt;persName</w:t>
      </w:r>
      <w:r w:rsidRPr="00AC66AF">
        <w:rPr>
          <w:rFonts w:ascii="Times New Roman" w:hAnsi="Times New Roman" w:cs="Times New Roman"/>
          <w:color w:val="FF33CC"/>
        </w:rPr>
        <w:t xml:space="preserve"> full=</w:t>
      </w:r>
      <w:r w:rsidRPr="00AC66AF">
        <w:rPr>
          <w:rFonts w:ascii="Times New Roman" w:hAnsi="Times New Roman" w:cs="Times New Roman"/>
          <w:color w:val="006666"/>
        </w:rPr>
        <w:t>"yes"</w:t>
      </w:r>
      <w:r w:rsidRPr="00AC66AF">
        <w:rPr>
          <w:rFonts w:ascii="Times New Roman" w:hAnsi="Times New Roman" w:cs="Times New Roman"/>
          <w:color w:val="003366"/>
        </w:rPr>
        <w:t>&gt;</w:t>
      </w:r>
      <w:r w:rsidRPr="00AC66AF">
        <w:rPr>
          <w:rFonts w:ascii="Times New Roman" w:hAnsi="Times New Roman" w:cs="Times New Roman"/>
          <w:color w:val="000000"/>
        </w:rPr>
        <w:t>Célestin I</w:t>
      </w:r>
      <w:r w:rsidRPr="00AC66AF">
        <w:rPr>
          <w:rFonts w:ascii="Times New Roman" w:hAnsi="Times New Roman" w:cs="Times New Roman"/>
          <w:color w:val="003366"/>
        </w:rPr>
        <w:t>&lt;hi</w:t>
      </w:r>
      <w:r w:rsidRPr="00AC66AF">
        <w:rPr>
          <w:rFonts w:ascii="Times New Roman" w:hAnsi="Times New Roman" w:cs="Times New Roman"/>
          <w:color w:val="000000"/>
        </w:rPr>
        <w:br/>
      </w:r>
      <w:r w:rsidRPr="00AC66AF">
        <w:rPr>
          <w:rFonts w:ascii="Times New Roman" w:hAnsi="Times New Roman" w:cs="Times New Roman"/>
          <w:color w:val="FF33CC"/>
        </w:rPr>
        <w:t xml:space="preserve">                                    rend=</w:t>
      </w:r>
      <w:r w:rsidRPr="00AC66AF">
        <w:rPr>
          <w:rFonts w:ascii="Times New Roman" w:hAnsi="Times New Roman" w:cs="Times New Roman"/>
          <w:color w:val="006666"/>
        </w:rPr>
        <w:t>"superscript"</w:t>
      </w:r>
      <w:r w:rsidRPr="00AC66AF">
        <w:rPr>
          <w:rFonts w:ascii="Times New Roman" w:hAnsi="Times New Roman" w:cs="Times New Roman"/>
          <w:color w:val="003366"/>
        </w:rPr>
        <w:t>&gt;</w:t>
      </w:r>
      <w:r w:rsidRPr="00AC66AF">
        <w:rPr>
          <w:rFonts w:ascii="Times New Roman" w:hAnsi="Times New Roman" w:cs="Times New Roman"/>
          <w:color w:val="000000"/>
        </w:rPr>
        <w:t>er</w:t>
      </w:r>
      <w:r w:rsidRPr="00AC66AF">
        <w:rPr>
          <w:rFonts w:ascii="Times New Roman" w:hAnsi="Times New Roman" w:cs="Times New Roman"/>
          <w:color w:val="003366"/>
        </w:rPr>
        <w:t>&lt;/hi&gt;</w:t>
      </w:r>
      <w:r w:rsidRPr="00AC66AF">
        <w:rPr>
          <w:rFonts w:ascii="Times New Roman" w:hAnsi="Times New Roman" w:cs="Times New Roman"/>
          <w:color w:val="000000"/>
        </w:rPr>
        <w:t xml:space="preserve"> (pape ;</w:t>
      </w:r>
      <w:r w:rsidRPr="00AC66AF">
        <w:rPr>
          <w:rFonts w:ascii="Times New Roman" w:hAnsi="Times New Roman" w:cs="Times New Roman"/>
          <w:color w:val="000000"/>
        </w:rPr>
        <w:br/>
        <w:t xml:space="preserve">                                03..-0432?)</w:t>
      </w:r>
      <w:r w:rsidRPr="00AC66AF">
        <w:rPr>
          <w:rFonts w:ascii="Times New Roman" w:hAnsi="Times New Roman" w:cs="Times New Roman"/>
          <w:color w:val="003366"/>
        </w:rPr>
        <w:t>&lt;/persName&gt;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&lt;persName&gt;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&lt;forename&gt;</w:t>
      </w:r>
      <w:r w:rsidRPr="00AC66AF">
        <w:rPr>
          <w:rFonts w:ascii="Times New Roman" w:hAnsi="Times New Roman" w:cs="Times New Roman"/>
          <w:color w:val="000000"/>
        </w:rPr>
        <w:t>Célestin I</w:t>
      </w:r>
      <w:r w:rsidRPr="00AC66AF">
        <w:rPr>
          <w:rFonts w:ascii="Times New Roman" w:hAnsi="Times New Roman" w:cs="Times New Roman"/>
          <w:color w:val="003366"/>
        </w:rPr>
        <w:t>&lt;hi</w:t>
      </w:r>
      <w:r w:rsidRPr="00AC66AF">
        <w:rPr>
          <w:rFonts w:ascii="Times New Roman" w:hAnsi="Times New Roman" w:cs="Times New Roman"/>
          <w:color w:val="000000"/>
        </w:rPr>
        <w:br/>
      </w:r>
      <w:r w:rsidRPr="00AC66AF">
        <w:rPr>
          <w:rFonts w:ascii="Times New Roman" w:hAnsi="Times New Roman" w:cs="Times New Roman"/>
          <w:color w:val="FF33CC"/>
        </w:rPr>
        <w:t xml:space="preserve">                                    rend=</w:t>
      </w:r>
      <w:r w:rsidRPr="00AC66AF">
        <w:rPr>
          <w:rFonts w:ascii="Times New Roman" w:hAnsi="Times New Roman" w:cs="Times New Roman"/>
          <w:color w:val="006666"/>
        </w:rPr>
        <w:t>"superscript"</w:t>
      </w:r>
      <w:r w:rsidRPr="00AC66AF">
        <w:rPr>
          <w:rFonts w:ascii="Times New Roman" w:hAnsi="Times New Roman" w:cs="Times New Roman"/>
          <w:color w:val="003366"/>
        </w:rPr>
        <w:t>&gt;</w:t>
      </w:r>
      <w:r w:rsidRPr="00AC66AF">
        <w:rPr>
          <w:rFonts w:ascii="Times New Roman" w:hAnsi="Times New Roman" w:cs="Times New Roman"/>
          <w:color w:val="000000"/>
        </w:rPr>
        <w:t>er</w:t>
      </w:r>
      <w:r w:rsidRPr="00AC66AF">
        <w:rPr>
          <w:rFonts w:ascii="Times New Roman" w:hAnsi="Times New Roman" w:cs="Times New Roman"/>
          <w:color w:val="003366"/>
        </w:rPr>
        <w:t>&lt;/hi&gt;&lt;/forename&gt;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&lt;roleName&gt;</w:t>
      </w:r>
      <w:r w:rsidRPr="00AC66AF">
        <w:rPr>
          <w:rFonts w:ascii="Times New Roman" w:hAnsi="Times New Roman" w:cs="Times New Roman"/>
          <w:color w:val="000000"/>
        </w:rPr>
        <w:t>pape</w:t>
      </w:r>
      <w:r w:rsidRPr="00AC66AF">
        <w:rPr>
          <w:rFonts w:ascii="Times New Roman" w:hAnsi="Times New Roman" w:cs="Times New Roman"/>
          <w:color w:val="003366"/>
        </w:rPr>
        <w:t>&lt;/roleName&gt;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&lt;/persName&gt;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&lt;birth</w:t>
      </w:r>
      <w:r w:rsidRPr="00AC66AF">
        <w:rPr>
          <w:rFonts w:ascii="Times New Roman" w:hAnsi="Times New Roman" w:cs="Times New Roman"/>
          <w:color w:val="FF33CC"/>
        </w:rPr>
        <w:t xml:space="preserve"> notBefore=</w:t>
      </w:r>
      <w:r w:rsidRPr="00AC66AF">
        <w:rPr>
          <w:rFonts w:ascii="Times New Roman" w:hAnsi="Times New Roman" w:cs="Times New Roman"/>
          <w:color w:val="006666"/>
        </w:rPr>
        <w:t>"0300"</w:t>
      </w:r>
      <w:r w:rsidRPr="00AC66AF">
        <w:rPr>
          <w:rFonts w:ascii="Times New Roman" w:hAnsi="Times New Roman" w:cs="Times New Roman"/>
          <w:color w:val="003366"/>
        </w:rPr>
        <w:t>&gt;</w:t>
      </w:r>
      <w:r w:rsidRPr="00AC66AF">
        <w:rPr>
          <w:rFonts w:ascii="Times New Roman" w:hAnsi="Times New Roman" w:cs="Times New Roman"/>
          <w:color w:val="000000"/>
        </w:rPr>
        <w:t>03..</w:t>
      </w:r>
      <w:r w:rsidRPr="00AC66AF">
        <w:rPr>
          <w:rFonts w:ascii="Times New Roman" w:hAnsi="Times New Roman" w:cs="Times New Roman"/>
          <w:color w:val="003366"/>
        </w:rPr>
        <w:t>&lt;/birth&gt;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&lt;death</w:t>
      </w:r>
      <w:r w:rsidRPr="00AC66AF">
        <w:rPr>
          <w:rFonts w:ascii="Times New Roman" w:hAnsi="Times New Roman" w:cs="Times New Roman"/>
          <w:color w:val="FF33CC"/>
        </w:rPr>
        <w:t xml:space="preserve"> notAfter=</w:t>
      </w:r>
      <w:r w:rsidRPr="00AC66AF">
        <w:rPr>
          <w:rFonts w:ascii="Times New Roman" w:hAnsi="Times New Roman" w:cs="Times New Roman"/>
          <w:color w:val="006666"/>
        </w:rPr>
        <w:t>"0432"</w:t>
      </w:r>
      <w:r w:rsidRPr="00AC66AF">
        <w:rPr>
          <w:rFonts w:ascii="Times New Roman" w:hAnsi="Times New Roman" w:cs="Times New Roman"/>
          <w:color w:val="003366"/>
        </w:rPr>
        <w:t>&gt;</w:t>
      </w:r>
      <w:r w:rsidRPr="00AC66AF">
        <w:rPr>
          <w:rFonts w:ascii="Times New Roman" w:hAnsi="Times New Roman" w:cs="Times New Roman"/>
          <w:color w:val="000000"/>
        </w:rPr>
        <w:t>0432?</w:t>
      </w:r>
      <w:r w:rsidRPr="00AC66AF">
        <w:rPr>
          <w:rFonts w:ascii="Times New Roman" w:hAnsi="Times New Roman" w:cs="Times New Roman"/>
          <w:color w:val="003366"/>
        </w:rPr>
        <w:t>&lt;/death&gt;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&lt;idno</w:t>
      </w:r>
      <w:r w:rsidRPr="00AC66AF">
        <w:rPr>
          <w:rFonts w:ascii="Times New Roman" w:hAnsi="Times New Roman" w:cs="Times New Roman"/>
          <w:color w:val="FF33CC"/>
        </w:rPr>
        <w:t xml:space="preserve"> type=</w:t>
      </w:r>
      <w:r w:rsidRPr="00AC66AF">
        <w:rPr>
          <w:rFonts w:ascii="Times New Roman" w:hAnsi="Times New Roman" w:cs="Times New Roman"/>
          <w:color w:val="006666"/>
        </w:rPr>
        <w:t>"autBnf"</w:t>
      </w:r>
      <w:r w:rsidRPr="00AC66AF">
        <w:rPr>
          <w:rFonts w:ascii="Times New Roman" w:hAnsi="Times New Roman" w:cs="Times New Roman"/>
          <w:color w:val="000000"/>
        </w:rPr>
        <w:br/>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t>http://catalogue.bnf.fr/ark:/12148/cb13526759w/PUBLIC</w:t>
      </w:r>
      <w:r w:rsidRPr="00AC66AF">
        <w:rPr>
          <w:rFonts w:ascii="Times New Roman" w:hAnsi="Times New Roman" w:cs="Times New Roman"/>
          <w:color w:val="003366"/>
        </w:rPr>
        <w:t>&lt;/idno&gt;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&lt;/person&gt;</w:t>
      </w:r>
    </w:p>
    <w:p w14:paraId="580CBE1E" w14:textId="77777777" w:rsidR="00024293" w:rsidRPr="00AC66AF" w:rsidRDefault="00024293" w:rsidP="00024293"/>
    <w:p w14:paraId="177C5542" w14:textId="77777777" w:rsidR="00024293" w:rsidRPr="00AC66AF" w:rsidRDefault="00024293" w:rsidP="00024293">
      <w:r w:rsidRPr="00AC66AF">
        <w:t>on affiche :</w:t>
      </w:r>
    </w:p>
    <w:p w14:paraId="38D35B57" w14:textId="17DF8006" w:rsidR="00024293" w:rsidRPr="00AC66AF" w:rsidRDefault="00024293" w:rsidP="00024293">
      <w:r w:rsidRPr="00AC66AF">
        <w:t>célestin I</w:t>
      </w:r>
      <w:r w:rsidRPr="00AC66AF">
        <w:rPr>
          <w:vertAlign w:val="superscript"/>
        </w:rPr>
        <w:t>er</w:t>
      </w:r>
      <w:r w:rsidRPr="00AC66AF">
        <w:t xml:space="preserve"> (pape ; 03..-0432 ?)</w:t>
      </w:r>
    </w:p>
    <w:p w14:paraId="5464B155" w14:textId="77777777" w:rsidR="00024293" w:rsidRPr="00AC66AF" w:rsidRDefault="00024293" w:rsidP="00024293"/>
    <w:p w14:paraId="68B038CC" w14:textId="77777777" w:rsidR="00024293" w:rsidRPr="00AC66AF" w:rsidRDefault="00024293" w:rsidP="00024293">
      <w:r w:rsidRPr="00AC66AF">
        <w:t>Afficher au survol la forme normalisée du nom dans l’index si elle est disponible (</w:t>
      </w:r>
      <w:r w:rsidRPr="00E92AB1">
        <w:rPr>
          <w:rStyle w:val="lev"/>
        </w:rPr>
        <w:t>persName</w:t>
      </w:r>
      <w:r w:rsidRPr="00AC66AF">
        <w:t xml:space="preserve"> avec </w:t>
      </w:r>
      <w:r w:rsidRPr="00E92AB1">
        <w:rPr>
          <w:rStyle w:val="Forteaccentuation"/>
        </w:rPr>
        <w:t>full</w:t>
      </w:r>
      <w:r w:rsidRPr="00AC66AF">
        <w:t>=”</w:t>
      </w:r>
      <w:r w:rsidRPr="00E92AB1">
        <w:rPr>
          <w:rStyle w:val="Accentuation"/>
        </w:rPr>
        <w:t>yes</w:t>
      </w:r>
      <w:r w:rsidRPr="00AC66AF">
        <w:t>” dans l’index), suivie du contenu textuel de l’élément occupation s’il est présent, en italique.</w:t>
      </w:r>
    </w:p>
    <w:p w14:paraId="35F3E54B" w14:textId="77777777" w:rsidR="00024293" w:rsidRPr="00AC66AF" w:rsidRDefault="00024293" w:rsidP="00024293"/>
    <w:p w14:paraId="33E91384" w14:textId="04009BC8" w:rsidR="00024293" w:rsidRPr="00AC66AF" w:rsidRDefault="00024293" w:rsidP="00024293">
      <w:r w:rsidRPr="00AC66AF">
        <w:t>Lorsque la forme normalisée du nom n’est pas disponible, afficher les différentes composantes du nom (</w:t>
      </w:r>
      <w:r w:rsidRPr="00E92AB1">
        <w:rPr>
          <w:rStyle w:val="lev"/>
        </w:rPr>
        <w:t>foreName</w:t>
      </w:r>
      <w:r w:rsidRPr="00AC66AF">
        <w:t xml:space="preserve">, </w:t>
      </w:r>
      <w:r w:rsidRPr="00E92AB1">
        <w:rPr>
          <w:rStyle w:val="lev"/>
        </w:rPr>
        <w:t>surName</w:t>
      </w:r>
      <w:ins w:id="322" w:author="Emmanuel Chateau" w:date="2013-05-17T15:13:00Z">
        <w:r w:rsidR="00E92AB1">
          <w:rPr>
            <w:rStyle w:val="lev"/>
          </w:rPr>
          <w:t>,</w:t>
        </w:r>
      </w:ins>
      <w:r w:rsidRPr="00AC66AF">
        <w:t xml:space="preserve"> etc.) en se basant, à l’intérieur de persName, sur la valeur des attributs sort. Le tout immédiatement suivi, entre parenthèses, de </w:t>
      </w:r>
      <w:r w:rsidRPr="00E92AB1">
        <w:rPr>
          <w:rStyle w:val="lev"/>
        </w:rPr>
        <w:t>roleName</w:t>
      </w:r>
      <w:r w:rsidRPr="00AC66AF">
        <w:t xml:space="preserve"> s’il est présent suivi d’un point-virgule, puis </w:t>
      </w:r>
      <w:r w:rsidRPr="00E92AB1">
        <w:rPr>
          <w:rStyle w:val="lev"/>
        </w:rPr>
        <w:t>dateBirth</w:t>
      </w:r>
      <w:r w:rsidRPr="00AC66AF">
        <w:t xml:space="preserve"> et </w:t>
      </w:r>
      <w:r w:rsidRPr="00E92AB1">
        <w:rPr>
          <w:rStyle w:val="lev"/>
        </w:rPr>
        <w:t>dateDeath</w:t>
      </w:r>
      <w:r w:rsidRPr="00AC66AF">
        <w:t xml:space="preserve"> séparées par un tiret, puis la valeur de l’élément </w:t>
      </w:r>
      <w:r w:rsidRPr="00E92AB1">
        <w:rPr>
          <w:rStyle w:val="lev"/>
        </w:rPr>
        <w:t>nameLink</w:t>
      </w:r>
      <w:r w:rsidRPr="00AC66AF">
        <w:t xml:space="preserve"> s’il est présent séparée d’un point-virgule. Suivie du contenu textuel de l’élément occupation s’il est présent, en italique.</w:t>
      </w:r>
    </w:p>
    <w:p w14:paraId="79EA7DCD" w14:textId="77777777" w:rsidR="00024293" w:rsidRPr="00AC66AF" w:rsidRDefault="00024293" w:rsidP="00024293"/>
    <w:p w14:paraId="592DDAC7" w14:textId="77777777" w:rsidR="0089151B" w:rsidRPr="00AC66AF" w:rsidRDefault="0089151B" w:rsidP="0089151B">
      <w:r w:rsidRPr="00AC66AF">
        <w:t>Page d’index</w:t>
      </w:r>
    </w:p>
    <w:p w14:paraId="194650D2" w14:textId="77777777" w:rsidR="0089151B" w:rsidRPr="00AC66AF" w:rsidRDefault="0089151B" w:rsidP="0089151B">
      <w:r w:rsidRPr="00AC66AF">
        <w:t>Fournir l’entrée normalisée (</w:t>
      </w:r>
      <w:r w:rsidRPr="00E92AB1">
        <w:rPr>
          <w:rStyle w:val="Forteaccentuation"/>
        </w:rPr>
        <w:t>full</w:t>
      </w:r>
      <w:r w:rsidRPr="00AC66AF">
        <w:t>=”</w:t>
      </w:r>
      <w:r w:rsidRPr="00E92AB1">
        <w:rPr>
          <w:rStyle w:val="Accentuation"/>
        </w:rPr>
        <w:t>yes</w:t>
      </w:r>
      <w:r w:rsidRPr="00AC66AF">
        <w:t>”) et des liens vers ses occurrences, classées par Cours, à partir des identifiants des segments concernés.</w:t>
      </w:r>
    </w:p>
    <w:p w14:paraId="194496C3" w14:textId="77777777" w:rsidR="0089151B" w:rsidRPr="00AC66AF" w:rsidRDefault="0089151B" w:rsidP="00D6342E"/>
    <w:p w14:paraId="186F3A99" w14:textId="7B76F474" w:rsidR="00D6342E" w:rsidRPr="00AC66AF" w:rsidRDefault="00D6342E" w:rsidP="00D6342E">
      <w:r w:rsidRPr="00AC66AF">
        <w:t xml:space="preserve">Se contenter de mettre une icône de la bnf dans la colonne de droite avec un lien hypertexte lorsque l’élément </w:t>
      </w:r>
      <w:r w:rsidRPr="00E92AB1">
        <w:rPr>
          <w:rStyle w:val="lev"/>
        </w:rPr>
        <w:t>idno</w:t>
      </w:r>
      <w:r w:rsidRPr="00AC66AF">
        <w:t xml:space="preserve"> </w:t>
      </w:r>
      <w:r w:rsidRPr="00E92AB1">
        <w:rPr>
          <w:rStyle w:val="Forteaccentuation"/>
        </w:rPr>
        <w:t>type</w:t>
      </w:r>
      <w:r w:rsidRPr="00AC66AF">
        <w:t>=”</w:t>
      </w:r>
      <w:r w:rsidRPr="00E92AB1">
        <w:rPr>
          <w:rStyle w:val="Accentuation"/>
        </w:rPr>
        <w:t>autBnf</w:t>
      </w:r>
      <w:r w:rsidRPr="00AC66AF">
        <w:t>” est présent.</w:t>
      </w:r>
      <w:r w:rsidR="00A17844" w:rsidRPr="00AC66AF">
        <w:t xml:space="preserve"> [ménager la possibilité d’autres icônes par type de référence]</w:t>
      </w:r>
    </w:p>
    <w:p w14:paraId="364F8AC3" w14:textId="77777777" w:rsidR="00D6342E" w:rsidRPr="00AC66AF" w:rsidRDefault="00D6342E" w:rsidP="00024293"/>
    <w:p w14:paraId="1D8CFEC7" w14:textId="4516DCDA" w:rsidR="00A17844" w:rsidRPr="00AC66AF" w:rsidRDefault="00A17844" w:rsidP="00A17844">
      <w:pPr>
        <w:pStyle w:val="Titre3"/>
      </w:pPr>
      <w:bookmarkStart w:id="323" w:name="_Toc230401046"/>
      <w:r w:rsidRPr="00AC66AF">
        <w:t>Index des noms de lieux</w:t>
      </w:r>
      <w:bookmarkEnd w:id="323"/>
    </w:p>
    <w:p w14:paraId="1E278CAE" w14:textId="77777777" w:rsidR="00A17844" w:rsidRPr="00AC66AF" w:rsidRDefault="00A17844" w:rsidP="00A17844">
      <w:r w:rsidRPr="00AC66AF">
        <w:t>Nous fournirons systématiquement la forme normalisée du nom de lieu dans l’index :</w:t>
      </w:r>
    </w:p>
    <w:p w14:paraId="6E4CBDA9" w14:textId="77777777" w:rsidR="00A17844" w:rsidRPr="00AC66AF" w:rsidRDefault="00A17844" w:rsidP="00A17844">
      <w:r w:rsidRPr="00AC66AF">
        <w:t>Afficher au survol la forme normalisée du nom dans l’index si elle est disponible (</w:t>
      </w:r>
      <w:r w:rsidRPr="00932C37">
        <w:rPr>
          <w:rStyle w:val="lev"/>
        </w:rPr>
        <w:t>placeName</w:t>
      </w:r>
      <w:r w:rsidRPr="00AC66AF">
        <w:t xml:space="preserve"> avec </w:t>
      </w:r>
      <w:r w:rsidRPr="00932C37">
        <w:rPr>
          <w:rStyle w:val="Forteaccentuation"/>
        </w:rPr>
        <w:t>full</w:t>
      </w:r>
      <w:r w:rsidRPr="00AC66AF">
        <w:t>=”</w:t>
      </w:r>
      <w:r w:rsidRPr="00932C37">
        <w:rPr>
          <w:rStyle w:val="Accentuation"/>
        </w:rPr>
        <w:t>yes</w:t>
      </w:r>
      <w:r w:rsidRPr="00AC66AF">
        <w:t>” dans l’index).</w:t>
      </w:r>
    </w:p>
    <w:p w14:paraId="005E2E50" w14:textId="77777777" w:rsidR="00402221" w:rsidRPr="00AC66AF" w:rsidRDefault="00402221" w:rsidP="00A17844"/>
    <w:p w14:paraId="38237274" w14:textId="0C71BA0B" w:rsidR="00402221" w:rsidRPr="00AC66AF" w:rsidRDefault="00402221" w:rsidP="00A17844">
      <w:r w:rsidRPr="00AC66AF">
        <w:t>Page d’index</w:t>
      </w:r>
    </w:p>
    <w:p w14:paraId="12B3D7EC" w14:textId="3F38DA21" w:rsidR="00D6342E" w:rsidRPr="00AC66AF" w:rsidRDefault="00402221" w:rsidP="00024293">
      <w:r w:rsidRPr="00AC66AF">
        <w:t>Fournir l’entrée normalisée (</w:t>
      </w:r>
      <w:r w:rsidRPr="00932C37">
        <w:rPr>
          <w:rStyle w:val="Forteaccentuation"/>
        </w:rPr>
        <w:t>full</w:t>
      </w:r>
      <w:r w:rsidRPr="00AC66AF">
        <w:t>=”</w:t>
      </w:r>
      <w:r w:rsidRPr="00932C37">
        <w:rPr>
          <w:rStyle w:val="Accentuation"/>
        </w:rPr>
        <w:t>yes</w:t>
      </w:r>
      <w:r w:rsidRPr="00AC66AF">
        <w:t>”) et des liens vers ses occurrences, classées par Cours, à partir des identifiants des segments concernés.</w:t>
      </w:r>
    </w:p>
    <w:p w14:paraId="67A30967" w14:textId="77777777" w:rsidR="0089151B" w:rsidRPr="00AC66AF" w:rsidRDefault="0089151B" w:rsidP="0089151B">
      <w:r w:rsidRPr="00AC66AF">
        <w:t xml:space="preserve">Prévoir icône de notice d’autorité lorsque </w:t>
      </w:r>
      <w:r w:rsidRPr="00932C37">
        <w:rPr>
          <w:rStyle w:val="lev"/>
        </w:rPr>
        <w:t>idno</w:t>
      </w:r>
      <w:r w:rsidRPr="00AC66AF">
        <w:t xml:space="preserve"> </w:t>
      </w:r>
      <w:r w:rsidRPr="00932C37">
        <w:rPr>
          <w:rStyle w:val="Forteaccentuation"/>
        </w:rPr>
        <w:t>type</w:t>
      </w:r>
      <w:r w:rsidRPr="00AC66AF">
        <w:t>=”</w:t>
      </w:r>
      <w:r w:rsidRPr="00932C37">
        <w:rPr>
          <w:rStyle w:val="Accentuation"/>
        </w:rPr>
        <w:t>autBnf</w:t>
      </w:r>
      <w:r w:rsidRPr="00AC66AF">
        <w:t>” est présent.</w:t>
      </w:r>
    </w:p>
    <w:p w14:paraId="1042A43A" w14:textId="77777777" w:rsidR="0089151B" w:rsidRPr="00AC66AF" w:rsidRDefault="0089151B" w:rsidP="00024293"/>
    <w:p w14:paraId="7CFA8B41" w14:textId="32BD4A61" w:rsidR="004A0E15" w:rsidRPr="00AC66AF" w:rsidRDefault="004A0E15" w:rsidP="006E7487">
      <w:pPr>
        <w:pStyle w:val="Titre3"/>
      </w:pPr>
      <w:bookmarkStart w:id="324" w:name="_Toc230401047"/>
      <w:r w:rsidRPr="00AC66AF">
        <w:t>Index matière</w:t>
      </w:r>
      <w:bookmarkEnd w:id="324"/>
    </w:p>
    <w:p w14:paraId="288DFDC4" w14:textId="77777777" w:rsidR="00EA7DD9" w:rsidRPr="00AC66AF" w:rsidRDefault="00EA7DD9" w:rsidP="00EA7DD9">
      <w:pPr>
        <w:pStyle w:val="Titre5"/>
      </w:pPr>
      <w:r w:rsidRPr="00AC66AF">
        <w:t>Encodage</w:t>
      </w:r>
    </w:p>
    <w:p w14:paraId="7F8E90ED" w14:textId="03CF4A0B" w:rsidR="002F12C4" w:rsidRPr="00AC66AF" w:rsidRDefault="008472F4" w:rsidP="002F12C4">
      <w:r w:rsidRPr="00AC66AF">
        <w:t xml:space="preserve">Encodage avec une série d’éléments </w:t>
      </w:r>
      <w:r w:rsidRPr="00AC66AF">
        <w:rPr>
          <w:rStyle w:val="lev"/>
        </w:rPr>
        <w:t>index</w:t>
      </w:r>
      <w:r w:rsidRPr="00AC66AF">
        <w:t xml:space="preserve"> et </w:t>
      </w:r>
      <w:r w:rsidRPr="00AC66AF">
        <w:rPr>
          <w:rStyle w:val="lev"/>
        </w:rPr>
        <w:t>term</w:t>
      </w:r>
      <w:r w:rsidRPr="00AC66AF">
        <w:t>.</w:t>
      </w:r>
    </w:p>
    <w:p w14:paraId="741FD22F" w14:textId="085998A1" w:rsidR="008472F4" w:rsidRPr="00AC66AF" w:rsidRDefault="0085361A" w:rsidP="002F12C4">
      <w:r w:rsidRPr="00AC66AF">
        <w:t>Les sous-</w:t>
      </w:r>
      <w:r w:rsidR="008472F4" w:rsidRPr="00AC66AF">
        <w:t xml:space="preserve">entrées sont encodées dans un élément </w:t>
      </w:r>
      <w:r w:rsidR="008472F4" w:rsidRPr="00AC66AF">
        <w:rPr>
          <w:rStyle w:val="lev"/>
        </w:rPr>
        <w:t>index</w:t>
      </w:r>
      <w:r w:rsidR="008472F4" w:rsidRPr="00AC66AF">
        <w:t>.</w:t>
      </w:r>
    </w:p>
    <w:p w14:paraId="3D569D84" w14:textId="1048EE02" w:rsidR="008472F4" w:rsidRPr="00AC66AF" w:rsidRDefault="008472F4" w:rsidP="002F12C4">
      <w:r w:rsidRPr="00AC66AF">
        <w:t xml:space="preserve">On référencie les segments concernés dans le texte de l’édition par un attribut </w:t>
      </w:r>
      <w:r w:rsidRPr="00AC66AF">
        <w:rPr>
          <w:rStyle w:val="Forteaccentuation"/>
        </w:rPr>
        <w:t>ana</w:t>
      </w:r>
      <w:r w:rsidRPr="00AC66AF">
        <w:t>.</w:t>
      </w:r>
    </w:p>
    <w:p w14:paraId="26E44DF0" w14:textId="77777777" w:rsidR="00EA7DD9" w:rsidRDefault="00EA7DD9" w:rsidP="00EA7DD9">
      <w:pPr>
        <w:pStyle w:val="Titre5"/>
      </w:pPr>
      <w:r w:rsidRPr="00AC66AF">
        <w:t>Rendu</w:t>
      </w:r>
    </w:p>
    <w:p w14:paraId="496AFD8E" w14:textId="41BD5115" w:rsidR="00EA7DD9" w:rsidRDefault="008472F4" w:rsidP="00EA7DD9">
      <w:r>
        <w:t>Ne rien faire dans l’édition.</w:t>
      </w:r>
    </w:p>
    <w:p w14:paraId="1FDABA84" w14:textId="77777777" w:rsidR="008472F4" w:rsidRDefault="008472F4" w:rsidP="00EA7DD9"/>
    <w:p w14:paraId="776140DE" w14:textId="77777777" w:rsidR="008472F4" w:rsidRPr="00AC66AF" w:rsidRDefault="008472F4" w:rsidP="00EA7DD9">
      <w:r w:rsidRPr="00AC66AF">
        <w:t>Page d’index :</w:t>
      </w:r>
    </w:p>
    <w:p w14:paraId="2D2D6661" w14:textId="3716B591" w:rsidR="008472F4" w:rsidRPr="00AC66AF" w:rsidRDefault="008472F4" w:rsidP="00EA7DD9">
      <w:r w:rsidRPr="00AC66AF">
        <w:t xml:space="preserve">Afficher l’entrée d’index et les occurrences des passages concernés (par leur identifiants), classés par </w:t>
      </w:r>
      <w:r w:rsidR="00310CE9" w:rsidRPr="00AC66AF">
        <w:t>cours.</w:t>
      </w:r>
    </w:p>
    <w:p w14:paraId="72C97EE9" w14:textId="2AF80D63" w:rsidR="00310CE9" w:rsidRPr="00AC66AF" w:rsidRDefault="00310CE9" w:rsidP="00EA7DD9">
      <w:r w:rsidRPr="00AC66AF">
        <w:t>Les occurrences sont des liens hypertextes</w:t>
      </w:r>
    </w:p>
    <w:p w14:paraId="6FE48992" w14:textId="77777777" w:rsidR="00310CE9" w:rsidRPr="00AC66AF" w:rsidRDefault="00310CE9" w:rsidP="00EA7DD9"/>
    <w:p w14:paraId="6AABD915" w14:textId="5FDB9FA4" w:rsidR="00310CE9" w:rsidRPr="00AC66AF" w:rsidRDefault="00310CE9" w:rsidP="00EA7DD9">
      <w:r w:rsidRPr="00AC66AF">
        <w:t>Architecture</w:t>
      </w:r>
    </w:p>
    <w:p w14:paraId="5DB3FD01" w14:textId="5E9372A4" w:rsidR="00310CE9" w:rsidRPr="00AC66AF" w:rsidRDefault="00310CE9" w:rsidP="00EA7DD9">
      <w:r w:rsidRPr="00AC66AF">
        <w:tab/>
        <w:t>civile</w:t>
      </w:r>
    </w:p>
    <w:p w14:paraId="309E37DF" w14:textId="40D23CDB" w:rsidR="00310CE9" w:rsidRPr="00AC66AF" w:rsidRDefault="00310CE9" w:rsidP="00EA7DD9">
      <w:r w:rsidRPr="00AC66AF">
        <w:tab/>
        <w:t>c2.body.01, c2.body.04.43</w:t>
      </w:r>
    </w:p>
    <w:p w14:paraId="0C365B87" w14:textId="59A1D611" w:rsidR="00310CE9" w:rsidRPr="00AC66AF" w:rsidRDefault="00310CE9" w:rsidP="00EA7DD9">
      <w:r w:rsidRPr="00AC66AF">
        <w:tab/>
        <w:t>privée</w:t>
      </w:r>
    </w:p>
    <w:p w14:paraId="30EC42C0" w14:textId="77777777" w:rsidR="00310CE9" w:rsidRDefault="00310CE9" w:rsidP="00310CE9">
      <w:r w:rsidRPr="00AC66AF">
        <w:tab/>
        <w:t>c2.body.01, c2.body.04.43</w:t>
      </w:r>
    </w:p>
    <w:p w14:paraId="1EB2156A" w14:textId="77777777" w:rsidR="00310CE9" w:rsidRPr="00EA7DD9" w:rsidRDefault="00310CE9" w:rsidP="00EA7DD9"/>
    <w:p w14:paraId="4EAD656F" w14:textId="7AE08AAD" w:rsidR="006E7487" w:rsidRDefault="006E7487" w:rsidP="006E7487">
      <w:pPr>
        <w:pStyle w:val="Titre3"/>
      </w:pPr>
      <w:bookmarkStart w:id="325" w:name="_Dates"/>
      <w:bookmarkStart w:id="326" w:name="_Toc230401048"/>
      <w:bookmarkEnd w:id="325"/>
      <w:r>
        <w:t>Dates</w:t>
      </w:r>
      <w:bookmarkEnd w:id="326"/>
    </w:p>
    <w:p w14:paraId="5E3602E2" w14:textId="77777777" w:rsidR="002F12C4" w:rsidRPr="00757BA7" w:rsidRDefault="002F12C4" w:rsidP="002F12C4">
      <w:r>
        <w:t>Les mentions de dates seront localisées à l’aide du style « Desgodets Date ». Elles pourront éventuellement être précisées par l’éditeur par un ajout entre crochets de la manière suivante : [date : 1670-06-22].</w:t>
      </w:r>
    </w:p>
    <w:p w14:paraId="1C178395" w14:textId="77777777" w:rsidR="004E2E08" w:rsidRDefault="004E2E08" w:rsidP="004E2E08">
      <w:pPr>
        <w:pStyle w:val="Titre5"/>
      </w:pPr>
      <w:r>
        <w:t>Encodage</w:t>
      </w:r>
    </w:p>
    <w:p w14:paraId="5D78158B" w14:textId="1D973ED4" w:rsidR="00EA7DD9" w:rsidRPr="00EA7DD9" w:rsidRDefault="00EA7DD9" w:rsidP="00EA7DD9">
      <w:r>
        <w:t xml:space="preserve">Utilisation de l’élément </w:t>
      </w:r>
      <w:r w:rsidRPr="00EA7DD9">
        <w:rPr>
          <w:rStyle w:val="lev"/>
        </w:rPr>
        <w:t>date</w:t>
      </w:r>
    </w:p>
    <w:p w14:paraId="4D1F9E4E" w14:textId="77777777" w:rsidR="004E2E08" w:rsidRDefault="004E2E08" w:rsidP="004E2E08">
      <w:pPr>
        <w:pStyle w:val="Titre5"/>
      </w:pPr>
      <w:r>
        <w:t>Rendu</w:t>
      </w:r>
    </w:p>
    <w:p w14:paraId="72E37BF6" w14:textId="3A43DD74" w:rsidR="004E2E08" w:rsidRDefault="00EA7DD9" w:rsidP="004E2E08">
      <w:r>
        <w:t>Ne rien faire.</w:t>
      </w:r>
    </w:p>
    <w:p w14:paraId="0FBB1893" w14:textId="14DB543F" w:rsidR="00A85FC7" w:rsidRDefault="00F67469" w:rsidP="00A85FC7">
      <w:pPr>
        <w:pStyle w:val="Titre2"/>
      </w:pPr>
      <w:bookmarkStart w:id="327" w:name="_Mesures_et_unités"/>
      <w:bookmarkStart w:id="328" w:name="_Toc230401049"/>
      <w:bookmarkEnd w:id="327"/>
      <w:r>
        <w:t>Mesures et u</w:t>
      </w:r>
      <w:r w:rsidR="00A85FC7">
        <w:t>nités</w:t>
      </w:r>
      <w:bookmarkEnd w:id="328"/>
    </w:p>
    <w:p w14:paraId="5F4BDC02" w14:textId="77777777" w:rsidR="004E2E08" w:rsidRDefault="004E2E08" w:rsidP="004E2E08">
      <w:pPr>
        <w:pStyle w:val="Titre5"/>
      </w:pPr>
      <w:r>
        <w:t>Encodage</w:t>
      </w:r>
    </w:p>
    <w:p w14:paraId="51C86791" w14:textId="217C519F" w:rsidR="00564C0E" w:rsidRPr="00564C0E" w:rsidRDefault="00564C0E" w:rsidP="00771C3C">
      <w:r>
        <w:t xml:space="preserve">Les mesures et unités sont encodées à l’aide de l’élément </w:t>
      </w:r>
      <w:r w:rsidRPr="00564C0E">
        <w:rPr>
          <w:rStyle w:val="lev"/>
        </w:rPr>
        <w:t>measure</w:t>
      </w:r>
      <w:r>
        <w:t xml:space="preserve"> qui prend des attributs </w:t>
      </w:r>
      <w:r w:rsidRPr="00564C0E">
        <w:rPr>
          <w:rStyle w:val="Forteaccentuation"/>
        </w:rPr>
        <w:t>type</w:t>
      </w:r>
      <w:r>
        <w:t xml:space="preserve"> pour le type de mesure, </w:t>
      </w:r>
      <w:r w:rsidRPr="00564C0E">
        <w:rPr>
          <w:rStyle w:val="Forteaccentuation"/>
        </w:rPr>
        <w:t>unit</w:t>
      </w:r>
      <w:r>
        <w:t xml:space="preserve"> pour l’unité, et </w:t>
      </w:r>
      <w:r w:rsidRPr="00564C0E">
        <w:rPr>
          <w:rStyle w:val="Forteaccentuation"/>
        </w:rPr>
        <w:t>quantity</w:t>
      </w:r>
      <w:r w:rsidR="00771C3C" w:rsidRPr="00771C3C">
        <w:t xml:space="preserve"> pour </w:t>
      </w:r>
      <w:r w:rsidR="00771C3C">
        <w:t>l’indication numérique.</w:t>
      </w:r>
    </w:p>
    <w:p w14:paraId="33758D8D" w14:textId="63986C4B" w:rsidR="00F91C03" w:rsidRDefault="00F91C03" w:rsidP="00CC254A">
      <w:pPr>
        <w:pStyle w:val="Titre8"/>
      </w:pPr>
      <w:r>
        <w:t>Exemple</w:t>
      </w:r>
    </w:p>
    <w:p w14:paraId="3FC42A52" w14:textId="32F4A29A" w:rsidR="00F91C03" w:rsidRPr="00F91C03" w:rsidRDefault="00F91C03" w:rsidP="00F91C03">
      <w:r>
        <w:t xml:space="preserve">[…] une pièce de bois de </w:t>
      </w:r>
      <w:r>
        <w:rPr>
          <w:color w:val="003366"/>
        </w:rPr>
        <w:t>&lt;measure</w:t>
      </w:r>
      <w:r>
        <w:rPr>
          <w:color w:val="FF33CC"/>
        </w:rPr>
        <w:t xml:space="preserve"> type=</w:t>
      </w:r>
      <w:r>
        <w:rPr>
          <w:color w:val="006666"/>
        </w:rPr>
        <w:t>"lenght"</w:t>
      </w:r>
      <w:r>
        <w:rPr>
          <w:color w:val="FF33CC"/>
        </w:rPr>
        <w:t xml:space="preserve"> unit=</w:t>
      </w:r>
      <w:r>
        <w:rPr>
          <w:color w:val="006666"/>
        </w:rPr>
        <w:t>"pied"</w:t>
      </w:r>
      <w:r>
        <w:rPr>
          <w:color w:val="FF33CC"/>
        </w:rPr>
        <w:t xml:space="preserve"> quantity=</w:t>
      </w:r>
      <w:r>
        <w:rPr>
          <w:color w:val="006666"/>
        </w:rPr>
        <w:t>"10"</w:t>
      </w:r>
      <w:r>
        <w:rPr>
          <w:color w:val="003366"/>
        </w:rPr>
        <w:t>&gt;</w:t>
      </w:r>
      <w:r>
        <w:t>10 pieds</w:t>
      </w:r>
      <w:r>
        <w:rPr>
          <w:color w:val="003366"/>
        </w:rPr>
        <w:t>&lt;/measure&gt;</w:t>
      </w:r>
      <w:r>
        <w:t xml:space="preserve"> de longueur […]</w:t>
      </w:r>
    </w:p>
    <w:p w14:paraId="7C442BD0" w14:textId="77777777" w:rsidR="004E2E08" w:rsidRDefault="004E2E08" w:rsidP="004E2E08">
      <w:pPr>
        <w:pStyle w:val="Titre5"/>
      </w:pPr>
      <w:r>
        <w:t>Rendu</w:t>
      </w:r>
    </w:p>
    <w:p w14:paraId="5108F27F" w14:textId="05BC9725" w:rsidR="004E2E08" w:rsidRDefault="00771C3C" w:rsidP="004E2E08">
      <w:r>
        <w:t>Les passages sont transcrits tels qu’ils apparaissent dans le texte.</w:t>
      </w:r>
      <w:r w:rsidR="008E3E6E">
        <w:t xml:space="preserve"> Lorsqu’il y a une abréviation celle-ci est développée (voir plus haut).</w:t>
      </w:r>
    </w:p>
    <w:p w14:paraId="717D2BDD" w14:textId="77777777" w:rsidR="007E42FB" w:rsidRDefault="007E42FB" w:rsidP="00771C3C"/>
    <w:p w14:paraId="1313E3EC" w14:textId="7D1B8309" w:rsidR="007E42FB" w:rsidRDefault="00771C3C" w:rsidP="00771C3C">
      <w:r>
        <w:t>Prévoir la possibilité de fournir une conversion au survol</w:t>
      </w:r>
      <w:r w:rsidR="00CA0646">
        <w:t>, auquel cas nous fournirons un tableau de conversion</w:t>
      </w:r>
      <w:r>
        <w:t>.</w:t>
      </w:r>
    </w:p>
    <w:p w14:paraId="3250FEA8" w14:textId="2CFF019E" w:rsidR="00132E48" w:rsidRDefault="00132E48" w:rsidP="00771C3C">
      <w:r>
        <w:t>Est-il possible de prévoir une solution pour gérer ce document de conversion à part de sorte qu’on puisse le mettre à jour ?</w:t>
      </w:r>
      <w:r w:rsidR="005C2EB1">
        <w:t xml:space="preserve"> </w:t>
      </w:r>
      <w:r w:rsidR="00C051C3">
        <w:t xml:space="preserve">Celui-ci </w:t>
      </w:r>
      <w:r w:rsidR="005C2EB1">
        <w:t xml:space="preserve">comprendrait les champs suivant : valeur pour l’attribut unit, </w:t>
      </w:r>
      <w:r w:rsidR="006D4558">
        <w:t xml:space="preserve">type de mesure, </w:t>
      </w:r>
      <w:r w:rsidR="005C2EB1">
        <w:t>intitulé développé</w:t>
      </w:r>
      <w:r w:rsidR="00C051C3">
        <w:t xml:space="preserve"> (pour l’affichage de la mesure originale au survol)</w:t>
      </w:r>
      <w:r w:rsidR="005C2EB1">
        <w:t>, équivalent modernisé, unité moderne</w:t>
      </w:r>
      <w:r w:rsidR="00C051C3">
        <w:t xml:space="preserve"> (pour </w:t>
      </w:r>
      <w:r w:rsidR="00C051C3" w:rsidRPr="006D4558">
        <w:t>le calcul de</w:t>
      </w:r>
      <w:r w:rsidR="006D4558">
        <w:t xml:space="preserve"> la conversion)</w:t>
      </w:r>
      <w:r w:rsidR="005C2EB1">
        <w:t>.</w:t>
      </w:r>
    </w:p>
    <w:p w14:paraId="40FCABFC" w14:textId="0440E4C2" w:rsidR="00892C30" w:rsidRDefault="00892C30" w:rsidP="00892C30">
      <w:pPr>
        <w:pStyle w:val="Titre2"/>
      </w:pPr>
      <w:bookmarkStart w:id="329" w:name="_Toc230401050"/>
      <w:r>
        <w:t>Traitements bibliographiques</w:t>
      </w:r>
      <w:bookmarkEnd w:id="329"/>
    </w:p>
    <w:p w14:paraId="2D6981F4" w14:textId="54397675" w:rsidR="00892C30" w:rsidRDefault="00CA0646" w:rsidP="00CA0646">
      <w:pPr>
        <w:pStyle w:val="Titre6"/>
      </w:pPr>
      <w:r>
        <w:t>Encodage</w:t>
      </w:r>
    </w:p>
    <w:p w14:paraId="74761C04" w14:textId="2BBC7D59" w:rsidR="00CA0646" w:rsidRPr="00CA0646" w:rsidRDefault="00CA0646" w:rsidP="00CA0646">
      <w:r>
        <w:t xml:space="preserve">Utilisation du module </w:t>
      </w:r>
      <w:r w:rsidRPr="008B1960">
        <w:rPr>
          <w:rStyle w:val="lev"/>
        </w:rPr>
        <w:t>bibStruct</w:t>
      </w:r>
      <w:r>
        <w:t xml:space="preserve"> de TEI</w:t>
      </w:r>
      <w:r w:rsidR="008B1960">
        <w:t xml:space="preserve"> qui fournit tous les éléments nécessaires</w:t>
      </w:r>
    </w:p>
    <w:p w14:paraId="6470BE17" w14:textId="3B825B3E" w:rsidR="00CA0646" w:rsidRDefault="00CA0646" w:rsidP="00CA0646">
      <w:pPr>
        <w:pStyle w:val="Titre6"/>
      </w:pPr>
      <w:r>
        <w:t>Rendu</w:t>
      </w:r>
    </w:p>
    <w:p w14:paraId="12F33337" w14:textId="173F74C3" w:rsidR="00CA0646" w:rsidRDefault="008B1960" w:rsidP="00CA0646">
      <w:r>
        <w:t xml:space="preserve">Les listes bibliographiques du projet respectent </w:t>
      </w:r>
      <w:r w:rsidR="00CA0646">
        <w:t>les normes de présentation bibliographiques en vigueur</w:t>
      </w:r>
      <w:r>
        <w:t xml:space="preserve"> en France</w:t>
      </w:r>
      <w:r w:rsidR="00CA0646">
        <w:t>.</w:t>
      </w:r>
    </w:p>
    <w:p w14:paraId="786F0885" w14:textId="77777777" w:rsidR="008B1960" w:rsidRDefault="008B1960" w:rsidP="00CA0646"/>
    <w:p w14:paraId="170088B8" w14:textId="32BB0CCC" w:rsidR="00CA0646" w:rsidRDefault="008B1960" w:rsidP="00CA0646">
      <w:r>
        <w:t xml:space="preserve">Les notes peuvent faire référence, au moyen d’un </w:t>
      </w:r>
      <w:r w:rsidRPr="002854CD">
        <w:t xml:space="preserve">élément </w:t>
      </w:r>
      <w:r w:rsidR="00E37391" w:rsidRPr="002854CD">
        <w:rPr>
          <w:rStyle w:val="lev"/>
        </w:rPr>
        <w:t>bibl</w:t>
      </w:r>
      <w:r w:rsidRPr="002854CD">
        <w:t>,</w:t>
      </w:r>
      <w:r>
        <w:t xml:space="preserve"> à une référence bibliographique qu’il faudra restituée à cet endroit à partir de son enregistrement dans la liste.</w:t>
      </w:r>
    </w:p>
    <w:p w14:paraId="3144FE21" w14:textId="77777777" w:rsidR="008B1960" w:rsidRDefault="008B1960" w:rsidP="00CA0646"/>
    <w:p w14:paraId="3503C8DD" w14:textId="63202D22" w:rsidR="008B1960" w:rsidRDefault="00AC66AF" w:rsidP="008B1960">
      <w:r>
        <w:t xml:space="preserve">Voir le fichier </w:t>
      </w:r>
      <w:r w:rsidRPr="00AC66AF">
        <w:rPr>
          <w:rStyle w:val="Accentuationdiscrte"/>
        </w:rPr>
        <w:t>desgodetsStyleBiblio</w:t>
      </w:r>
      <w:r>
        <w:t>.</w:t>
      </w:r>
    </w:p>
    <w:p w14:paraId="053E0CF2" w14:textId="77777777" w:rsidR="005F73ED" w:rsidRPr="00AD0054" w:rsidRDefault="005F73ED" w:rsidP="005F73ED">
      <w:pPr>
        <w:rPr>
          <w:highlight w:val="yellow"/>
        </w:rPr>
      </w:pPr>
    </w:p>
    <w:p w14:paraId="473A56E1" w14:textId="77777777" w:rsidR="002A79D4" w:rsidRDefault="002A79D4" w:rsidP="002A79D4">
      <w:pPr>
        <w:pStyle w:val="Titre1"/>
      </w:pPr>
      <w:bookmarkStart w:id="330" w:name="_Toc230401051"/>
      <w:r>
        <w:t>Encodage des parties éditoriales du site</w:t>
      </w:r>
      <w:bookmarkEnd w:id="330"/>
    </w:p>
    <w:p w14:paraId="2423E0AA" w14:textId="77777777" w:rsidR="002A79D4" w:rsidRDefault="002A79D4" w:rsidP="002A79D4">
      <w:pPr>
        <w:pStyle w:val="Titre2"/>
      </w:pPr>
      <w:bookmarkStart w:id="331" w:name="_Toc230401052"/>
      <w:r>
        <w:t>Arborescence de fichiers</w:t>
      </w:r>
      <w:bookmarkEnd w:id="331"/>
    </w:p>
    <w:p w14:paraId="0F6E94F4" w14:textId="77777777" w:rsidR="002A79D4" w:rsidRDefault="002A79D4" w:rsidP="002A79D4">
      <w:r>
        <w:t>Pour faciliter le traitement des fichiers, on a utilisé la même profondeur d’arborescence que pour l’édition des cours manuscrits pour les fichiers des pages éditoriales.</w:t>
      </w:r>
    </w:p>
    <w:p w14:paraId="20551B27" w14:textId="39C07E3B" w:rsidR="002A79D4" w:rsidRDefault="002A79D4" w:rsidP="002A79D4">
      <w:r>
        <w:t>Les fichiers concernant chaque section des parties éditoriales du site (« Antoine Desgodets », « Le projet de recherche », « L’édition », « Colloques ») sont regroupés dans des sous-répertoires distincts à la racine du dossier de l’édition (</w:t>
      </w:r>
      <w:r w:rsidRPr="00173C56">
        <w:rPr>
          <w:rStyle w:val="Accentuationdiscrte"/>
        </w:rPr>
        <w:t>varia</w:t>
      </w:r>
      <w:r>
        <w:t xml:space="preserve">, </w:t>
      </w:r>
      <w:r w:rsidRPr="00173C56">
        <w:rPr>
          <w:rStyle w:val="Accentuationdiscrte"/>
        </w:rPr>
        <w:t>research</w:t>
      </w:r>
      <w:r>
        <w:t xml:space="preserve">, </w:t>
      </w:r>
      <w:r w:rsidRPr="00173C56">
        <w:rPr>
          <w:rStyle w:val="Accentuationdiscrte"/>
        </w:rPr>
        <w:t>edition</w:t>
      </w:r>
      <w:r>
        <w:t>,</w:t>
      </w:r>
      <w:ins w:id="332" w:author="Emmanuel Chateau" w:date="2013-05-17T15:12:00Z">
        <w:r w:rsidR="00173C56">
          <w:t xml:space="preserve"> </w:t>
        </w:r>
      </w:ins>
      <w:r w:rsidRPr="00173C56">
        <w:rPr>
          <w:rStyle w:val="Accentuationdiscrte"/>
        </w:rPr>
        <w:t>meeting</w:t>
      </w:r>
      <w:r>
        <w:t>).</w:t>
      </w:r>
    </w:p>
    <w:p w14:paraId="7BFF57B8" w14:textId="306912C6" w:rsidR="002A79D4" w:rsidRDefault="002A79D4" w:rsidP="002A79D4">
      <w:r>
        <w:t xml:space="preserve">À la racine de ce sous-répertoire, on trouve un fichier corpus TEI qui </w:t>
      </w:r>
      <w:ins w:id="333" w:author="Emmanuel Chateau" w:date="2013-05-17T15:10:00Z">
        <w:r w:rsidR="001A20A3">
          <w:t xml:space="preserve">inclut </w:t>
        </w:r>
      </w:ins>
      <w:r>
        <w:t xml:space="preserve">toutes les pages concernées. Pour plus de commodité, ces pages sont regroupées dans un sous-répertoire unique intitulé </w:t>
      </w:r>
      <w:r w:rsidRPr="001A20A3">
        <w:rPr>
          <w:rStyle w:val="Accentuationdiscrte"/>
        </w:rPr>
        <w:t>texts</w:t>
      </w:r>
      <w:r>
        <w:t xml:space="preserve"> qui les fichiers XML-TEI de chaque page et comprend un répertoire </w:t>
      </w:r>
      <w:r w:rsidRPr="001A20A3">
        <w:rPr>
          <w:rStyle w:val="Accentuationdiscrte"/>
        </w:rPr>
        <w:t>divs</w:t>
      </w:r>
      <w:r>
        <w:t xml:space="preserve"> pour les fragments XML des fichiers.</w:t>
      </w:r>
    </w:p>
    <w:p w14:paraId="0DD522A9" w14:textId="77777777" w:rsidR="002A79D4" w:rsidRDefault="002A79D4" w:rsidP="002A79D4"/>
    <w:p w14:paraId="449F67C4" w14:textId="77777777" w:rsidR="002A79D4" w:rsidRDefault="002A79D4" w:rsidP="002A79D4">
      <w:pPr>
        <w:pStyle w:val="Titre2"/>
      </w:pPr>
      <w:bookmarkStart w:id="334" w:name="_Toc230401053"/>
      <w:r>
        <w:t>Modèle XML-TEI et remarques sur les spécificités de l’encodage</w:t>
      </w:r>
      <w:bookmarkEnd w:id="334"/>
    </w:p>
    <w:p w14:paraId="325C90C9" w14:textId="6E0EE03B" w:rsidR="002A79D4" w:rsidRDefault="002A79D4" w:rsidP="002A79D4">
      <w:r>
        <w:t>Les parties éditoriales du site sont encodée</w:t>
      </w:r>
      <w:ins w:id="335" w:author="Emmanuel Chateau" w:date="2013-05-18T17:50:00Z">
        <w:r w:rsidR="006932D6">
          <w:t>s</w:t>
        </w:r>
      </w:ins>
      <w:r>
        <w:t xml:space="preserve"> à l’aide d’un modèle TEI simplifié par rapport à celui de l’édition critique des manuscrits. Ce modèle est un sous-ensemble du modèle général de sorte que les transformations prévues pour l’affichage des manuscrits soient réutilisables pour les parties éditoriales du site.</w:t>
      </w:r>
    </w:p>
    <w:p w14:paraId="242B4CE8" w14:textId="77777777" w:rsidR="002A79D4" w:rsidRDefault="002A79D4" w:rsidP="002A79D4">
      <w:pPr>
        <w:rPr>
          <w:rFonts w:asciiTheme="majorHAnsi" w:eastAsiaTheme="majorEastAsia" w:hAnsiTheme="majorHAnsi" w:cstheme="majorBidi"/>
          <w:b/>
          <w:bCs/>
          <w:color w:val="4F81BD" w:themeColor="accent1"/>
        </w:rPr>
      </w:pPr>
    </w:p>
    <w:p w14:paraId="2C322A9D" w14:textId="29F101F7" w:rsidR="002A79D4" w:rsidRDefault="006932D6" w:rsidP="002A79D4">
      <w:ins w:id="336" w:author="Emmanuel Chateau" w:date="2013-05-18T17:51:00Z">
        <w:r>
          <w:t xml:space="preserve">Dans l’élément </w:t>
        </w:r>
        <w:r w:rsidRPr="006932D6">
          <w:rPr>
            <w:rStyle w:val="lev"/>
            <w:rPrChange w:id="337" w:author="Emmanuel Chateau" w:date="2013-05-18T17:51:00Z">
              <w:rPr/>
            </w:rPrChange>
          </w:rPr>
          <w:t>front</w:t>
        </w:r>
        <w:r>
          <w:t>, a</w:t>
        </w:r>
      </w:ins>
      <w:del w:id="338" w:author="Emmanuel Chateau" w:date="2013-05-18T17:51:00Z">
        <w:r w:rsidR="002A79D4" w:rsidDel="006932D6">
          <w:delText>A</w:delText>
        </w:r>
      </w:del>
      <w:r w:rsidR="002A79D4">
        <w:t xml:space="preserve">jout d’un </w:t>
      </w:r>
      <w:r w:rsidR="002A79D4" w:rsidRPr="00D90C3C">
        <w:rPr>
          <w:rStyle w:val="Forteaccentuation"/>
        </w:rPr>
        <w:t>type</w:t>
      </w:r>
      <w:r w:rsidR="002A79D4">
        <w:t>=”</w:t>
      </w:r>
      <w:r w:rsidR="002A79D4" w:rsidRPr="00D90C3C">
        <w:rPr>
          <w:rStyle w:val="Accentuation"/>
        </w:rPr>
        <w:t>abstract</w:t>
      </w:r>
      <w:r w:rsidR="002A79D4">
        <w:t xml:space="preserve">” sur </w:t>
      </w:r>
      <w:r w:rsidR="002A79D4" w:rsidRPr="00D90C3C">
        <w:rPr>
          <w:rStyle w:val="lev"/>
        </w:rPr>
        <w:t>div</w:t>
      </w:r>
      <w:r w:rsidR="002A79D4">
        <w:t xml:space="preserve"> pour renseigner le résumé des articles de la partie historiographique du site </w:t>
      </w:r>
      <w:del w:id="339" w:author="Emmanuel Chateau" w:date="2013-05-18T17:51:00Z">
        <w:r w:rsidR="002A79D4" w:rsidDel="006932D6">
          <w:delText xml:space="preserve">pour </w:delText>
        </w:r>
      </w:del>
      <w:ins w:id="340" w:author="Emmanuel Chateau" w:date="2013-05-18T17:51:00Z">
        <w:r>
          <w:t xml:space="preserve">afin de pouvoir </w:t>
        </w:r>
      </w:ins>
      <w:r w:rsidR="002A79D4">
        <w:t>produire les pages de sommaire</w:t>
      </w:r>
      <w:del w:id="341" w:author="Emmanuel Chateau" w:date="2013-05-18T17:51:00Z">
        <w:r w:rsidR="002A79D4" w:rsidDel="00C46DD0">
          <w:delText>s</w:delText>
        </w:r>
      </w:del>
      <w:r w:rsidR="002A79D4">
        <w:t>.</w:t>
      </w:r>
    </w:p>
    <w:p w14:paraId="1B9983B5" w14:textId="77777777" w:rsidR="002A79D4" w:rsidRDefault="002A79D4" w:rsidP="002A79D4"/>
    <w:p w14:paraId="6B5E72D8" w14:textId="77777777" w:rsidR="002A79D4" w:rsidRDefault="002A79D4" w:rsidP="002A79D4">
      <w:r>
        <w:t xml:space="preserve">Ajout d’un </w:t>
      </w:r>
      <w:r w:rsidRPr="00D90C3C">
        <w:rPr>
          <w:rStyle w:val="Forteaccentuation"/>
        </w:rPr>
        <w:t>type</w:t>
      </w:r>
      <w:r>
        <w:t>=”</w:t>
      </w:r>
      <w:r w:rsidRPr="00D90C3C">
        <w:rPr>
          <w:rStyle w:val="Accentuation"/>
        </w:rPr>
        <w:t>note</w:t>
      </w:r>
      <w:r>
        <w:t xml:space="preserve">” sur </w:t>
      </w:r>
      <w:r w:rsidRPr="00D90C3C">
        <w:rPr>
          <w:rStyle w:val="lev"/>
        </w:rPr>
        <w:t>ref</w:t>
      </w:r>
      <w:r>
        <w:t xml:space="preserve"> pour identifier les notes concernant les textes de la partie historiographique.</w:t>
      </w:r>
    </w:p>
    <w:p w14:paraId="2168BC3C" w14:textId="77777777" w:rsidR="002A79D4" w:rsidRDefault="002A79D4" w:rsidP="002A79D4">
      <w:r>
        <w:t>Rendu comme dans le reste du site, numérotation numérique.</w:t>
      </w:r>
    </w:p>
    <w:p w14:paraId="4A0A15B3" w14:textId="77777777" w:rsidR="002A79D4" w:rsidRDefault="002A79D4" w:rsidP="002A79D4"/>
    <w:p w14:paraId="7FEF4DF0" w14:textId="358D8AAE" w:rsidR="002A79D4" w:rsidRDefault="002A79D4" w:rsidP="002A79D4">
      <w:r>
        <w:t xml:space="preserve">Ajout d’une division de </w:t>
      </w:r>
      <w:r w:rsidRPr="00D90C3C">
        <w:rPr>
          <w:rStyle w:val="Forteaccentuation"/>
        </w:rPr>
        <w:t>type</w:t>
      </w:r>
      <w:r>
        <w:t>=”</w:t>
      </w:r>
      <w:r w:rsidRPr="00D90C3C">
        <w:rPr>
          <w:rStyle w:val="Accentuation"/>
        </w:rPr>
        <w:t>downloads</w:t>
      </w:r>
      <w:r>
        <w:t>” pour fournir le</w:t>
      </w:r>
      <w:ins w:id="342" w:author="Emmanuel Chateau" w:date="2013-05-18T17:52:00Z">
        <w:r w:rsidR="00C46DD0">
          <w:t>s</w:t>
        </w:r>
      </w:ins>
      <w:r>
        <w:t xml:space="preserve"> lien</w:t>
      </w:r>
      <w:ins w:id="343" w:author="Emmanuel Chateau" w:date="2013-05-18T17:52:00Z">
        <w:r w:rsidR="00C46DD0">
          <w:t>s</w:t>
        </w:r>
      </w:ins>
      <w:r>
        <w:t xml:space="preserve"> de téléchargement de fichier.</w:t>
      </w:r>
      <w:ins w:id="344" w:author="Emmanuel Chateau" w:date="2013-05-18T17:52:00Z">
        <w:r w:rsidR="00C46DD0">
          <w:t xml:space="preserve"> On titre la section de téléchargement à partir de la valeur textuelle de l’élément </w:t>
        </w:r>
        <w:r w:rsidR="00C46DD0" w:rsidRPr="00C46DD0">
          <w:rPr>
            <w:rStyle w:val="lev"/>
            <w:rPrChange w:id="345" w:author="Emmanuel Chateau" w:date="2013-05-18T17:52:00Z">
              <w:rPr/>
            </w:rPrChange>
          </w:rPr>
          <w:t>head</w:t>
        </w:r>
        <w:r w:rsidR="00C46DD0">
          <w:t>.</w:t>
        </w:r>
      </w:ins>
      <w:r>
        <w:t xml:space="preserve"> Ajout d’un </w:t>
      </w:r>
      <w:r w:rsidRPr="00D90C3C">
        <w:rPr>
          <w:rStyle w:val="Forteaccentuation"/>
        </w:rPr>
        <w:t>type</w:t>
      </w:r>
      <w:r>
        <w:t>=”</w:t>
      </w:r>
      <w:r w:rsidRPr="00D90C3C">
        <w:rPr>
          <w:rStyle w:val="Accentuation"/>
        </w:rPr>
        <w:t>file</w:t>
      </w:r>
      <w:r>
        <w:t xml:space="preserve">” sur les éléments </w:t>
      </w:r>
      <w:r w:rsidRPr="00D90C3C">
        <w:rPr>
          <w:rStyle w:val="lev"/>
        </w:rPr>
        <w:t>ref</w:t>
      </w:r>
      <w:r>
        <w:t xml:space="preserve"> pour le téléchargement de fichiers.</w:t>
      </w:r>
    </w:p>
    <w:p w14:paraId="1A8DEF32" w14:textId="77777777" w:rsidR="002A79D4" w:rsidRDefault="002A79D4" w:rsidP="002A79D4">
      <w:r>
        <w:t>Le lien de téléchargement est à afficher dans la colonne de droite à la manière de l’icône Bnf pour les index (Sophie prépare une visualisation).</w:t>
      </w:r>
    </w:p>
    <w:p w14:paraId="521E0025" w14:textId="77777777" w:rsidR="002A79D4" w:rsidRDefault="002A79D4" w:rsidP="002A79D4"/>
    <w:p w14:paraId="63F86102" w14:textId="77777777" w:rsidR="002A79D4" w:rsidRDefault="002A79D4" w:rsidP="002A79D4">
      <w:pPr>
        <w:pStyle w:val="Titre2"/>
      </w:pPr>
      <w:bookmarkStart w:id="346" w:name="_Toc230401054"/>
      <w:r>
        <w:t>Page d’accueil des parties éditoriales</w:t>
      </w:r>
      <w:bookmarkEnd w:id="346"/>
    </w:p>
    <w:p w14:paraId="4AAE7433" w14:textId="62518B61" w:rsidR="002A79D4" w:rsidRDefault="002A79D4" w:rsidP="002A79D4">
      <w:pPr>
        <w:rPr>
          <w:ins w:id="347" w:author="Emmanuel Chateau" w:date="2013-05-18T19:54:00Z"/>
        </w:rPr>
      </w:pPr>
      <w:r>
        <w:t>On affiche une page d’accueil pour chaque section éditoriale du site (comme pour les versions des cours)</w:t>
      </w:r>
      <w:ins w:id="348" w:author="Emmanuel Chateau" w:date="2013-05-18T20:02:00Z">
        <w:r w:rsidR="00E47087">
          <w:t>.</w:t>
        </w:r>
      </w:ins>
      <w:del w:id="349" w:author="Emmanuel Chateau" w:date="2013-05-18T20:02:00Z">
        <w:r w:rsidDel="00E47087">
          <w:delText xml:space="preserve"> qui présente la liste des titres des articles (</w:delText>
        </w:r>
        <w:r w:rsidRPr="00D90C3C" w:rsidDel="00E47087">
          <w:rPr>
            <w:rStyle w:val="lev"/>
          </w:rPr>
          <w:delText>titlePart</w:delText>
        </w:r>
        <w:r w:rsidDel="00E47087">
          <w:delText xml:space="preserve"> de </w:delText>
        </w:r>
        <w:r w:rsidRPr="00D90C3C" w:rsidDel="00E47087">
          <w:rPr>
            <w:rStyle w:val="lev"/>
          </w:rPr>
          <w:delText>pageTitle</w:delText>
        </w:r>
      </w:del>
      <w:del w:id="350" w:author="Emmanuel Chateau" w:date="2013-05-18T17:53:00Z">
        <w:r w:rsidDel="00C46DD0">
          <w:delText>)</w:delText>
        </w:r>
      </w:del>
      <w:del w:id="351" w:author="Emmanuel Chateau" w:date="2013-05-18T20:02:00Z">
        <w:r w:rsidDel="00E47087">
          <w:delText xml:space="preserve"> de la </w:delText>
        </w:r>
      </w:del>
      <w:del w:id="352" w:author="Emmanuel Chateau" w:date="2013-05-18T17:54:00Z">
        <w:r w:rsidDel="00C46DD0">
          <w:delText>section</w:delText>
        </w:r>
      </w:del>
      <w:del w:id="353" w:author="Emmanuel Chateau" w:date="2013-05-18T20:02:00Z">
        <w:r w:rsidDel="00E47087">
          <w:delText>, leur auteur (</w:delText>
        </w:r>
        <w:r w:rsidRPr="00D90C3C" w:rsidDel="00E47087">
          <w:rPr>
            <w:rStyle w:val="lev"/>
          </w:rPr>
          <w:delText>docAuthor</w:delText>
        </w:r>
        <w:r w:rsidDel="00E47087">
          <w:delText xml:space="preserve"> de </w:delText>
        </w:r>
        <w:r w:rsidRPr="00D90C3C" w:rsidDel="00E47087">
          <w:rPr>
            <w:rStyle w:val="lev"/>
          </w:rPr>
          <w:delText>pageTitle</w:delText>
        </w:r>
        <w:r w:rsidDel="00E47087">
          <w:delText>), leur date (</w:delText>
        </w:r>
        <w:r w:rsidRPr="00D90C3C" w:rsidDel="00E47087">
          <w:rPr>
            <w:rStyle w:val="lev"/>
          </w:rPr>
          <w:delText>docDate</w:delText>
        </w:r>
        <w:r w:rsidDel="00E47087">
          <w:delText xml:space="preserve"> de </w:delText>
        </w:r>
        <w:r w:rsidRPr="00D90C3C" w:rsidDel="00E47087">
          <w:rPr>
            <w:rStyle w:val="lev"/>
          </w:rPr>
          <w:delText>pageTitle</w:delText>
        </w:r>
        <w:r w:rsidDel="00E47087">
          <w:delText xml:space="preserve">) et leur résumé (div </w:delText>
        </w:r>
        <w:r w:rsidRPr="00D90C3C" w:rsidDel="00E47087">
          <w:rPr>
            <w:rStyle w:val="Forteaccentuation"/>
          </w:rPr>
          <w:delText>type</w:delText>
        </w:r>
        <w:r w:rsidDel="00E47087">
          <w:delText>=”</w:delText>
        </w:r>
        <w:r w:rsidRPr="00D90C3C" w:rsidDel="00E47087">
          <w:rPr>
            <w:rStyle w:val="Accentuation"/>
          </w:rPr>
          <w:delText>abstract</w:delText>
        </w:r>
        <w:r w:rsidDel="00E47087">
          <w:delText>”).</w:delText>
        </w:r>
      </w:del>
    </w:p>
    <w:p w14:paraId="145F8A9D" w14:textId="77777777" w:rsidR="007268B5" w:rsidRDefault="007268B5" w:rsidP="002A79D4">
      <w:pPr>
        <w:rPr>
          <w:ins w:id="354" w:author="Emmanuel Chateau" w:date="2013-05-18T19:57:00Z"/>
        </w:rPr>
      </w:pPr>
    </w:p>
    <w:p w14:paraId="262FAECD" w14:textId="3AF0C90B" w:rsidR="00D31D76" w:rsidRDefault="007268B5" w:rsidP="002A79D4">
      <w:pPr>
        <w:rPr>
          <w:ins w:id="355" w:author="Emmanuel Chateau" w:date="2013-05-18T17:59:00Z"/>
        </w:rPr>
      </w:pPr>
      <w:ins w:id="356" w:author="Emmanuel Chateau" w:date="2013-05-18T19:58:00Z">
        <w:r>
          <w:t>Cette page est produite à partir d’un fichier inclus dans le corpus, comme les pages de présentation des Cours, ce qui permet de réutiliser les mêmes règles. Ce</w:t>
        </w:r>
      </w:ins>
      <w:ins w:id="357" w:author="Emmanuel Chateau" w:date="2013-05-18T20:00:00Z">
        <w:r>
          <w:t>s</w:t>
        </w:r>
      </w:ins>
      <w:ins w:id="358" w:author="Emmanuel Chateau" w:date="2013-05-18T19:58:00Z">
        <w:r>
          <w:t xml:space="preserve"> fichier</w:t>
        </w:r>
      </w:ins>
      <w:ins w:id="359" w:author="Emmanuel Chateau" w:date="2013-05-18T20:00:00Z">
        <w:r>
          <w:t>s</w:t>
        </w:r>
      </w:ins>
      <w:ins w:id="360" w:author="Emmanuel Chateau" w:date="2013-05-18T19:58:00Z">
        <w:r>
          <w:t xml:space="preserve">, par exemple </w:t>
        </w:r>
        <w:r w:rsidRPr="007268B5">
          <w:rPr>
            <w:rStyle w:val="Accentuation"/>
            <w:rPrChange w:id="361" w:author="Emmanuel Chateau" w:date="2013-05-18T19:59:00Z">
              <w:rPr/>
            </w:rPrChange>
          </w:rPr>
          <w:t>meetingsPresentation</w:t>
        </w:r>
      </w:ins>
      <w:ins w:id="362" w:author="Emmanuel Chateau" w:date="2013-05-18T19:59:00Z">
        <w:r>
          <w:t xml:space="preserve">, </w:t>
        </w:r>
      </w:ins>
      <w:ins w:id="363" w:author="Emmanuel Chateau" w:date="2013-05-18T19:58:00Z">
        <w:r>
          <w:t>se trouve</w:t>
        </w:r>
      </w:ins>
      <w:ins w:id="364" w:author="Emmanuel Chateau" w:date="2013-05-18T20:00:00Z">
        <w:r>
          <w:t>nt</w:t>
        </w:r>
      </w:ins>
      <w:ins w:id="365" w:author="Emmanuel Chateau" w:date="2013-05-18T19:58:00Z">
        <w:r>
          <w:t xml:space="preserve"> comme les autres fichiers </w:t>
        </w:r>
      </w:ins>
      <w:ins w:id="366" w:author="Emmanuel Chateau" w:date="2013-05-18T19:59:00Z">
        <w:r>
          <w:t xml:space="preserve">de chaque </w:t>
        </w:r>
      </w:ins>
      <w:ins w:id="367" w:author="Emmanuel Chateau" w:date="2013-05-18T20:00:00Z">
        <w:r>
          <w:t xml:space="preserve">rubrique </w:t>
        </w:r>
      </w:ins>
      <w:ins w:id="368" w:author="Emmanuel Chateau" w:date="2013-05-18T19:58:00Z">
        <w:r>
          <w:t xml:space="preserve">dans un répertoire </w:t>
        </w:r>
        <w:r w:rsidRPr="007268B5">
          <w:rPr>
            <w:rStyle w:val="Accentuation"/>
            <w:rPrChange w:id="369" w:author="Emmanuel Chateau" w:date="2013-05-18T19:59:00Z">
              <w:rPr/>
            </w:rPrChange>
          </w:rPr>
          <w:t>texts</w:t>
        </w:r>
        <w:r>
          <w:t xml:space="preserve"> pour </w:t>
        </w:r>
      </w:ins>
      <w:ins w:id="370" w:author="Emmanuel Chateau" w:date="2013-05-18T19:59:00Z">
        <w:r>
          <w:t>être au même niveau de l’arborescence</w:t>
        </w:r>
      </w:ins>
      <w:ins w:id="371" w:author="Emmanuel Chateau" w:date="2013-05-18T20:00:00Z">
        <w:r>
          <w:t xml:space="preserve"> que dans l’édition des cours</w:t>
        </w:r>
      </w:ins>
      <w:ins w:id="372" w:author="Emmanuel Chateau" w:date="2013-05-18T19:59:00Z">
        <w:r>
          <w:t>.</w:t>
        </w:r>
      </w:ins>
    </w:p>
    <w:p w14:paraId="0BA7B201" w14:textId="77777777" w:rsidR="00901C93" w:rsidRDefault="00901C93" w:rsidP="002A79D4">
      <w:pPr>
        <w:rPr>
          <w:ins w:id="373" w:author="Emmanuel Chateau" w:date="2013-05-18T20:00:00Z"/>
        </w:rPr>
      </w:pPr>
    </w:p>
    <w:p w14:paraId="21C01342" w14:textId="5A506F6A" w:rsidR="00D348DE" w:rsidRDefault="00D348DE" w:rsidP="002A79D4">
      <w:pPr>
        <w:rPr>
          <w:ins w:id="374" w:author="Emmanuel Chateau" w:date="2013-05-18T17:59:00Z"/>
        </w:rPr>
      </w:pPr>
      <w:ins w:id="375" w:author="Emmanuel Chateau" w:date="2013-05-18T20:00:00Z">
        <w:r>
          <w:t>Affichage :</w:t>
        </w:r>
      </w:ins>
    </w:p>
    <w:p w14:paraId="04292EC8" w14:textId="797CE5D5" w:rsidR="001A7349" w:rsidRDefault="00901C93" w:rsidP="002A79D4">
      <w:pPr>
        <w:rPr>
          <w:ins w:id="376" w:author="Emmanuel Chateau" w:date="2013-05-18T20:09:00Z"/>
        </w:rPr>
      </w:pPr>
      <w:ins w:id="377" w:author="Emmanuel Chateau" w:date="2013-05-18T17:59:00Z">
        <w:r>
          <w:t xml:space="preserve">Le titre de la page </w:t>
        </w:r>
      </w:ins>
      <w:ins w:id="378" w:author="Emmanuel Chateau" w:date="2013-05-18T19:57:00Z">
        <w:r w:rsidR="007268B5">
          <w:t xml:space="preserve">de présentation : </w:t>
        </w:r>
      </w:ins>
      <w:ins w:id="379" w:author="Emmanuel Chateau" w:date="2013-05-18T17:59:00Z">
        <w:r>
          <w:t>(titre 1)</w:t>
        </w:r>
      </w:ins>
      <w:ins w:id="380" w:author="Emmanuel Chateau" w:date="2013-05-18T20:09:00Z">
        <w:r w:rsidR="008B3601">
          <w:t>, //front/titlePage/titlePart</w:t>
        </w:r>
      </w:ins>
      <w:ins w:id="381" w:author="Emmanuel Chateau" w:date="2013-05-18T20:10:00Z">
        <w:r w:rsidR="00896C72">
          <w:t xml:space="preserve"> du fichier de présentation. </w:t>
        </w:r>
      </w:ins>
      <w:ins w:id="382" w:author="Emmanuel Chateau" w:date="2013-05-18T20:08:00Z">
        <w:r w:rsidR="001A7349">
          <w:t>Il n’y a pas d’auteur à afficher sur les pages de présentation des rubriques, ni de version.</w:t>
        </w:r>
      </w:ins>
    </w:p>
    <w:p w14:paraId="487F9933" w14:textId="77777777" w:rsidR="006979A4" w:rsidRDefault="006979A4" w:rsidP="002A79D4">
      <w:pPr>
        <w:rPr>
          <w:ins w:id="383" w:author="Emmanuel Chateau" w:date="2013-05-18T20:00:00Z"/>
        </w:rPr>
      </w:pPr>
    </w:p>
    <w:p w14:paraId="45BAB3EC" w14:textId="4894B9E2" w:rsidR="006979A4" w:rsidRDefault="00896C72" w:rsidP="002A79D4">
      <w:pPr>
        <w:rPr>
          <w:ins w:id="384" w:author="Emmanuel Chateau" w:date="2013-05-18T20:11:00Z"/>
        </w:rPr>
      </w:pPr>
      <w:ins w:id="385" w:author="Emmanuel Chateau" w:date="2013-05-18T20:10:00Z">
        <w:r>
          <w:t>Afficher le texte de présentation s</w:t>
        </w:r>
      </w:ins>
      <w:ins w:id="386" w:author="Emmanuel Chateau" w:date="2013-05-18T20:11:00Z">
        <w:r>
          <w:t>’il est présent.</w:t>
        </w:r>
      </w:ins>
    </w:p>
    <w:p w14:paraId="52DF9957" w14:textId="52EE7D60" w:rsidR="00002A19" w:rsidRDefault="00896C72" w:rsidP="002A79D4">
      <w:pPr>
        <w:rPr>
          <w:ins w:id="387" w:author="Emmanuel Chateau" w:date="2013-05-18T20:07:00Z"/>
        </w:rPr>
      </w:pPr>
      <w:ins w:id="388" w:author="Emmanuel Chateau" w:date="2013-05-18T20:11:00Z">
        <w:r>
          <w:t xml:space="preserve">On met en </w:t>
        </w:r>
      </w:ins>
      <w:ins w:id="389" w:author="Emmanuel Chateau" w:date="2013-05-18T20:19:00Z">
        <w:r w:rsidR="00742A88">
          <w:t>« </w:t>
        </w:r>
      </w:ins>
      <w:ins w:id="390" w:author="Emmanuel Chateau" w:date="2013-05-18T20:06:00Z">
        <w:r w:rsidR="00002A19">
          <w:t xml:space="preserve">Titre </w:t>
        </w:r>
      </w:ins>
      <w:ins w:id="391" w:author="Emmanuel Chateau" w:date="2013-05-18T20:16:00Z">
        <w:r w:rsidR="00C307A4">
          <w:t>3</w:t>
        </w:r>
      </w:ins>
      <w:ins w:id="392" w:author="Emmanuel Chateau" w:date="2013-05-18T20:19:00Z">
        <w:r w:rsidR="00742A88">
          <w:t> » du modèle de Sophie</w:t>
        </w:r>
      </w:ins>
      <w:ins w:id="393" w:author="Emmanuel Chateau" w:date="2013-05-18T20:11:00Z">
        <w:r>
          <w:t xml:space="preserve"> le contenu de head</w:t>
        </w:r>
      </w:ins>
      <w:ins w:id="394" w:author="Emmanuel Chateau" w:date="2013-05-18T20:07:00Z">
        <w:r w:rsidR="00002A19">
          <w:t> :</w:t>
        </w:r>
      </w:ins>
      <w:ins w:id="395" w:author="Emmanuel Chateau" w:date="2013-05-18T20:06:00Z">
        <w:r w:rsidR="00002A19">
          <w:t xml:space="preserve"> </w:t>
        </w:r>
      </w:ins>
      <w:ins w:id="396" w:author="Emmanuel Chateau" w:date="2013-05-18T20:07:00Z">
        <w:r w:rsidR="00002A19">
          <w:t>front/div</w:t>
        </w:r>
      </w:ins>
      <w:ins w:id="397" w:author="Emmanuel Chateau" w:date="2013-05-18T20:16:00Z">
        <w:r w:rsidR="004417C6">
          <w:t>[@type=</w:t>
        </w:r>
      </w:ins>
      <w:ins w:id="398" w:author="Emmanuel Chateau" w:date="2013-05-18T20:17:00Z">
        <w:r w:rsidR="004417C6">
          <w:rPr>
            <w:rFonts w:ascii="Times New Roman" w:hAnsi="Times New Roman" w:cs="Times New Roman"/>
            <w:color w:val="006666"/>
          </w:rPr>
          <w:t>"</w:t>
        </w:r>
      </w:ins>
      <w:ins w:id="399" w:author="Emmanuel Chateau" w:date="2013-05-18T20:16:00Z">
        <w:r w:rsidR="004417C6">
          <w:t>introduction</w:t>
        </w:r>
      </w:ins>
      <w:ins w:id="400" w:author="Emmanuel Chateau" w:date="2013-05-18T20:17:00Z">
        <w:r w:rsidR="004417C6">
          <w:rPr>
            <w:rFonts w:ascii="Times New Roman" w:hAnsi="Times New Roman" w:cs="Times New Roman"/>
            <w:color w:val="006666"/>
          </w:rPr>
          <w:t>"</w:t>
        </w:r>
      </w:ins>
      <w:ins w:id="401" w:author="Emmanuel Chateau" w:date="2013-05-18T20:07:00Z">
        <w:r w:rsidR="00002A19">
          <w:t>/head</w:t>
        </w:r>
      </w:ins>
      <w:ins w:id="402" w:author="Emmanuel Chateau" w:date="2013-05-18T20:17:00Z">
        <w:r w:rsidR="004417C6">
          <w:t xml:space="preserve"> s’il est présent</w:t>
        </w:r>
      </w:ins>
    </w:p>
    <w:p w14:paraId="3E7B5820" w14:textId="77777777" w:rsidR="00002A19" w:rsidRDefault="00002A19" w:rsidP="002A79D4">
      <w:pPr>
        <w:rPr>
          <w:ins w:id="403" w:author="Emmanuel Chateau" w:date="2013-05-18T20:01:00Z"/>
        </w:rPr>
      </w:pPr>
    </w:p>
    <w:p w14:paraId="2559234F" w14:textId="0E304EB5" w:rsidR="002D4EBB" w:rsidRDefault="003529D1" w:rsidP="002A79D4">
      <w:pPr>
        <w:rPr>
          <w:ins w:id="404" w:author="Emmanuel Chateau" w:date="2013-05-18T20:11:00Z"/>
        </w:rPr>
      </w:pPr>
      <w:ins w:id="405" w:author="Emmanuel Chateau" w:date="2013-05-18T20:01:00Z">
        <w:r>
          <w:t>Générer la liste des articles</w:t>
        </w:r>
      </w:ins>
      <w:ins w:id="406" w:author="Emmanuel Chateau" w:date="2013-05-18T20:11:00Z">
        <w:r w:rsidR="002D4EBB">
          <w:t xml:space="preserve"> dans une division à partir de </w:t>
        </w:r>
      </w:ins>
      <w:ins w:id="407" w:author="Emmanuel Chateau" w:date="2013-05-18T20:12:00Z">
        <w:r w:rsidR="002D4EBB">
          <w:t>divGen n=”content” type=”content”.</w:t>
        </w:r>
      </w:ins>
    </w:p>
    <w:p w14:paraId="57867EEC" w14:textId="4BA801F5" w:rsidR="002D4EBB" w:rsidRDefault="002D4EBB" w:rsidP="002A79D4">
      <w:pPr>
        <w:rPr>
          <w:ins w:id="408" w:author="Emmanuel Chateau" w:date="2013-05-18T20:11:00Z"/>
        </w:rPr>
      </w:pPr>
      <w:ins w:id="409" w:author="Emmanuel Chateau" w:date="2013-05-18T20:11:00Z">
        <w:r>
          <w:t xml:space="preserve">On affiche le titre fourni avec head en </w:t>
        </w:r>
      </w:ins>
      <w:ins w:id="410" w:author="Emmanuel Chateau" w:date="2013-05-18T20:19:00Z">
        <w:r w:rsidR="001E2DF4">
          <w:t>« </w:t>
        </w:r>
      </w:ins>
      <w:ins w:id="411" w:author="Emmanuel Chateau" w:date="2013-05-18T20:11:00Z">
        <w:r>
          <w:t xml:space="preserve">titre </w:t>
        </w:r>
      </w:ins>
      <w:ins w:id="412" w:author="Emmanuel Chateau" w:date="2013-05-18T20:17:00Z">
        <w:r w:rsidR="001E2DF4">
          <w:t>4</w:t>
        </w:r>
      </w:ins>
      <w:ins w:id="413" w:author="Emmanuel Chateau" w:date="2013-05-18T20:19:00Z">
        <w:r w:rsidR="001E2DF4">
          <w:t> »</w:t>
        </w:r>
        <w:r w:rsidR="00742A88">
          <w:t xml:space="preserve"> du modèle de Sophie</w:t>
        </w:r>
        <w:r w:rsidR="001E2DF4">
          <w:t>.</w:t>
        </w:r>
      </w:ins>
    </w:p>
    <w:p w14:paraId="757164CF" w14:textId="77777777" w:rsidR="001E2DF4" w:rsidRDefault="001E2DF4" w:rsidP="002A79D4">
      <w:pPr>
        <w:rPr>
          <w:ins w:id="414" w:author="Emmanuel Chateau" w:date="2013-05-18T20:18:00Z"/>
        </w:rPr>
      </w:pPr>
    </w:p>
    <w:p w14:paraId="08689077" w14:textId="77777777" w:rsidR="002D4EBB" w:rsidRDefault="002D4EBB" w:rsidP="002A79D4">
      <w:pPr>
        <w:rPr>
          <w:ins w:id="415" w:author="Emmanuel Chateau" w:date="2013-05-18T20:12:00Z"/>
        </w:rPr>
      </w:pPr>
      <w:ins w:id="416" w:author="Emmanuel Chateau" w:date="2013-05-18T20:12:00Z">
        <w:r>
          <w:t>La liste des articles contient les éléments suivants :</w:t>
        </w:r>
      </w:ins>
    </w:p>
    <w:p w14:paraId="176B4636" w14:textId="6CAAEA66" w:rsidR="002D4EBB" w:rsidRDefault="00E47087">
      <w:pPr>
        <w:pStyle w:val="Paragraphedeliste"/>
        <w:numPr>
          <w:ilvl w:val="0"/>
          <w:numId w:val="2"/>
        </w:numPr>
        <w:rPr>
          <w:ins w:id="417" w:author="Emmanuel Chateau" w:date="2013-05-18T20:12:00Z"/>
        </w:rPr>
        <w:pPrChange w:id="418" w:author="Emmanuel Chateau" w:date="2013-05-18T20:12:00Z">
          <w:pPr/>
        </w:pPrChange>
      </w:pPr>
      <w:ins w:id="419" w:author="Emmanuel Chateau" w:date="2013-05-18T20:02:00Z">
        <w:r>
          <w:t>les titres de</w:t>
        </w:r>
      </w:ins>
      <w:ins w:id="420" w:author="Emmanuel Chateau" w:date="2013-05-18T20:13:00Z">
        <w:r w:rsidR="002D4EBB">
          <w:t xml:space="preserve"> chacun des</w:t>
        </w:r>
      </w:ins>
      <w:ins w:id="421" w:author="Emmanuel Chateau" w:date="2013-05-18T20:02:00Z">
        <w:r>
          <w:t xml:space="preserve"> articles </w:t>
        </w:r>
      </w:ins>
      <w:ins w:id="422" w:author="Emmanuel Chateau" w:date="2013-05-18T20:12:00Z">
        <w:r w:rsidR="002D4EBB">
          <w:t xml:space="preserve">de la rubrique </w:t>
        </w:r>
      </w:ins>
      <w:ins w:id="423" w:author="Emmanuel Chateau" w:date="2013-05-18T20:02:00Z">
        <w:r>
          <w:t>(</w:t>
        </w:r>
        <w:r w:rsidRPr="00D90C3C">
          <w:rPr>
            <w:rStyle w:val="lev"/>
          </w:rPr>
          <w:t>titlePart</w:t>
        </w:r>
        <w:r>
          <w:t xml:space="preserve"> de </w:t>
        </w:r>
        <w:r w:rsidRPr="00D90C3C">
          <w:rPr>
            <w:rStyle w:val="lev"/>
          </w:rPr>
          <w:t>pageTitle</w:t>
        </w:r>
        <w:r>
          <w:t xml:space="preserve"> de chacun des articles inclus</w:t>
        </w:r>
      </w:ins>
      <w:ins w:id="424" w:author="Emmanuel Chateau" w:date="2013-05-18T20:12:00Z">
        <w:r w:rsidR="002D4EBB">
          <w:t xml:space="preserve"> dans le corpus de la rubrique</w:t>
        </w:r>
      </w:ins>
      <w:ins w:id="425" w:author="Emmanuel Chateau" w:date="2013-05-18T20:02:00Z">
        <w:r>
          <w:t>)</w:t>
        </w:r>
      </w:ins>
      <w:ins w:id="426" w:author="Emmanuel Chateau" w:date="2013-05-18T20:19:00Z">
        <w:r w:rsidR="001E2DF4">
          <w:t xml:space="preserve"> en « Intertitre » du modèle de Sophie,</w:t>
        </w:r>
      </w:ins>
    </w:p>
    <w:p w14:paraId="5380B980" w14:textId="50DA95A0" w:rsidR="002D4EBB" w:rsidRDefault="002D4EBB">
      <w:pPr>
        <w:pStyle w:val="Paragraphedeliste"/>
        <w:numPr>
          <w:ilvl w:val="0"/>
          <w:numId w:val="2"/>
        </w:numPr>
        <w:rPr>
          <w:ins w:id="427" w:author="Emmanuel Chateau" w:date="2013-05-18T20:02:00Z"/>
        </w:rPr>
        <w:pPrChange w:id="428" w:author="Emmanuel Chateau" w:date="2013-05-18T20:12:00Z">
          <w:pPr/>
        </w:pPrChange>
      </w:pPr>
      <w:ins w:id="429" w:author="Emmanuel Chateau" w:date="2013-05-18T20:12:00Z">
        <w:r>
          <w:t xml:space="preserve">les </w:t>
        </w:r>
      </w:ins>
      <w:ins w:id="430" w:author="Emmanuel Chateau" w:date="2013-05-18T20:02:00Z">
        <w:r w:rsidR="00E47087">
          <w:t>auteur</w:t>
        </w:r>
      </w:ins>
      <w:ins w:id="431" w:author="Emmanuel Chateau" w:date="2013-05-18T20:12:00Z">
        <w:r>
          <w:t>s</w:t>
        </w:r>
      </w:ins>
      <w:ins w:id="432" w:author="Emmanuel Chateau" w:date="2013-05-18T20:02:00Z">
        <w:r w:rsidR="00E47087">
          <w:t xml:space="preserve"> </w:t>
        </w:r>
      </w:ins>
      <w:ins w:id="433" w:author="Emmanuel Chateau" w:date="2013-05-18T20:13:00Z">
        <w:r>
          <w:t>de chacun des articles de la rubrique</w:t>
        </w:r>
      </w:ins>
      <w:ins w:id="434" w:author="Emmanuel Chateau" w:date="2013-05-18T20:12:00Z">
        <w:r>
          <w:t xml:space="preserve"> </w:t>
        </w:r>
      </w:ins>
      <w:ins w:id="435" w:author="Emmanuel Chateau" w:date="2013-05-18T20:02:00Z">
        <w:r w:rsidR="00E47087">
          <w:t>(</w:t>
        </w:r>
        <w:r w:rsidR="00E47087" w:rsidRPr="00D90C3C">
          <w:rPr>
            <w:rStyle w:val="lev"/>
          </w:rPr>
          <w:t>docAuthor</w:t>
        </w:r>
        <w:r w:rsidR="00E47087">
          <w:t xml:space="preserve"> de </w:t>
        </w:r>
        <w:r w:rsidR="00E47087" w:rsidRPr="00D90C3C">
          <w:rPr>
            <w:rStyle w:val="lev"/>
          </w:rPr>
          <w:t>pageTitle</w:t>
        </w:r>
        <w:r>
          <w:t>)</w:t>
        </w:r>
      </w:ins>
      <w:ins w:id="436" w:author="Emmanuel Chateau" w:date="2013-05-18T20:19:00Z">
        <w:r w:rsidR="001E2DF4">
          <w:t xml:space="preserve"> « en Auteur, Titre » du modèle de Sophie</w:t>
        </w:r>
      </w:ins>
      <w:ins w:id="437" w:author="Emmanuel Chateau" w:date="2013-05-18T20:02:00Z">
        <w:r>
          <w:t>,</w:t>
        </w:r>
      </w:ins>
    </w:p>
    <w:p w14:paraId="122BEBE1" w14:textId="1C203B22" w:rsidR="006979A4" w:rsidRDefault="002D4EBB">
      <w:pPr>
        <w:pStyle w:val="Paragraphedeliste"/>
        <w:numPr>
          <w:ilvl w:val="0"/>
          <w:numId w:val="2"/>
        </w:numPr>
        <w:rPr>
          <w:ins w:id="438" w:author="Emmanuel Chateau" w:date="2013-05-18T20:21:00Z"/>
        </w:rPr>
        <w:pPrChange w:id="439" w:author="Emmanuel Chateau" w:date="2013-05-18T20:12:00Z">
          <w:pPr/>
        </w:pPrChange>
      </w:pPr>
      <w:ins w:id="440" w:author="Emmanuel Chateau" w:date="2013-05-18T20:13:00Z">
        <w:r>
          <w:t xml:space="preserve">le résumé de présentation de chacun des articles de la rubrique </w:t>
        </w:r>
      </w:ins>
      <w:ins w:id="441" w:author="Emmanuel Chateau" w:date="2013-05-18T20:02:00Z">
        <w:r w:rsidR="00E47087">
          <w:t xml:space="preserve">(div </w:t>
        </w:r>
        <w:r w:rsidR="00E47087" w:rsidRPr="00D90C3C">
          <w:rPr>
            <w:rStyle w:val="Forteaccentuation"/>
          </w:rPr>
          <w:t>type</w:t>
        </w:r>
        <w:r w:rsidR="00E47087">
          <w:t>=”</w:t>
        </w:r>
        <w:r w:rsidR="00E47087" w:rsidRPr="00D90C3C">
          <w:rPr>
            <w:rStyle w:val="Accentuation"/>
          </w:rPr>
          <w:t>abstract</w:t>
        </w:r>
        <w:r w:rsidR="00E47087">
          <w:t>”).</w:t>
        </w:r>
      </w:ins>
    </w:p>
    <w:p w14:paraId="737F93B0" w14:textId="77777777" w:rsidR="0081393C" w:rsidRDefault="0081393C" w:rsidP="002A79D4">
      <w:pPr>
        <w:rPr>
          <w:ins w:id="442" w:author="Emmanuel Chateau" w:date="2013-05-18T20:04:00Z"/>
        </w:rPr>
      </w:pPr>
    </w:p>
    <w:p w14:paraId="45FDFB7A" w14:textId="3BA55C8D" w:rsidR="009105D4" w:rsidRPr="009105D4" w:rsidRDefault="009105D4" w:rsidP="002A79D4">
      <w:pPr>
        <w:rPr>
          <w:ins w:id="443" w:author="Emmanuel Chateau" w:date="2013-05-18T20:02:00Z"/>
          <w:b/>
          <w:rPrChange w:id="444" w:author="Emmanuel Chateau" w:date="2013-05-18T20:04:00Z">
            <w:rPr>
              <w:ins w:id="445" w:author="Emmanuel Chateau" w:date="2013-05-18T20:02:00Z"/>
            </w:rPr>
          </w:rPrChange>
        </w:rPr>
      </w:pPr>
      <w:ins w:id="446" w:author="Emmanuel Chateau" w:date="2013-05-18T20:04:00Z">
        <w:r w:rsidRPr="009105D4">
          <w:rPr>
            <w:b/>
            <w:rPrChange w:id="447" w:author="Emmanuel Chateau" w:date="2013-05-18T20:04:00Z">
              <w:rPr/>
            </w:rPrChange>
          </w:rPr>
          <w:t>Marge à gauche</w:t>
        </w:r>
      </w:ins>
    </w:p>
    <w:p w14:paraId="0051B589" w14:textId="0C97EDD2" w:rsidR="0081393C" w:rsidRDefault="0081393C" w:rsidP="002A79D4">
      <w:pPr>
        <w:rPr>
          <w:ins w:id="448" w:author="Emmanuel Chateau" w:date="2013-05-18T20:05:00Z"/>
        </w:rPr>
      </w:pPr>
      <w:ins w:id="449" w:author="Emmanuel Chateau" w:date="2013-05-18T20:02:00Z">
        <w:r>
          <w:t>Dans la marge à gauche, afficher</w:t>
        </w:r>
      </w:ins>
      <w:ins w:id="450" w:author="Emmanuel Chateau" w:date="2013-05-18T20:04:00Z">
        <w:r w:rsidR="009105D4">
          <w:t xml:space="preserve"> : </w:t>
        </w:r>
      </w:ins>
    </w:p>
    <w:p w14:paraId="264A2E8D" w14:textId="392F4A29" w:rsidR="009105D4" w:rsidRDefault="009105D4" w:rsidP="002A79D4">
      <w:pPr>
        <w:rPr>
          <w:ins w:id="451" w:author="Emmanuel Chateau" w:date="2013-05-18T20:04:00Z"/>
        </w:rPr>
      </w:pPr>
      <w:ins w:id="452" w:author="Emmanuel Chateau" w:date="2013-05-18T20:05:00Z">
        <w:r>
          <w:t>Le titre de la page de présentation : contenu de titlePart de pageTitle.</w:t>
        </w:r>
      </w:ins>
    </w:p>
    <w:p w14:paraId="5712F042" w14:textId="23522CB8" w:rsidR="009105D4" w:rsidRDefault="009105D4" w:rsidP="002A79D4">
      <w:pPr>
        <w:rPr>
          <w:ins w:id="453" w:author="Emmanuel Chateau" w:date="2013-05-18T20:04:00Z"/>
        </w:rPr>
      </w:pPr>
      <w:ins w:id="454" w:author="Emmanuel Chateau" w:date="2013-05-18T20:04:00Z">
        <w:r>
          <w:t>La liste des articles de la rubrique. (titlePart de pageTitle de chacun des articles inclus dans le corpus</w:t>
        </w:r>
      </w:ins>
      <w:ins w:id="455" w:author="Emmanuel Chateau" w:date="2013-05-18T20:14:00Z">
        <w:r w:rsidR="00481797">
          <w:t xml:space="preserve"> de la rubrique</w:t>
        </w:r>
      </w:ins>
      <w:ins w:id="456" w:author="Emmanuel Chateau" w:date="2013-05-18T20:04:00Z">
        <w:r>
          <w:t>)</w:t>
        </w:r>
      </w:ins>
    </w:p>
    <w:p w14:paraId="3B8B3C99" w14:textId="77777777" w:rsidR="009105D4" w:rsidRDefault="009105D4" w:rsidP="002A79D4">
      <w:pPr>
        <w:rPr>
          <w:ins w:id="457" w:author="Emmanuel Chateau" w:date="2013-05-18T20:03:00Z"/>
        </w:rPr>
      </w:pPr>
    </w:p>
    <w:p w14:paraId="4BF299B5" w14:textId="3119CD78" w:rsidR="003974B6" w:rsidRDefault="0078106A" w:rsidP="002A79D4">
      <w:pPr>
        <w:rPr>
          <w:ins w:id="458" w:author="Emmanuel Chateau" w:date="2013-05-18T20:23:00Z"/>
        </w:rPr>
      </w:pPr>
      <w:ins w:id="459" w:author="Emmanuel Chateau" w:date="2013-05-18T20:05:00Z">
        <w:r>
          <w:t>Sur les pages d</w:t>
        </w:r>
      </w:ins>
      <w:ins w:id="460" w:author="Emmanuel Chateau" w:date="2013-05-18T20:06:00Z">
        <w:r>
          <w:t>’accueil de chacune des rubriques</w:t>
        </w:r>
      </w:ins>
      <w:ins w:id="461" w:author="Emmanuel Chateau" w:date="2013-05-18T20:03:00Z">
        <w:r w:rsidR="003974B6">
          <w:t>, il n’y a pas de fichier à télécharger</w:t>
        </w:r>
        <w:r w:rsidR="000F35BD">
          <w:t>.</w:t>
        </w:r>
      </w:ins>
    </w:p>
    <w:p w14:paraId="1286FF80" w14:textId="77777777" w:rsidR="003512EC" w:rsidRDefault="003512EC" w:rsidP="002A79D4">
      <w:pPr>
        <w:rPr>
          <w:ins w:id="462" w:author="Emmanuel Chateau" w:date="2013-05-18T20:23:00Z"/>
        </w:rPr>
      </w:pPr>
    </w:p>
    <w:p w14:paraId="60049AEE" w14:textId="0F4C0642" w:rsidR="003512EC" w:rsidRDefault="003512EC" w:rsidP="002A79D4">
      <w:ins w:id="463" w:author="Emmanuel Chateau" w:date="2013-05-18T20:23:00Z">
        <w:r>
          <w:t xml:space="preserve">[les pages doivent ressembler à ce genre de présentation : </w:t>
        </w:r>
        <w:r w:rsidRPr="003512EC">
          <w:t>http://nrt.revues.org/566</w:t>
        </w:r>
        <w:r>
          <w:t>]</w:t>
        </w:r>
      </w:ins>
    </w:p>
    <w:p w14:paraId="21ACA6A4" w14:textId="77777777" w:rsidR="002A79D4" w:rsidRPr="004165A5" w:rsidRDefault="002A79D4" w:rsidP="002A79D4"/>
    <w:p w14:paraId="3F62E1E9" w14:textId="4F8178A4" w:rsidR="00F73CA5" w:rsidRDefault="00F73CA5" w:rsidP="00F73CA5">
      <w:pPr>
        <w:pStyle w:val="Titre2"/>
        <w:rPr>
          <w:ins w:id="464" w:author="Emmanuel Chateau" w:date="2013-05-18T20:25:00Z"/>
        </w:rPr>
      </w:pPr>
      <w:bookmarkStart w:id="465" w:name="_Toc230401055"/>
      <w:ins w:id="466" w:author="Emmanuel Chateau" w:date="2013-05-18T20:25:00Z">
        <w:r>
          <w:t>Pages des parties éditoriales du site</w:t>
        </w:r>
      </w:ins>
    </w:p>
    <w:p w14:paraId="122AF423" w14:textId="631F480B" w:rsidR="00F73CA5" w:rsidRDefault="00842189">
      <w:pPr>
        <w:pStyle w:val="Titre3"/>
        <w:rPr>
          <w:ins w:id="467" w:author="Emmanuel Chateau" w:date="2013-05-18T20:26:00Z"/>
        </w:rPr>
        <w:pPrChange w:id="468" w:author="Emmanuel Chateau" w:date="2013-05-18T20:25:00Z">
          <w:pPr>
            <w:pStyle w:val="Titre2"/>
          </w:pPr>
        </w:pPrChange>
      </w:pPr>
      <w:ins w:id="469" w:author="Emmanuel Chateau" w:date="2013-05-18T20:26:00Z">
        <w:r>
          <w:t>Colonne principale</w:t>
        </w:r>
      </w:ins>
    </w:p>
    <w:p w14:paraId="48BF914E" w14:textId="53115A0B" w:rsidR="00BD40D2" w:rsidRDefault="00E94B76">
      <w:pPr>
        <w:rPr>
          <w:ins w:id="470" w:author="Emmanuel Chateau" w:date="2013-05-18T20:36:00Z"/>
        </w:rPr>
        <w:pPrChange w:id="471" w:author="Emmanuel Chateau" w:date="2013-05-18T20:26:00Z">
          <w:pPr>
            <w:pStyle w:val="Titre2"/>
          </w:pPr>
        </w:pPrChange>
      </w:pPr>
      <w:ins w:id="472" w:author="Emmanuel Chateau" w:date="2013-05-18T20:35:00Z">
        <w:r>
          <w:t>Suivre les règles graphiques proposées dans la charte graphique</w:t>
        </w:r>
      </w:ins>
      <w:ins w:id="473" w:author="Emmanuel Chateau" w:date="2013-05-18T20:36:00Z">
        <w:r w:rsidR="004340CB">
          <w:t>.</w:t>
        </w:r>
      </w:ins>
    </w:p>
    <w:p w14:paraId="20987B03" w14:textId="54F4CC3D" w:rsidR="00670AE8" w:rsidRDefault="00670AE8">
      <w:pPr>
        <w:pStyle w:val="Paragraphedeliste"/>
        <w:numPr>
          <w:ilvl w:val="0"/>
          <w:numId w:val="2"/>
        </w:numPr>
        <w:rPr>
          <w:ins w:id="474" w:author="Emmanuel Chateau" w:date="2013-05-18T20:37:00Z"/>
        </w:rPr>
        <w:pPrChange w:id="475" w:author="Emmanuel Chateau" w:date="2013-05-18T20:37:00Z">
          <w:pPr>
            <w:pStyle w:val="Titre2"/>
          </w:pPr>
        </w:pPrChange>
      </w:pPr>
      <w:ins w:id="476" w:author="Emmanuel Chateau" w:date="2013-05-18T20:37:00Z">
        <w:r>
          <w:t>Titre 1 : titlePart @type=”main” de titlePage ou titlePage sans attribut type.</w:t>
        </w:r>
      </w:ins>
    </w:p>
    <w:p w14:paraId="5B4669F0" w14:textId="77777777" w:rsidR="00670AE8" w:rsidRDefault="00670AE8">
      <w:pPr>
        <w:pStyle w:val="Paragraphedeliste"/>
        <w:numPr>
          <w:ilvl w:val="0"/>
          <w:numId w:val="2"/>
        </w:numPr>
        <w:rPr>
          <w:ins w:id="477" w:author="Emmanuel Chateau" w:date="2013-05-18T20:37:00Z"/>
        </w:rPr>
        <w:pPrChange w:id="478" w:author="Emmanuel Chateau" w:date="2013-05-18T20:37:00Z">
          <w:pPr>
            <w:pStyle w:val="Titre2"/>
          </w:pPr>
        </w:pPrChange>
      </w:pPr>
      <w:ins w:id="479" w:author="Emmanuel Chateau" w:date="2013-05-18T20:37:00Z">
        <w:r>
          <w:t>Titre 2 : titlePart @type=”sub”</w:t>
        </w:r>
      </w:ins>
    </w:p>
    <w:p w14:paraId="763E6764" w14:textId="574BBB39" w:rsidR="004340CB" w:rsidRDefault="00670AE8">
      <w:pPr>
        <w:pStyle w:val="Paragraphedeliste"/>
        <w:numPr>
          <w:ilvl w:val="0"/>
          <w:numId w:val="2"/>
        </w:numPr>
        <w:rPr>
          <w:ins w:id="480" w:author="Emmanuel Chateau" w:date="2013-05-18T20:37:00Z"/>
        </w:rPr>
        <w:pPrChange w:id="481" w:author="Emmanuel Chateau" w:date="2013-05-18T20:37:00Z">
          <w:pPr>
            <w:pStyle w:val="Titre2"/>
          </w:pPr>
        </w:pPrChange>
      </w:pPr>
      <w:ins w:id="482" w:author="Emmanuel Chateau" w:date="2013-05-18T20:37:00Z">
        <w:r>
          <w:t xml:space="preserve">Titre 3 : </w:t>
        </w:r>
      </w:ins>
      <w:ins w:id="483" w:author="Emmanuel Chateau" w:date="2013-05-18T20:36:00Z">
        <w:r w:rsidR="00AA541B">
          <w:t>au lieu de préface, prend @type=”introduction”</w:t>
        </w:r>
      </w:ins>
    </w:p>
    <w:p w14:paraId="0F5A4ED4" w14:textId="789ED500" w:rsidR="00670AE8" w:rsidRDefault="00670AE8">
      <w:pPr>
        <w:pStyle w:val="Paragraphedeliste"/>
        <w:numPr>
          <w:ilvl w:val="0"/>
          <w:numId w:val="2"/>
        </w:numPr>
        <w:rPr>
          <w:ins w:id="484" w:author="Emmanuel Chateau" w:date="2013-05-18T20:38:00Z"/>
        </w:rPr>
        <w:pPrChange w:id="485" w:author="Emmanuel Chateau" w:date="2013-05-18T20:37:00Z">
          <w:pPr>
            <w:pStyle w:val="Titre2"/>
          </w:pPr>
        </w:pPrChange>
      </w:pPr>
      <w:ins w:id="486" w:author="Emmanuel Chateau" w:date="2013-05-18T20:37:00Z">
        <w:r>
          <w:t xml:space="preserve">Titre 4 : </w:t>
        </w:r>
      </w:ins>
      <w:ins w:id="487" w:author="Emmanuel Chateau" w:date="2013-05-18T20:38:00Z">
        <w:r w:rsidR="00E4615B">
          <w:t>@type=”</w:t>
        </w:r>
      </w:ins>
      <w:ins w:id="488" w:author="Emmanuel Chateau" w:date="2013-05-18T20:40:00Z">
        <w:r w:rsidR="004E589C">
          <w:t>part</w:t>
        </w:r>
      </w:ins>
      <w:ins w:id="489" w:author="Emmanuel Chateau" w:date="2013-05-18T20:38:00Z">
        <w:r w:rsidR="00E4615B">
          <w:t>”</w:t>
        </w:r>
      </w:ins>
      <w:ins w:id="490" w:author="Emmanuel Chateau" w:date="2013-05-18T20:40:00Z">
        <w:r w:rsidR="004E589C">
          <w:t xml:space="preserve"> (je vais tout remonter d’un niveau)</w:t>
        </w:r>
      </w:ins>
    </w:p>
    <w:p w14:paraId="05EA384B" w14:textId="57DB9A06" w:rsidR="00E4615B" w:rsidRDefault="00E4615B">
      <w:pPr>
        <w:pStyle w:val="Paragraphedeliste"/>
        <w:numPr>
          <w:ilvl w:val="0"/>
          <w:numId w:val="2"/>
        </w:numPr>
        <w:rPr>
          <w:ins w:id="491" w:author="Emmanuel Chateau" w:date="2013-05-18T20:39:00Z"/>
        </w:rPr>
        <w:pPrChange w:id="492" w:author="Emmanuel Chateau" w:date="2013-05-18T20:37:00Z">
          <w:pPr>
            <w:pStyle w:val="Titre2"/>
          </w:pPr>
        </w:pPrChange>
      </w:pPr>
      <w:ins w:id="493" w:author="Emmanuel Chateau" w:date="2013-05-18T20:38:00Z">
        <w:r>
          <w:t>Titre 5 : @type=”</w:t>
        </w:r>
      </w:ins>
      <w:ins w:id="494" w:author="Emmanuel Chateau" w:date="2013-05-18T20:40:00Z">
        <w:r w:rsidR="004E589C">
          <w:t>chapter</w:t>
        </w:r>
      </w:ins>
      <w:ins w:id="495" w:author="Emmanuel Chateau" w:date="2013-05-18T20:38:00Z">
        <w:r>
          <w:t>”</w:t>
        </w:r>
      </w:ins>
    </w:p>
    <w:p w14:paraId="4878540A" w14:textId="58609665" w:rsidR="00E4615B" w:rsidRDefault="00E4615B">
      <w:pPr>
        <w:pStyle w:val="Paragraphedeliste"/>
        <w:numPr>
          <w:ilvl w:val="0"/>
          <w:numId w:val="2"/>
        </w:numPr>
        <w:rPr>
          <w:ins w:id="496" w:author="Emmanuel Chateau" w:date="2013-05-18T20:39:00Z"/>
        </w:rPr>
        <w:pPrChange w:id="497" w:author="Emmanuel Chateau" w:date="2013-05-18T20:37:00Z">
          <w:pPr>
            <w:pStyle w:val="Titre2"/>
          </w:pPr>
        </w:pPrChange>
      </w:pPr>
      <w:ins w:id="498" w:author="Emmanuel Chateau" w:date="2013-05-18T20:39:00Z">
        <w:r>
          <w:t>Inter</w:t>
        </w:r>
      </w:ins>
      <w:ins w:id="499" w:author="Emmanuel Chateau" w:date="2013-05-18T20:41:00Z">
        <w:r w:rsidR="004E589C">
          <w:t>t</w:t>
        </w:r>
      </w:ins>
      <w:ins w:id="500" w:author="Emmanuel Chateau" w:date="2013-05-18T20:39:00Z">
        <w:r>
          <w:t>itre : @type=”</w:t>
        </w:r>
      </w:ins>
      <w:ins w:id="501" w:author="Emmanuel Chateau" w:date="2013-05-18T20:41:00Z">
        <w:r w:rsidR="004E589C">
          <w:t>section</w:t>
        </w:r>
      </w:ins>
      <w:ins w:id="502" w:author="Emmanuel Chateau" w:date="2013-05-18T20:39:00Z">
        <w:r>
          <w:t>”</w:t>
        </w:r>
      </w:ins>
    </w:p>
    <w:p w14:paraId="1FCE4D33" w14:textId="77777777" w:rsidR="00310CF1" w:rsidRPr="00BD40D2" w:rsidRDefault="00310CF1">
      <w:pPr>
        <w:rPr>
          <w:ins w:id="503" w:author="Emmanuel Chateau" w:date="2013-05-18T20:25:00Z"/>
        </w:rPr>
        <w:pPrChange w:id="504" w:author="Emmanuel Chateau" w:date="2013-05-18T20:26:00Z">
          <w:pPr>
            <w:pStyle w:val="Titre2"/>
          </w:pPr>
        </w:pPrChange>
      </w:pPr>
    </w:p>
    <w:p w14:paraId="77819A72" w14:textId="26CEB929" w:rsidR="002A79D4" w:rsidRDefault="002A79D4">
      <w:pPr>
        <w:pStyle w:val="Titre3"/>
        <w:pPrChange w:id="505" w:author="Emmanuel Chateau" w:date="2013-05-18T20:25:00Z">
          <w:pPr>
            <w:pStyle w:val="Titre2"/>
          </w:pPr>
        </w:pPrChange>
      </w:pPr>
      <w:r>
        <w:t>Niveaux à afficher dans le sommaire des</w:t>
      </w:r>
      <w:ins w:id="506" w:author="Emmanuel Chateau" w:date="2013-05-18T20:24:00Z">
        <w:r w:rsidR="008C1182">
          <w:t xml:space="preserve"> pages individuelles</w:t>
        </w:r>
      </w:ins>
      <w:r>
        <w:t xml:space="preserve"> parties éditoriales du site (colonne de gauche)</w:t>
      </w:r>
      <w:bookmarkEnd w:id="465"/>
    </w:p>
    <w:p w14:paraId="420F0272" w14:textId="19ED37FD" w:rsidR="002A79D4" w:rsidRDefault="002A79D4" w:rsidP="002A79D4">
      <w:pPr>
        <w:rPr>
          <w:ins w:id="507" w:author="Emmanuel Chateau" w:date="2013-05-18T17:57:00Z"/>
        </w:rPr>
      </w:pPr>
      <w:r>
        <w:t xml:space="preserve">Contenu de l’élément </w:t>
      </w:r>
      <w:r w:rsidRPr="00D90C3C">
        <w:rPr>
          <w:rStyle w:val="lev"/>
        </w:rPr>
        <w:t>head</w:t>
      </w:r>
      <w:r>
        <w:t xml:space="preserve"> des divisions suivantes : </w:t>
      </w:r>
      <w:r w:rsidRPr="00D90C3C">
        <w:rPr>
          <w:rStyle w:val="lev"/>
        </w:rPr>
        <w:t>div</w:t>
      </w:r>
      <w:r>
        <w:t xml:space="preserve"> </w:t>
      </w:r>
      <w:r w:rsidRPr="00D90C3C">
        <w:rPr>
          <w:rStyle w:val="Forteaccentuation"/>
        </w:rPr>
        <w:t>type</w:t>
      </w:r>
      <w:r>
        <w:t>=”</w:t>
      </w:r>
      <w:r w:rsidRPr="00D90C3C">
        <w:rPr>
          <w:rStyle w:val="Accentuation"/>
        </w:rPr>
        <w:t>introduction</w:t>
      </w:r>
      <w:r>
        <w:t xml:space="preserve">”, </w:t>
      </w:r>
      <w:r w:rsidRPr="00D90C3C">
        <w:rPr>
          <w:rStyle w:val="Forteaccentuation"/>
        </w:rPr>
        <w:t>type</w:t>
      </w:r>
      <w:r>
        <w:t>=”</w:t>
      </w:r>
      <w:r w:rsidRPr="00D90C3C">
        <w:rPr>
          <w:rStyle w:val="Accentuation"/>
        </w:rPr>
        <w:t>part</w:t>
      </w:r>
      <w:r>
        <w:t xml:space="preserve">”, et div </w:t>
      </w:r>
      <w:r w:rsidRPr="00D90C3C">
        <w:rPr>
          <w:rStyle w:val="Forteaccentuation"/>
        </w:rPr>
        <w:t>type</w:t>
      </w:r>
      <w:r>
        <w:t>=”</w:t>
      </w:r>
      <w:r w:rsidRPr="00D90C3C">
        <w:rPr>
          <w:rStyle w:val="Accentuation"/>
        </w:rPr>
        <w:t>chapter</w:t>
      </w:r>
      <w:r>
        <w:t xml:space="preserve">”, </w:t>
      </w:r>
      <w:r w:rsidRPr="00D90C3C">
        <w:rPr>
          <w:rStyle w:val="lev"/>
        </w:rPr>
        <w:t>div</w:t>
      </w:r>
      <w:r>
        <w:t xml:space="preserve"> </w:t>
      </w:r>
      <w:r w:rsidRPr="00D90C3C">
        <w:rPr>
          <w:rStyle w:val="Forteaccentuation"/>
        </w:rPr>
        <w:t>type</w:t>
      </w:r>
      <w:r>
        <w:t>=”</w:t>
      </w:r>
      <w:r w:rsidRPr="00D90C3C">
        <w:rPr>
          <w:rStyle w:val="Accentuation"/>
        </w:rPr>
        <w:t>conclusion</w:t>
      </w:r>
      <w:r>
        <w:t xml:space="preserve">”, </w:t>
      </w:r>
      <w:r w:rsidRPr="00D90C3C">
        <w:rPr>
          <w:rStyle w:val="lev"/>
        </w:rPr>
        <w:t>div</w:t>
      </w:r>
      <w:r>
        <w:t xml:space="preserve"> </w:t>
      </w:r>
      <w:r w:rsidRPr="00D90C3C">
        <w:rPr>
          <w:rStyle w:val="Forteaccentuation"/>
        </w:rPr>
        <w:t>type</w:t>
      </w:r>
      <w:r>
        <w:t>=”</w:t>
      </w:r>
      <w:r w:rsidRPr="00D90C3C">
        <w:rPr>
          <w:rStyle w:val="Accentuation"/>
        </w:rPr>
        <w:t>notes</w:t>
      </w:r>
      <w:r>
        <w:t xml:space="preserve">”, </w:t>
      </w:r>
      <w:r w:rsidRPr="00D90C3C">
        <w:rPr>
          <w:rStyle w:val="lev"/>
        </w:rPr>
        <w:t>div</w:t>
      </w:r>
      <w:ins w:id="508" w:author="Emmanuel Chateau" w:date="2013-05-17T15:08:00Z">
        <w:r w:rsidR="00D90C3C">
          <w:t xml:space="preserve"> </w:t>
        </w:r>
        <w:r w:rsidR="00D90C3C" w:rsidRPr="00D90C3C">
          <w:rPr>
            <w:rStyle w:val="Forteaccentuation"/>
          </w:rPr>
          <w:t>type</w:t>
        </w:r>
      </w:ins>
      <w:r>
        <w:t>=”</w:t>
      </w:r>
      <w:r w:rsidRPr="00D90C3C">
        <w:rPr>
          <w:rStyle w:val="Accentuation"/>
        </w:rPr>
        <w:t>figures</w:t>
      </w:r>
      <w:r>
        <w:t>”</w:t>
      </w:r>
    </w:p>
    <w:p w14:paraId="54DDB325" w14:textId="77777777" w:rsidR="002A79D4" w:rsidRDefault="002A79D4" w:rsidP="002A79D4"/>
    <w:p w14:paraId="582E6337" w14:textId="77777777" w:rsidR="002A79D4" w:rsidRDefault="002A79D4">
      <w:pPr>
        <w:pStyle w:val="Titre3"/>
        <w:pPrChange w:id="509" w:author="Emmanuel Chateau" w:date="2013-05-18T20:25:00Z">
          <w:pPr>
            <w:pStyle w:val="Titre2"/>
          </w:pPr>
        </w:pPrChange>
      </w:pPr>
      <w:bookmarkStart w:id="510" w:name="_Toc230401056"/>
      <w:r>
        <w:t>Fichiers à télécharger dans les parties éditoriales du site</w:t>
      </w:r>
      <w:bookmarkEnd w:id="510"/>
    </w:p>
    <w:p w14:paraId="06A1077B" w14:textId="77777777" w:rsidR="002A79D4" w:rsidRDefault="002A79D4" w:rsidP="002A79D4">
      <w:r>
        <w:t>Comme cela était prévu dans le cahier des charges, les pages éditoriales du site peuvent comporter des fichiers à télécharger.</w:t>
      </w:r>
    </w:p>
    <w:p w14:paraId="6AA8ACA2" w14:textId="77777777" w:rsidR="002A79D4" w:rsidRDefault="002A79D4" w:rsidP="002A79D4">
      <w:pPr>
        <w:pStyle w:val="Titre6"/>
      </w:pPr>
      <w:r>
        <w:t>Encodage</w:t>
      </w:r>
    </w:p>
    <w:p w14:paraId="14954891" w14:textId="54183903" w:rsidR="00093AB2" w:rsidRDefault="002A79D4" w:rsidP="00DD26AF">
      <w:pPr>
        <w:rPr>
          <w:ins w:id="511" w:author="Emmanuel Chateau" w:date="2013-05-18T17:56:00Z"/>
        </w:rPr>
      </w:pPr>
      <w:r>
        <w:t xml:space="preserve">Le lien vers les fichiers en téléchargement est fourni dans le </w:t>
      </w:r>
      <w:r w:rsidRPr="00DC4DEC">
        <w:rPr>
          <w:rStyle w:val="lev"/>
        </w:rPr>
        <w:t>back</w:t>
      </w:r>
      <w:r>
        <w:t xml:space="preserve"> </w:t>
      </w:r>
      <w:del w:id="512" w:author="Emmanuel Chateau" w:date="2013-05-18T17:54:00Z">
        <w:r w:rsidDel="00C46DD0">
          <w:delText xml:space="preserve">dans </w:delText>
        </w:r>
      </w:del>
      <w:ins w:id="513" w:author="Emmanuel Chateau" w:date="2013-05-18T17:54:00Z">
        <w:r w:rsidR="00C46DD0">
          <w:t>à l’intérieur d’</w:t>
        </w:r>
      </w:ins>
      <w:r>
        <w:t xml:space="preserve">une division de </w:t>
      </w:r>
      <w:r w:rsidRPr="00DC4DEC">
        <w:rPr>
          <w:rStyle w:val="Forteaccentuation"/>
        </w:rPr>
        <w:t>type</w:t>
      </w:r>
      <w:r>
        <w:t xml:space="preserve"> « downloads ». Le lien vers le fichier est </w:t>
      </w:r>
      <w:del w:id="514" w:author="Emmanuel Chateau" w:date="2013-05-18T17:54:00Z">
        <w:r w:rsidDel="00C46DD0">
          <w:delText xml:space="preserve">renseigner </w:delText>
        </w:r>
      </w:del>
      <w:ins w:id="515" w:author="Emmanuel Chateau" w:date="2013-05-18T17:54:00Z">
        <w:r w:rsidR="00C46DD0">
          <w:t xml:space="preserve">renseigné </w:t>
        </w:r>
      </w:ins>
      <w:r>
        <w:t xml:space="preserve">avec un élément </w:t>
      </w:r>
      <w:r w:rsidRPr="00DC4DEC">
        <w:rPr>
          <w:rStyle w:val="lev"/>
        </w:rPr>
        <w:t>ref</w:t>
      </w:r>
      <w:r>
        <w:t xml:space="preserve"> </w:t>
      </w:r>
      <w:del w:id="516" w:author="Emmanuel Chateau" w:date="2013-05-18T17:55:00Z">
        <w:r w:rsidDel="00C46DD0">
          <w:delText xml:space="preserve">avec </w:delText>
        </w:r>
      </w:del>
      <w:ins w:id="517" w:author="Emmanuel Chateau" w:date="2013-05-18T17:55:00Z">
        <w:r w:rsidR="00C46DD0">
          <w:t xml:space="preserve">qui porte </w:t>
        </w:r>
      </w:ins>
      <w:r>
        <w:t xml:space="preserve">l’attribut </w:t>
      </w:r>
      <w:r w:rsidRPr="00DC4DEC">
        <w:rPr>
          <w:rStyle w:val="Forteaccentuation"/>
        </w:rPr>
        <w:t>type</w:t>
      </w:r>
      <w:r>
        <w:t>=”</w:t>
      </w:r>
      <w:r w:rsidRPr="00D90C3C">
        <w:rPr>
          <w:rStyle w:val="Accentuation"/>
        </w:rPr>
        <w:t>file</w:t>
      </w:r>
      <w:r>
        <w:t>”.</w:t>
      </w:r>
      <w:ins w:id="518" w:author="Emmanuel Chateau" w:date="2013-05-17T09:08:00Z">
        <w:r w:rsidR="008D6021">
          <w:t xml:space="preserve"> </w:t>
        </w:r>
      </w:ins>
      <w:ins w:id="519" w:author="Emmanuel Chateau" w:date="2013-05-18T17:55:00Z">
        <w:r w:rsidR="00C46DD0">
          <w:t>On indique le type mime d’après la liste de l’IANA (</w:t>
        </w:r>
      </w:ins>
      <w:ins w:id="520" w:author="Emmanuel Chateau" w:date="2013-05-17T10:02:00Z">
        <w:r w:rsidR="00093AB2" w:rsidRPr="00093AB2">
          <w:t>http://www.iana.org/assignments/media-types/</w:t>
        </w:r>
      </w:ins>
      <w:ins w:id="521" w:author="Emmanuel Chateau" w:date="2013-05-18T17:55:00Z">
        <w:r w:rsidR="00C46DD0">
          <w:t>)</w:t>
        </w:r>
        <w:r w:rsidR="00723055">
          <w:t xml:space="preserve"> avec l’attribut </w:t>
        </w:r>
        <w:r w:rsidR="00723055" w:rsidRPr="00723055">
          <w:rPr>
            <w:rStyle w:val="Forteaccentuation"/>
            <w:rPrChange w:id="522" w:author="Emmanuel Chateau" w:date="2013-05-18T17:55:00Z">
              <w:rPr/>
            </w:rPrChange>
          </w:rPr>
          <w:t>mimeType</w:t>
        </w:r>
        <w:r w:rsidR="00723055">
          <w:t xml:space="preserve"> pour générer l’icône de téléchargement adéquate.</w:t>
        </w:r>
      </w:ins>
    </w:p>
    <w:p w14:paraId="01C3CF56" w14:textId="04D78B10" w:rsidR="00AD3F1D" w:rsidRDefault="00AD3F1D" w:rsidP="00DD26AF">
      <w:pPr>
        <w:rPr>
          <w:ins w:id="523" w:author="Emmanuel Chateau" w:date="2013-05-18T18:38:00Z"/>
        </w:rPr>
      </w:pPr>
      <w:ins w:id="524" w:author="Emmanuel Chateau" w:date="2013-05-18T17:56:00Z">
        <w:r>
          <w:t xml:space="preserve">Le nom du fichier est extrait du contenu de l’élément </w:t>
        </w:r>
        <w:r w:rsidRPr="00726A16">
          <w:rPr>
            <w:rStyle w:val="lev"/>
          </w:rPr>
          <w:t>p</w:t>
        </w:r>
        <w:r>
          <w:t>.</w:t>
        </w:r>
      </w:ins>
    </w:p>
    <w:p w14:paraId="0BBA3734" w14:textId="77777777" w:rsidR="00704AC4" w:rsidRPr="006578FC" w:rsidRDefault="00704AC4" w:rsidP="00DD26AF"/>
    <w:p w14:paraId="16C5E1D5" w14:textId="77777777" w:rsidR="002A79D4" w:rsidRDefault="002A79D4" w:rsidP="002A79D4">
      <w:pPr>
        <w:pStyle w:val="Titre8"/>
        <w:rPr>
          <w:ins w:id="525" w:author="Emmanuel Chateau" w:date="2013-05-17T10:00:00Z"/>
        </w:rPr>
      </w:pPr>
      <w:r>
        <w:t>Exemple</w:t>
      </w:r>
    </w:p>
    <w:p w14:paraId="407573FB"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&lt;back&gt;</w:t>
      </w:r>
    </w:p>
    <w:p w14:paraId="74EF4896" w14:textId="77777777" w:rsidR="002A79D4" w:rsidRPr="00DC4DEC" w:rsidRDefault="002A79D4" w:rsidP="002A79D4">
      <w:pPr>
        <w:ind w:left="708"/>
      </w:pPr>
      <w:r>
        <w:rPr>
          <w:rFonts w:ascii="Times New Roman" w:hAnsi="Times New Roman" w:cs="Times New Roman"/>
          <w:color w:val="003366"/>
        </w:rPr>
        <w:t>…</w:t>
      </w:r>
    </w:p>
    <w:p w14:paraId="677A940D" w14:textId="13A13789" w:rsidR="005D10C8" w:rsidRDefault="005C23A8" w:rsidP="002A79D4">
      <w:pPr>
        <w:rPr>
          <w:ins w:id="526" w:author="Emmanuel Chateau" w:date="2013-05-18T17:47:00Z"/>
          <w:rFonts w:ascii="Times New Roman" w:hAnsi="Times New Roman" w:cs="Times New Roman"/>
          <w:color w:val="003366"/>
        </w:rPr>
      </w:pPr>
      <w:ins w:id="527" w:author="Emmanuel Chateau" w:date="2013-05-17T15:02:00Z">
        <w:r>
          <w:rPr>
            <w:rFonts w:ascii="Times New Roman" w:hAnsi="Times New Roman" w:cs="Times New Roman"/>
            <w:color w:val="660066"/>
          </w:rPr>
          <w:t>&lt;!-- lien vers le fichier à télécharger --&gt;</w:t>
        </w:r>
        <w:r>
          <w:rPr>
            <w:rFonts w:ascii="Times New Roman" w:hAnsi="Times New Roman" w:cs="Times New Roman"/>
            <w:color w:val="000000"/>
          </w:rPr>
          <w:br/>
        </w:r>
      </w:ins>
      <w:ins w:id="528" w:author="Emmanuel Chateau" w:date="2013-05-18T17:48:00Z">
        <w:r w:rsidR="005D10C8">
          <w:rPr>
            <w:rFonts w:ascii="Times New Roman" w:hAnsi="Times New Roman" w:cs="Times New Roman"/>
            <w:color w:val="003366"/>
          </w:rPr>
          <w:t xml:space="preserve">    </w:t>
        </w:r>
      </w:ins>
      <w:ins w:id="529" w:author="Emmanuel Chateau" w:date="2013-05-17T15:02:00Z">
        <w:r>
          <w:rPr>
            <w:rFonts w:ascii="Times New Roman" w:hAnsi="Times New Roman" w:cs="Times New Roman"/>
            <w:color w:val="003366"/>
          </w:rPr>
          <w:t>&lt;div</w:t>
        </w:r>
        <w:r>
          <w:rPr>
            <w:rFonts w:ascii="Times New Roman" w:hAnsi="Times New Roman" w:cs="Times New Roman"/>
            <w:color w:val="FF33CC"/>
          </w:rPr>
          <w:t xml:space="preserve"> xml:lang=</w:t>
        </w:r>
        <w:r>
          <w:rPr>
            <w:rFonts w:ascii="Times New Roman" w:hAnsi="Times New Roman" w:cs="Times New Roman"/>
            <w:color w:val="006666"/>
          </w:rPr>
          <w:t>"fre"</w:t>
        </w:r>
        <w:r>
          <w:rPr>
            <w:rFonts w:ascii="Times New Roman" w:hAnsi="Times New Roman" w:cs="Times New Roman"/>
            <w:color w:val="FF33CC"/>
          </w:rPr>
          <w:t xml:space="preserve"> type=</w:t>
        </w:r>
        <w:r>
          <w:rPr>
            <w:rFonts w:ascii="Times New Roman" w:hAnsi="Times New Roman" w:cs="Times New Roman"/>
            <w:color w:val="006666"/>
          </w:rPr>
          <w:t>"downloads"</w:t>
        </w:r>
        <w:r>
          <w:rPr>
            <w:rFonts w:ascii="Times New Roman" w:hAnsi="Times New Roman" w:cs="Times New Roman"/>
            <w:color w:val="003366"/>
          </w:rPr>
          <w:t>&gt;</w:t>
        </w:r>
      </w:ins>
    </w:p>
    <w:p w14:paraId="4832CC12" w14:textId="1B39C098" w:rsidR="005C23A8" w:rsidRDefault="005D10C8" w:rsidP="005D10C8">
      <w:pPr>
        <w:rPr>
          <w:ins w:id="530" w:author="Emmanuel Chateau" w:date="2013-05-17T15:02:00Z"/>
          <w:rFonts w:ascii="Times New Roman" w:hAnsi="Times New Roman" w:cs="Times New Roman"/>
          <w:color w:val="003366"/>
        </w:rPr>
      </w:pPr>
      <w:ins w:id="531" w:author="Emmanuel Chateau" w:date="2013-05-18T17:48:00Z">
        <w:r>
          <w:rPr>
            <w:rFonts w:ascii="Times New Roman" w:hAnsi="Times New Roman" w:cs="Times New Roman"/>
            <w:color w:val="003366"/>
          </w:rPr>
          <w:t xml:space="preserve">      </w:t>
        </w:r>
      </w:ins>
      <w:ins w:id="532" w:author="Emmanuel Chateau" w:date="2013-05-18T17:49:00Z">
        <w:r w:rsidR="00984F7A">
          <w:rPr>
            <w:rFonts w:ascii="Times New Roman" w:hAnsi="Times New Roman" w:cs="Times New Roman"/>
            <w:color w:val="003366"/>
          </w:rPr>
          <w:t xml:space="preserve">          </w:t>
        </w:r>
      </w:ins>
      <w:ins w:id="533" w:author="Emmanuel Chateau" w:date="2013-05-18T17:47:00Z">
        <w:r>
          <w:rPr>
            <w:rFonts w:ascii="Times New Roman" w:hAnsi="Times New Roman" w:cs="Times New Roman"/>
            <w:color w:val="003366"/>
          </w:rPr>
          <w:t>&lt;head&gt;Téléchargements&lt;/head&gt;</w:t>
        </w:r>
      </w:ins>
      <w:ins w:id="534" w:author="Emmanuel Chateau" w:date="2013-05-17T15:02:00Z">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"../../files/programme2010.pdf"</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"application/pdf"</w:t>
        </w:r>
        <w:r w:rsidR="005C23A8">
          <w:rPr>
            <w:rFonts w:ascii="Times New Roman" w:hAnsi="Times New Roman" w:cs="Times New Roman"/>
            <w:color w:val="003366"/>
          </w:rPr>
          <w:t>&gt;</w:t>
        </w:r>
        <w:r w:rsidR="005C23A8">
          <w:rPr>
            <w:rFonts w:ascii="Times New Roman" w:hAnsi="Times New Roman" w:cs="Times New Roman"/>
            <w:color w:val="000000"/>
          </w:rPr>
          <w:t>programme</w:t>
        </w:r>
        <w:r w:rsidR="005C23A8">
          <w:rPr>
            <w:rFonts w:ascii="Times New Roman" w:hAnsi="Times New Roman" w:cs="Times New Roman"/>
            <w:color w:val="003366"/>
          </w:rPr>
          <w:t>&lt;/ref&gt;&lt;/p&gt;</w:t>
        </w:r>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"../../schema/desgodetsSchemaTEI.rnc"</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"application/xml"</w:t>
        </w:r>
        <w:r w:rsidR="005C23A8">
          <w:rPr>
            <w:rFonts w:ascii="Times New Roman" w:hAnsi="Times New Roman" w:cs="Times New Roman"/>
            <w:color w:val="003366"/>
          </w:rPr>
          <w:t>&gt;</w:t>
        </w:r>
        <w:r w:rsidR="005C23A8">
          <w:rPr>
            <w:rFonts w:ascii="Times New Roman" w:hAnsi="Times New Roman" w:cs="Times New Roman"/>
            <w:color w:val="000000"/>
          </w:rPr>
          <w:t>Schéma RelaxNG</w:t>
        </w:r>
        <w:r w:rsidR="005C23A8">
          <w:rPr>
            <w:rFonts w:ascii="Times New Roman" w:hAnsi="Times New Roman" w:cs="Times New Roman"/>
            <w:color w:val="003366"/>
          </w:rPr>
          <w:t>&lt;/ref&gt;&lt;/p&gt;</w:t>
        </w:r>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"desgodetsModel.tei.xml"</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"application/tei+xml"</w:t>
        </w:r>
        <w:r w:rsidR="005C23A8">
          <w:rPr>
            <w:rFonts w:ascii="Times New Roman" w:hAnsi="Times New Roman" w:cs="Times New Roman"/>
            <w:color w:val="003366"/>
          </w:rPr>
          <w:t>&gt;</w:t>
        </w:r>
        <w:r w:rsidR="005C23A8">
          <w:rPr>
            <w:rFonts w:ascii="Times New Roman" w:hAnsi="Times New Roman" w:cs="Times New Roman"/>
            <w:color w:val="000000"/>
          </w:rPr>
          <w:t>Fichier XML</w:t>
        </w:r>
        <w:r w:rsidR="005C23A8">
          <w:rPr>
            <w:rFonts w:ascii="Times New Roman" w:hAnsi="Times New Roman" w:cs="Times New Roman"/>
            <w:color w:val="003366"/>
          </w:rPr>
          <w:t>&lt;/ref&gt;&lt;/p&gt;</w:t>
        </w:r>
        <w:r w:rsidR="005C23A8">
          <w:rPr>
            <w:rFonts w:ascii="Times New Roman" w:hAnsi="Times New Roman" w:cs="Times New Roman"/>
            <w:color w:val="000000"/>
          </w:rPr>
          <w:br/>
        </w:r>
      </w:ins>
      <w:ins w:id="535" w:author="Emmanuel Chateau" w:date="2013-05-18T17:48:00Z">
        <w:r>
          <w:rPr>
            <w:rFonts w:ascii="Times New Roman" w:hAnsi="Times New Roman" w:cs="Times New Roman"/>
            <w:color w:val="000000"/>
          </w:rPr>
          <w:t xml:space="preserve">    </w:t>
        </w:r>
      </w:ins>
      <w:ins w:id="536" w:author="Emmanuel Chateau" w:date="2013-05-17T15:02:00Z">
        <w:r w:rsidR="005C23A8">
          <w:rPr>
            <w:rFonts w:ascii="Times New Roman" w:hAnsi="Times New Roman" w:cs="Times New Roman"/>
            <w:color w:val="003366"/>
          </w:rPr>
          <w:t>&lt;/div&gt;</w:t>
        </w:r>
      </w:ins>
    </w:p>
    <w:p w14:paraId="1AC08B9F" w14:textId="5FCBA59B" w:rsidR="002A79D4" w:rsidDel="00C67EEA" w:rsidRDefault="002A79D4" w:rsidP="002A79D4">
      <w:pPr>
        <w:rPr>
          <w:del w:id="537" w:author="Emmanuel Chateau" w:date="2013-05-17T10:07:00Z"/>
        </w:rPr>
      </w:pPr>
      <w:del w:id="538" w:author="Emmanuel Chateau" w:date="2013-05-17T15:02:00Z">
        <w:r w:rsidDel="005C23A8">
          <w:rPr>
            <w:rFonts w:ascii="Times New Roman" w:hAnsi="Times New Roman" w:cs="Times New Roman"/>
            <w:color w:val="000000"/>
          </w:rPr>
          <w:delText xml:space="preserve">            </w:delText>
        </w:r>
      </w:del>
      <w:del w:id="539" w:author="Emmanuel Chateau" w:date="2013-05-17T10:07:00Z">
        <w:r w:rsidDel="00C67EEA">
          <w:rPr>
            <w:rFonts w:ascii="Times New Roman" w:hAnsi="Times New Roman" w:cs="Times New Roman"/>
            <w:color w:val="660066"/>
          </w:rPr>
          <w:delText>&lt;!-- lien vers le fichier à télécharger --&gt;</w:delText>
        </w:r>
        <w:r w:rsidDel="00C67EEA">
          <w:rPr>
            <w:rFonts w:ascii="Times New Roman" w:hAnsi="Times New Roman" w:cs="Times New Roman"/>
            <w:color w:val="000000"/>
          </w:rPr>
          <w:br/>
          <w:delText xml:space="preserve">            </w:delText>
        </w:r>
        <w:r w:rsidDel="00C67EEA">
          <w:rPr>
            <w:rFonts w:ascii="Times New Roman" w:hAnsi="Times New Roman" w:cs="Times New Roman"/>
            <w:color w:val="003366"/>
          </w:rPr>
          <w:delText>&lt;div</w:delText>
        </w:r>
        <w:r w:rsidDel="00C67EEA">
          <w:rPr>
            <w:rFonts w:ascii="Times New Roman" w:hAnsi="Times New Roman" w:cs="Times New Roman"/>
            <w:color w:val="FF33CC"/>
          </w:rPr>
          <w:delText xml:space="preserve"> xml:lang=</w:delText>
        </w:r>
        <w:r w:rsidDel="00C67EEA">
          <w:rPr>
            <w:rFonts w:ascii="Times New Roman" w:hAnsi="Times New Roman" w:cs="Times New Roman"/>
            <w:color w:val="006666"/>
          </w:rPr>
          <w:delText>"fre"</w:delText>
        </w:r>
        <w:r w:rsidDel="00C67EEA">
          <w:rPr>
            <w:rFonts w:ascii="Times New Roman" w:hAnsi="Times New Roman" w:cs="Times New Roman"/>
            <w:color w:val="FF33CC"/>
          </w:rPr>
          <w:delText xml:space="preserve"> type=</w:delText>
        </w:r>
        <w:r w:rsidDel="00C67EEA">
          <w:rPr>
            <w:rFonts w:ascii="Times New Roman" w:hAnsi="Times New Roman" w:cs="Times New Roman"/>
            <w:color w:val="006666"/>
          </w:rPr>
          <w:delText>"downloads"</w:delText>
        </w:r>
        <w:r w:rsidDel="00C67EEA">
          <w:rPr>
            <w:rFonts w:ascii="Times New Roman" w:hAnsi="Times New Roman" w:cs="Times New Roman"/>
            <w:color w:val="003366"/>
          </w:rPr>
          <w:delText>&gt;</w:delText>
        </w:r>
        <w:r w:rsidDel="00C67EEA">
          <w:rPr>
            <w:rFonts w:ascii="Times New Roman" w:hAnsi="Times New Roman" w:cs="Times New Roman"/>
            <w:color w:val="000000"/>
          </w:rPr>
          <w:br/>
          <w:delText xml:space="preserve">                </w:delText>
        </w:r>
        <w:r w:rsidDel="00C67EEA">
          <w:rPr>
            <w:rFonts w:ascii="Times New Roman" w:hAnsi="Times New Roman" w:cs="Times New Roman"/>
            <w:color w:val="003366"/>
          </w:rPr>
          <w:delText>&lt;p&gt;&lt;ref</w:delText>
        </w:r>
        <w:r w:rsidDel="00C67EEA">
          <w:rPr>
            <w:rFonts w:ascii="Times New Roman" w:hAnsi="Times New Roman" w:cs="Times New Roman"/>
            <w:color w:val="FF33CC"/>
          </w:rPr>
          <w:delText xml:space="preserve"> type=</w:delText>
        </w:r>
        <w:r w:rsidDel="00C67EEA">
          <w:rPr>
            <w:rFonts w:ascii="Times New Roman" w:hAnsi="Times New Roman" w:cs="Times New Roman"/>
            <w:color w:val="006666"/>
          </w:rPr>
          <w:delText>"file"</w:delText>
        </w:r>
        <w:r w:rsidDel="00C67EEA">
          <w:rPr>
            <w:rFonts w:ascii="Times New Roman" w:hAnsi="Times New Roman" w:cs="Times New Roman"/>
            <w:color w:val="FF33CC"/>
          </w:rPr>
          <w:delText xml:space="preserve"> target=</w:delText>
        </w:r>
        <w:r w:rsidDel="00C67EEA">
          <w:rPr>
            <w:rFonts w:ascii="Times New Roman" w:hAnsi="Times New Roman" w:cs="Times New Roman"/>
            <w:color w:val="006666"/>
          </w:rPr>
          <w:delText>"../../files/programme2010.pdf"</w:delText>
        </w:r>
        <w:r w:rsidDel="00C67EEA">
          <w:rPr>
            <w:rFonts w:ascii="Times New Roman" w:hAnsi="Times New Roman" w:cs="Times New Roman"/>
            <w:color w:val="003366"/>
          </w:rPr>
          <w:delText>&gt;</w:delText>
        </w:r>
        <w:r w:rsidDel="00C67EEA">
          <w:rPr>
            <w:rFonts w:ascii="Times New Roman" w:hAnsi="Times New Roman" w:cs="Times New Roman"/>
            <w:color w:val="000000"/>
          </w:rPr>
          <w:delText>programme</w:delText>
        </w:r>
        <w:r w:rsidDel="00C67EEA">
          <w:rPr>
            <w:rFonts w:ascii="Times New Roman" w:hAnsi="Times New Roman" w:cs="Times New Roman"/>
            <w:color w:val="003366"/>
          </w:rPr>
          <w:delText>&lt;/ref&gt;&lt;/p&gt;</w:delText>
        </w:r>
        <w:r w:rsidDel="00C67EEA">
          <w:rPr>
            <w:rFonts w:ascii="Times New Roman" w:hAnsi="Times New Roman" w:cs="Times New Roman"/>
            <w:color w:val="000000"/>
          </w:rPr>
          <w:br/>
          <w:delText xml:space="preserve">            </w:delText>
        </w:r>
        <w:r w:rsidDel="00C67EEA">
          <w:rPr>
            <w:rFonts w:ascii="Times New Roman" w:hAnsi="Times New Roman" w:cs="Times New Roman"/>
            <w:color w:val="003366"/>
          </w:rPr>
          <w:delText>&lt;/div&gt;</w:delText>
        </w:r>
      </w:del>
    </w:p>
    <w:p w14:paraId="67B9003E"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&lt;/back&gt;</w:t>
      </w:r>
    </w:p>
    <w:p w14:paraId="3F4B2E2E" w14:textId="77777777" w:rsidR="002A79D4" w:rsidRDefault="002A79D4" w:rsidP="002A79D4">
      <w:pPr>
        <w:pStyle w:val="Titre6"/>
      </w:pPr>
      <w:r>
        <w:t>Rendu</w:t>
      </w:r>
    </w:p>
    <w:p w14:paraId="42376484" w14:textId="77777777" w:rsidR="002A79D4" w:rsidRDefault="002A79D4" w:rsidP="002A79D4">
      <w:r>
        <w:t>Faire apparaître une icône de téléchargement dans la marge de droite en haut avec le nom du fichier.</w:t>
      </w:r>
    </w:p>
    <w:p w14:paraId="4F18A272" w14:textId="77777777" w:rsidR="002A79D4" w:rsidRDefault="002A79D4" w:rsidP="008B1960"/>
    <w:p w14:paraId="5ED1D58A" w14:textId="77777777" w:rsidR="001E01B1" w:rsidRDefault="001E01B1">
      <w:pPr>
        <w:rPr>
          <w:rFonts w:asciiTheme="majorHAnsi" w:eastAsiaTheme="majorEastAsia" w:hAnsiTheme="majorHAnsi" w:cstheme="majorBidi"/>
          <w:b/>
          <w:bCs/>
          <w:color w:val="345A8A" w:themeColor="accent1" w:themeShade="B5"/>
          <w:sz w:val="32"/>
          <w:szCs w:val="32"/>
        </w:rPr>
      </w:pPr>
      <w:r>
        <w:br w:type="page"/>
      </w:r>
    </w:p>
    <w:p w14:paraId="575DBC3B" w14:textId="0E333DAD" w:rsidR="004043B4" w:rsidRDefault="00C87B7E">
      <w:pPr>
        <w:pStyle w:val="Titre1"/>
      </w:pPr>
      <w:bookmarkStart w:id="540" w:name="_Toc230401057"/>
      <w:r>
        <w:t>Dictionnaire</w:t>
      </w:r>
      <w:r w:rsidR="00D00E39">
        <w:t xml:space="preserve"> des balises à traiter</w:t>
      </w:r>
      <w:bookmarkEnd w:id="540"/>
    </w:p>
    <w:p w14:paraId="380D5C32" w14:textId="77777777" w:rsidR="00486285" w:rsidRPr="00486285" w:rsidRDefault="00486285" w:rsidP="00486285"/>
    <w:p w14:paraId="420B0511" w14:textId="231B920E" w:rsidR="004043B4" w:rsidRDefault="001C1B88" w:rsidP="004043B4">
      <w:hyperlink w:anchor="_Les_abréviations_et" w:history="1">
        <w:r w:rsidR="004043B4" w:rsidRPr="006C3E37">
          <w:rPr>
            <w:rStyle w:val="Lienhypertexte"/>
          </w:rPr>
          <w:t>abbr</w:t>
        </w:r>
        <w:r w:rsidR="007B46B6" w:rsidRPr="006C3E37">
          <w:rPr>
            <w:rStyle w:val="Lienhypertexte"/>
          </w:rPr>
          <w:t xml:space="preserve"> (abréviation)</w:t>
        </w:r>
      </w:hyperlink>
    </w:p>
    <w:p w14:paraId="6F471B76" w14:textId="676D78D1" w:rsidR="004043B4" w:rsidRDefault="001C1B88" w:rsidP="004043B4">
      <w:hyperlink w:anchor="_Ajouts_et_suppressions" w:history="1">
        <w:r w:rsidR="004043B4" w:rsidRPr="006C3E37">
          <w:rPr>
            <w:rStyle w:val="Lienhypertexte"/>
          </w:rPr>
          <w:t>add</w:t>
        </w:r>
        <w:r w:rsidR="007B46B6" w:rsidRPr="006C3E37">
          <w:rPr>
            <w:rStyle w:val="Lienhypertexte"/>
          </w:rPr>
          <w:t xml:space="preserve"> (ajout)</w:t>
        </w:r>
      </w:hyperlink>
    </w:p>
    <w:p w14:paraId="71AAA14C" w14:textId="162507B8" w:rsidR="004043B4" w:rsidRDefault="001C1B88" w:rsidP="004043B4">
      <w:hyperlink w:anchor="_Ajouts_et_suppressions_1" w:history="1">
        <w:r w:rsidR="004043B4" w:rsidRPr="006C3E37">
          <w:rPr>
            <w:rStyle w:val="Lienhypertexte"/>
          </w:rPr>
          <w:t>addSpan</w:t>
        </w:r>
        <w:r w:rsidR="007B46B6" w:rsidRPr="006C3E37">
          <w:rPr>
            <w:rStyle w:val="Lienhypertexte"/>
          </w:rPr>
          <w:t xml:space="preserve"> (partie de texte ajoutée)</w:t>
        </w:r>
      </w:hyperlink>
    </w:p>
    <w:p w14:paraId="41B97475" w14:textId="215A1A96" w:rsidR="004043B4" w:rsidRDefault="00A77FCB" w:rsidP="004043B4">
      <w:r>
        <w:t>argument</w:t>
      </w:r>
      <w:r w:rsidR="008622C2">
        <w:t xml:space="preserve"> (argument)</w:t>
      </w:r>
    </w:p>
    <w:p w14:paraId="6249BF4A" w14:textId="18BAC0F0" w:rsidR="00A77FCB" w:rsidRDefault="00A77FCB" w:rsidP="004043B4">
      <w:r>
        <w:t>author</w:t>
      </w:r>
      <w:r w:rsidR="008622C2">
        <w:t xml:space="preserve"> (auteur)</w:t>
      </w:r>
    </w:p>
    <w:p w14:paraId="201CA99B" w14:textId="34A653A1" w:rsidR="00A77FCB" w:rsidRDefault="001C1B88" w:rsidP="004043B4">
      <w:hyperlink w:anchor="_Divisions_1" w:history="1">
        <w:r w:rsidR="00A77FCB" w:rsidRPr="001532BF">
          <w:rPr>
            <w:rStyle w:val="Lienhypertexte"/>
          </w:rPr>
          <w:t>back</w:t>
        </w:r>
        <w:r w:rsidR="008622C2" w:rsidRPr="001532BF">
          <w:rPr>
            <w:rStyle w:val="Lienhypertexte"/>
          </w:rPr>
          <w:t xml:space="preserve"> (texte postliminaire)</w:t>
        </w:r>
      </w:hyperlink>
    </w:p>
    <w:p w14:paraId="43527331" w14:textId="51359653" w:rsidR="00A77FCB" w:rsidRDefault="00A77FCB" w:rsidP="004043B4">
      <w:r>
        <w:t>biblStruct</w:t>
      </w:r>
    </w:p>
    <w:p w14:paraId="0FD4CD51" w14:textId="0A577CD3" w:rsidR="00A77FCB" w:rsidRDefault="001C1B88" w:rsidP="004043B4">
      <w:hyperlink w:anchor="_Divisions_3" w:history="1">
        <w:r w:rsidR="00A77FCB" w:rsidRPr="001532BF">
          <w:rPr>
            <w:rStyle w:val="Lienhypertexte"/>
          </w:rPr>
          <w:t>body</w:t>
        </w:r>
      </w:hyperlink>
    </w:p>
    <w:p w14:paraId="71D543C3" w14:textId="4EDE8243" w:rsidR="00A77FCB" w:rsidRDefault="00A77FCB" w:rsidP="004043B4">
      <w:r>
        <w:t>byline</w:t>
      </w:r>
    </w:p>
    <w:p w14:paraId="0A17D1F6" w14:textId="45399208" w:rsidR="00A77FCB" w:rsidRDefault="001C1B88" w:rsidP="004043B4">
      <w:hyperlink w:anchor="_Titres_courants_et" w:history="1">
        <w:r w:rsidR="00A77FCB" w:rsidRPr="006C3E37">
          <w:rPr>
            <w:rStyle w:val="Lienhypertexte"/>
          </w:rPr>
          <w:t>catchwords</w:t>
        </w:r>
        <w:r w:rsidR="00DB1FD0" w:rsidRPr="006C3E37">
          <w:rPr>
            <w:rStyle w:val="Lienhypertexte"/>
          </w:rPr>
          <w:t xml:space="preserve"> (réclame)</w:t>
        </w:r>
      </w:hyperlink>
    </w:p>
    <w:p w14:paraId="49383183" w14:textId="76AC96CF" w:rsidR="00A77FCB" w:rsidRDefault="00A77FCB" w:rsidP="004043B4">
      <w:r>
        <w:t>cb</w:t>
      </w:r>
    </w:p>
    <w:p w14:paraId="4E74ECC8" w14:textId="4D1EDE70" w:rsidR="00A77FCB" w:rsidRDefault="001C1B88" w:rsidP="004043B4">
      <w:hyperlink w:anchor="_Listes_et_tableaux_4" w:history="1">
        <w:r w:rsidR="00A77FCB" w:rsidRPr="00A974CE">
          <w:rPr>
            <w:rStyle w:val="Lienhypertexte"/>
          </w:rPr>
          <w:t>cell</w:t>
        </w:r>
        <w:r w:rsidR="008E0F2D" w:rsidRPr="00A974CE">
          <w:rPr>
            <w:rStyle w:val="Lienhypertexte"/>
          </w:rPr>
          <w:t xml:space="preserve"> (cellule)</w:t>
        </w:r>
      </w:hyperlink>
    </w:p>
    <w:p w14:paraId="4BA5E275" w14:textId="3F51BA62" w:rsidR="00A77FCB" w:rsidRDefault="001C1B88" w:rsidP="004043B4">
      <w:hyperlink w:anchor="_Incertitudes,_etc._1" w:history="1">
        <w:r w:rsidR="00A77FCB" w:rsidRPr="001437E7">
          <w:rPr>
            <w:rStyle w:val="Lienhypertexte"/>
          </w:rPr>
          <w:t>certainty</w:t>
        </w:r>
        <w:r w:rsidR="008E0F2D" w:rsidRPr="001437E7">
          <w:rPr>
            <w:rStyle w:val="Lienhypertexte"/>
          </w:rPr>
          <w:t xml:space="preserve"> (certitude)</w:t>
        </w:r>
      </w:hyperlink>
    </w:p>
    <w:p w14:paraId="5DCCA45D" w14:textId="38D50EB1" w:rsidR="00BD6850" w:rsidRPr="00A974CE" w:rsidRDefault="00BD6850" w:rsidP="004043B4">
      <w:pPr>
        <w:rPr>
          <w:i/>
        </w:rPr>
      </w:pPr>
      <w:r>
        <w:t>choice (choix)</w:t>
      </w:r>
      <w:r w:rsidR="00A974CE">
        <w:t xml:space="preserve"> </w:t>
      </w:r>
      <w:r w:rsidR="00A974CE">
        <w:rPr>
          <w:i/>
        </w:rPr>
        <w:t xml:space="preserve">voir </w:t>
      </w:r>
      <w:hyperlink w:anchor="_Les_abréviations_et_1" w:history="1">
        <w:r w:rsidR="00A974CE" w:rsidRPr="00A974CE">
          <w:rPr>
            <w:rStyle w:val="Lienhypertexte"/>
            <w:i/>
          </w:rPr>
          <w:t>abréviations</w:t>
        </w:r>
      </w:hyperlink>
      <w:r w:rsidR="00A974CE">
        <w:rPr>
          <w:i/>
        </w:rPr>
        <w:t xml:space="preserve">, voir </w:t>
      </w:r>
      <w:hyperlink w:anchor="_Graphies_de_l’époque_2" w:history="1">
        <w:r w:rsidR="00A974CE" w:rsidRPr="00A974CE">
          <w:rPr>
            <w:rStyle w:val="Lienhypertexte"/>
            <w:i/>
          </w:rPr>
          <w:t>régularisation</w:t>
        </w:r>
      </w:hyperlink>
    </w:p>
    <w:p w14:paraId="48F38EC4" w14:textId="65D98CE3" w:rsidR="00A77FCB" w:rsidRDefault="00A77FCB" w:rsidP="004043B4">
      <w:r>
        <w:t>damage</w:t>
      </w:r>
      <w:r w:rsidR="008E0F2D">
        <w:t xml:space="preserve"> (partie endommagée)</w:t>
      </w:r>
    </w:p>
    <w:p w14:paraId="49726D92" w14:textId="65FECB03" w:rsidR="00A77FCB" w:rsidRDefault="00A77FCB" w:rsidP="004043B4">
      <w:r>
        <w:t>damageSpan</w:t>
      </w:r>
      <w:r w:rsidR="008E0F2D">
        <w:t xml:space="preserve"> (passage endommagé)</w:t>
      </w:r>
    </w:p>
    <w:p w14:paraId="15AD5C71" w14:textId="4FD53932" w:rsidR="00A77FCB" w:rsidRDefault="001C1B88" w:rsidP="004043B4">
      <w:hyperlink w:anchor="_Dates" w:history="1">
        <w:r w:rsidR="00A77FCB" w:rsidRPr="00A974CE">
          <w:rPr>
            <w:rStyle w:val="Lienhypertexte"/>
          </w:rPr>
          <w:t>date</w:t>
        </w:r>
        <w:r w:rsidR="00DA1F13" w:rsidRPr="00A974CE">
          <w:rPr>
            <w:rStyle w:val="Lienhypertexte"/>
          </w:rPr>
          <w:t xml:space="preserve"> (date)</w:t>
        </w:r>
      </w:hyperlink>
    </w:p>
    <w:p w14:paraId="00DA8424" w14:textId="1ABB1157" w:rsidR="00A77FCB" w:rsidRDefault="00A77FCB" w:rsidP="004043B4">
      <w:r>
        <w:t>dateline</w:t>
      </w:r>
    </w:p>
    <w:p w14:paraId="1C448A03" w14:textId="477B99BF" w:rsidR="00A77FCB" w:rsidRDefault="001C1B88" w:rsidP="004043B4">
      <w:hyperlink w:anchor="_Ajouts_et_suppressions_2" w:history="1">
        <w:r w:rsidR="00A77FCB" w:rsidRPr="001437E7">
          <w:rPr>
            <w:rStyle w:val="Lienhypertexte"/>
          </w:rPr>
          <w:t>del</w:t>
        </w:r>
        <w:r w:rsidR="00DA1F13" w:rsidRPr="001437E7">
          <w:rPr>
            <w:rStyle w:val="Lienhypertexte"/>
          </w:rPr>
          <w:t xml:space="preserve"> (suppression)</w:t>
        </w:r>
      </w:hyperlink>
    </w:p>
    <w:p w14:paraId="23E9783B" w14:textId="2F99E0E0" w:rsidR="00A77FCB" w:rsidRDefault="001C1B88" w:rsidP="004043B4">
      <w:hyperlink w:anchor="_Ajouts_et_suppressions_3" w:history="1">
        <w:r w:rsidR="00A77FCB" w:rsidRPr="001437E7">
          <w:rPr>
            <w:rStyle w:val="Lienhypertexte"/>
          </w:rPr>
          <w:t>delSpan</w:t>
        </w:r>
        <w:r w:rsidR="00DA1F13" w:rsidRPr="001437E7">
          <w:rPr>
            <w:rStyle w:val="Lienhypertexte"/>
          </w:rPr>
          <w:t xml:space="preserve"> (passage supprimé)</w:t>
        </w:r>
      </w:hyperlink>
    </w:p>
    <w:p w14:paraId="3D9C885A" w14:textId="6548D0B4" w:rsidR="00A77FCB" w:rsidRDefault="001C1B88" w:rsidP="004043B4">
      <w:hyperlink w:anchor="_Divisions" w:history="1">
        <w:r w:rsidR="00A77FCB" w:rsidRPr="00A974CE">
          <w:rPr>
            <w:rStyle w:val="Lienhypertexte"/>
          </w:rPr>
          <w:t>div</w:t>
        </w:r>
        <w:r w:rsidR="00DA1F13" w:rsidRPr="00A974CE">
          <w:rPr>
            <w:rStyle w:val="Lienhypertexte"/>
          </w:rPr>
          <w:t xml:space="preserve"> (division)</w:t>
        </w:r>
      </w:hyperlink>
    </w:p>
    <w:p w14:paraId="413EC80D" w14:textId="200A46FB" w:rsidR="00A77FCB" w:rsidRDefault="001C1B88" w:rsidP="004043B4">
      <w:hyperlink w:anchor="_Pages_de_titre" w:history="1">
        <w:r w:rsidR="00A77FCB" w:rsidRPr="00A9489A">
          <w:rPr>
            <w:rStyle w:val="Lienhypertexte"/>
          </w:rPr>
          <w:t>docAuthor</w:t>
        </w:r>
        <w:r w:rsidR="00DA1F13" w:rsidRPr="00A9489A">
          <w:rPr>
            <w:rStyle w:val="Lienhypertexte"/>
          </w:rPr>
          <w:t xml:space="preserve"> (auteur)</w:t>
        </w:r>
      </w:hyperlink>
    </w:p>
    <w:p w14:paraId="6C1F9C9B" w14:textId="7F79DF24" w:rsidR="00A77FCB" w:rsidRDefault="001C1B88" w:rsidP="004043B4">
      <w:hyperlink w:anchor="_Pages_de_titre_1" w:history="1">
        <w:r w:rsidR="00A77FCB" w:rsidRPr="00A9489A">
          <w:rPr>
            <w:rStyle w:val="Lienhypertexte"/>
          </w:rPr>
          <w:t>docDate</w:t>
        </w:r>
        <w:r w:rsidR="00DA1F13" w:rsidRPr="00A9489A">
          <w:rPr>
            <w:rStyle w:val="Lienhypertexte"/>
          </w:rPr>
          <w:t xml:space="preserve"> (date de document)</w:t>
        </w:r>
      </w:hyperlink>
    </w:p>
    <w:p w14:paraId="73C3E549" w14:textId="2BD41580" w:rsidR="00A77FCB" w:rsidRPr="00A9489A" w:rsidRDefault="00A9489A" w:rsidP="004043B4">
      <w:pPr>
        <w:rPr>
          <w:rStyle w:val="Lienhypertexte"/>
        </w:rPr>
      </w:pPr>
      <w:r>
        <w:fldChar w:fldCharType="begin"/>
      </w:r>
      <w:r>
        <w:instrText xml:space="preserve"> HYPERLINK  \l "_Pages_de_titre_2" </w:instrText>
      </w:r>
      <w:r>
        <w:fldChar w:fldCharType="separate"/>
      </w:r>
      <w:r w:rsidR="00A77FCB" w:rsidRPr="00A9489A">
        <w:rPr>
          <w:rStyle w:val="Lienhypertexte"/>
        </w:rPr>
        <w:t>docEdition</w:t>
      </w:r>
    </w:p>
    <w:p w14:paraId="608B65AE" w14:textId="4B8F9301" w:rsidR="00A77FCB" w:rsidRPr="00A9489A" w:rsidRDefault="00A77FCB" w:rsidP="004043B4">
      <w:pPr>
        <w:rPr>
          <w:rStyle w:val="Lienhypertexte"/>
        </w:rPr>
      </w:pPr>
      <w:r w:rsidRPr="00A9489A">
        <w:rPr>
          <w:rStyle w:val="Lienhypertexte"/>
        </w:rPr>
        <w:t>docImprint</w:t>
      </w:r>
    </w:p>
    <w:p w14:paraId="5252BFA9" w14:textId="63CC0817" w:rsidR="00A77FCB" w:rsidRDefault="00A77FCB" w:rsidP="004043B4">
      <w:r w:rsidRPr="00A9489A">
        <w:rPr>
          <w:rStyle w:val="Lienhypertexte"/>
        </w:rPr>
        <w:t>docTitle</w:t>
      </w:r>
      <w:r w:rsidR="00A9489A">
        <w:fldChar w:fldCharType="end"/>
      </w:r>
    </w:p>
    <w:p w14:paraId="07501ACF" w14:textId="188B9660" w:rsidR="00254E4F" w:rsidRDefault="001C1B88" w:rsidP="004043B4">
      <w:hyperlink w:anchor="_Les_abréviations_et_2" w:history="1">
        <w:r w:rsidR="00254E4F" w:rsidRPr="00A974CE">
          <w:rPr>
            <w:rStyle w:val="Lienhypertexte"/>
          </w:rPr>
          <w:t>expan</w:t>
        </w:r>
      </w:hyperlink>
    </w:p>
    <w:p w14:paraId="6D7D84A1" w14:textId="0B86AE92" w:rsidR="00254E4F" w:rsidRDefault="001C1B88" w:rsidP="004043B4">
      <w:hyperlink w:anchor="_Figures" w:history="1">
        <w:r w:rsidR="00254E4F" w:rsidRPr="001532BF">
          <w:rPr>
            <w:rStyle w:val="Lienhypertexte"/>
          </w:rPr>
          <w:t>figDesc</w:t>
        </w:r>
      </w:hyperlink>
    </w:p>
    <w:p w14:paraId="353F975F" w14:textId="7BAE7CA4" w:rsidR="00254E4F" w:rsidRDefault="001C1B88" w:rsidP="004043B4">
      <w:hyperlink w:anchor="_Figures_1" w:history="1">
        <w:r w:rsidR="00254E4F" w:rsidRPr="001532BF">
          <w:rPr>
            <w:rStyle w:val="Lienhypertexte"/>
          </w:rPr>
          <w:t>figure</w:t>
        </w:r>
      </w:hyperlink>
    </w:p>
    <w:p w14:paraId="64FF6B75" w14:textId="5FBA098F" w:rsidR="00254E4F" w:rsidRDefault="00254E4F" w:rsidP="004043B4">
      <w:r>
        <w:t>floatingText</w:t>
      </w:r>
    </w:p>
    <w:p w14:paraId="2FAECB4D" w14:textId="5964C706" w:rsidR="00254E4F" w:rsidRDefault="001C1B88" w:rsidP="004043B4">
      <w:hyperlink w:anchor="_Langue_du_texte" w:history="1">
        <w:r w:rsidR="00254E4F" w:rsidRPr="006C3E37">
          <w:rPr>
            <w:rStyle w:val="Lienhypertexte"/>
          </w:rPr>
          <w:t>foreign</w:t>
        </w:r>
      </w:hyperlink>
    </w:p>
    <w:p w14:paraId="7F0DA2D0" w14:textId="592E1729" w:rsidR="00254E4F" w:rsidRDefault="001C1B88" w:rsidP="004043B4">
      <w:hyperlink w:anchor="_Divisions_2" w:history="1">
        <w:r w:rsidR="00254E4F" w:rsidRPr="001532BF">
          <w:rPr>
            <w:rStyle w:val="Lienhypertexte"/>
          </w:rPr>
          <w:t>front</w:t>
        </w:r>
      </w:hyperlink>
    </w:p>
    <w:p w14:paraId="39FCD555" w14:textId="0B8E755A" w:rsidR="00254E4F" w:rsidRDefault="001C1B88" w:rsidP="004043B4">
      <w:hyperlink w:anchor="_Titres_courants_et_1" w:history="1">
        <w:r w:rsidR="00254E4F" w:rsidRPr="006C3E37">
          <w:rPr>
            <w:rStyle w:val="Lienhypertexte"/>
          </w:rPr>
          <w:t>fw</w:t>
        </w:r>
        <w:r w:rsidR="0002388A" w:rsidRPr="006C3E37">
          <w:rPr>
            <w:rStyle w:val="Lienhypertexte"/>
          </w:rPr>
          <w:t xml:space="preserve"> (titre courant)</w:t>
        </w:r>
      </w:hyperlink>
    </w:p>
    <w:p w14:paraId="5900DC18" w14:textId="49E5A0B9" w:rsidR="00254E4F" w:rsidRDefault="001C1B88" w:rsidP="004043B4">
      <w:hyperlink w:anchor="_Texte_manquant_ou" w:history="1">
        <w:r w:rsidR="00254E4F" w:rsidRPr="006C3E37">
          <w:rPr>
            <w:rStyle w:val="Lienhypertexte"/>
          </w:rPr>
          <w:t>gap</w:t>
        </w:r>
        <w:r w:rsidR="0002388A" w:rsidRPr="006C3E37">
          <w:rPr>
            <w:rStyle w:val="Lienhypertexte"/>
          </w:rPr>
          <w:t xml:space="preserve"> (manque)</w:t>
        </w:r>
      </w:hyperlink>
    </w:p>
    <w:p w14:paraId="78619E9E" w14:textId="30FF125D" w:rsidR="007B46B6" w:rsidRDefault="001C1B88" w:rsidP="004043B4">
      <w:hyperlink w:anchor="_Corps_de_texte" w:history="1">
        <w:r w:rsidR="007B46B6" w:rsidRPr="00BC76E2">
          <w:rPr>
            <w:rStyle w:val="Lienhypertexte"/>
          </w:rPr>
          <w:t>head</w:t>
        </w:r>
      </w:hyperlink>
    </w:p>
    <w:p w14:paraId="2744A807" w14:textId="537C5725" w:rsidR="00254E4F" w:rsidRDefault="001C1B88" w:rsidP="004043B4">
      <w:hyperlink w:anchor="_Mise_en_valeur" w:history="1">
        <w:r w:rsidR="00254E4F" w:rsidRPr="00A974CE">
          <w:rPr>
            <w:rStyle w:val="Lienhypertexte"/>
          </w:rPr>
          <w:t>hi</w:t>
        </w:r>
        <w:r w:rsidR="0002388A" w:rsidRPr="00A974CE">
          <w:rPr>
            <w:rStyle w:val="Lienhypertexte"/>
          </w:rPr>
          <w:t xml:space="preserve"> (mise en valeur)</w:t>
        </w:r>
      </w:hyperlink>
    </w:p>
    <w:p w14:paraId="58BDFF7E" w14:textId="6428B6F2" w:rsidR="00254E4F" w:rsidRDefault="00254E4F" w:rsidP="004043B4">
      <w:r>
        <w:t>imprint</w:t>
      </w:r>
    </w:p>
    <w:p w14:paraId="08FF55D5" w14:textId="3BC51CE8" w:rsidR="00254E4F" w:rsidRDefault="001C1B88" w:rsidP="004043B4">
      <w:hyperlink w:anchor="_Listes_et_tableaux_3" w:history="1">
        <w:r w:rsidR="00254E4F" w:rsidRPr="00A974CE">
          <w:rPr>
            <w:rStyle w:val="Lienhypertexte"/>
          </w:rPr>
          <w:t xml:space="preserve">item </w:t>
        </w:r>
        <w:r w:rsidR="0002388A" w:rsidRPr="00A974CE">
          <w:rPr>
            <w:rStyle w:val="Lienhypertexte"/>
          </w:rPr>
          <w:t xml:space="preserve">(item </w:t>
        </w:r>
        <w:r w:rsidR="00DA1F13" w:rsidRPr="00A974CE">
          <w:rPr>
            <w:rStyle w:val="Lienhypertexte"/>
          </w:rPr>
          <w:t xml:space="preserve">de </w:t>
        </w:r>
        <w:r w:rsidR="0002388A" w:rsidRPr="00A974CE">
          <w:rPr>
            <w:rStyle w:val="Lienhypertexte"/>
          </w:rPr>
          <w:t>liste)</w:t>
        </w:r>
      </w:hyperlink>
    </w:p>
    <w:p w14:paraId="31A834EF" w14:textId="14C6E3D9" w:rsidR="00254E4F" w:rsidRDefault="00254E4F" w:rsidP="004043B4">
      <w:r>
        <w:t>l (vers)</w:t>
      </w:r>
    </w:p>
    <w:p w14:paraId="345B9273" w14:textId="1FDD46F6" w:rsidR="00254E4F" w:rsidRDefault="001C1B88" w:rsidP="004043B4">
      <w:hyperlink w:anchor="_Listes_et_tableaux_5" w:history="1">
        <w:r w:rsidR="00254E4F" w:rsidRPr="00C1423C">
          <w:rPr>
            <w:rStyle w:val="Lienhypertexte"/>
          </w:rPr>
          <w:t>labe</w:t>
        </w:r>
        <w:r w:rsidR="007A23E4" w:rsidRPr="00C1423C">
          <w:rPr>
            <w:rStyle w:val="Lienhypertexte"/>
          </w:rPr>
          <w:t>l</w:t>
        </w:r>
        <w:r w:rsidR="00254E4F" w:rsidRPr="00C1423C">
          <w:rPr>
            <w:rStyle w:val="Lienhypertexte"/>
          </w:rPr>
          <w:t xml:space="preserve"> (étiquette)</w:t>
        </w:r>
      </w:hyperlink>
    </w:p>
    <w:p w14:paraId="1D0382AD" w14:textId="7E941D0A" w:rsidR="00254E4F" w:rsidRDefault="001C1B88" w:rsidP="004043B4">
      <w:hyperlink w:anchor="_Fin_de_lignes" w:history="1">
        <w:r w:rsidR="00254E4F" w:rsidRPr="001437E7">
          <w:rPr>
            <w:rStyle w:val="Lienhypertexte"/>
          </w:rPr>
          <w:t>lb (saut de ligne)</w:t>
        </w:r>
      </w:hyperlink>
    </w:p>
    <w:p w14:paraId="454543CB" w14:textId="4EDD4341" w:rsidR="00254E4F" w:rsidRDefault="00254E4F" w:rsidP="004043B4">
      <w:r>
        <w:t>lg (groupe de vers)</w:t>
      </w:r>
    </w:p>
    <w:p w14:paraId="0D46A86D" w14:textId="304719F6" w:rsidR="00254E4F" w:rsidRDefault="001C1B88" w:rsidP="004043B4">
      <w:hyperlink w:anchor="_Listes_et_tableaux_2" w:history="1">
        <w:r w:rsidR="00254E4F" w:rsidRPr="00A974CE">
          <w:rPr>
            <w:rStyle w:val="Lienhypertexte"/>
          </w:rPr>
          <w:t>list (liste)</w:t>
        </w:r>
      </w:hyperlink>
    </w:p>
    <w:p w14:paraId="50B5FAC0" w14:textId="3D7C4C45" w:rsidR="002456C3" w:rsidRDefault="001C1B88" w:rsidP="004043B4">
      <w:hyperlink w:anchor="_Mesures_et_unités" w:history="1">
        <w:r w:rsidR="002456C3" w:rsidRPr="001437E7">
          <w:rPr>
            <w:rStyle w:val="Lienhypertexte"/>
          </w:rPr>
          <w:t>measure (mesure)</w:t>
        </w:r>
      </w:hyperlink>
    </w:p>
    <w:p w14:paraId="25B22128" w14:textId="20CB51F4" w:rsidR="00254E4F" w:rsidRDefault="001C1B88" w:rsidP="004043B4">
      <w:hyperlink w:anchor="_Signes_graphiques" w:history="1">
        <w:r w:rsidR="002456C3" w:rsidRPr="001437E7">
          <w:rPr>
            <w:rStyle w:val="Lienhypertexte"/>
          </w:rPr>
          <w:t>metamark</w:t>
        </w:r>
      </w:hyperlink>
    </w:p>
    <w:p w14:paraId="6A3413F5" w14:textId="75692A03" w:rsidR="002456C3" w:rsidRDefault="001C1B88" w:rsidP="004043B4">
      <w:hyperlink w:anchor="_Notes_explicatives_ou" w:history="1">
        <w:r w:rsidR="002456C3" w:rsidRPr="001437E7">
          <w:rPr>
            <w:rStyle w:val="Lienhypertexte"/>
          </w:rPr>
          <w:t>note (note)</w:t>
        </w:r>
      </w:hyperlink>
    </w:p>
    <w:p w14:paraId="0FB9B1C1" w14:textId="27E79C6C" w:rsidR="002456C3" w:rsidRDefault="002456C3" w:rsidP="002456C3">
      <w:r>
        <w:t>num (numéro)</w:t>
      </w:r>
    </w:p>
    <w:p w14:paraId="7B68B31F" w14:textId="7C1329EA" w:rsidR="002456C3" w:rsidRDefault="002456C3" w:rsidP="002456C3">
      <w:r>
        <w:t>opener (formule de début)</w:t>
      </w:r>
    </w:p>
    <w:p w14:paraId="063BF34B" w14:textId="4896BBB0" w:rsidR="002456C3" w:rsidRDefault="001C1B88" w:rsidP="002456C3">
      <w:hyperlink w:anchor="_Noms_propres" w:history="1">
        <w:r w:rsidR="002456C3" w:rsidRPr="001437E7">
          <w:rPr>
            <w:rStyle w:val="Lienhypertexte"/>
          </w:rPr>
          <w:t>orgName (nom d’organisation)</w:t>
        </w:r>
      </w:hyperlink>
    </w:p>
    <w:p w14:paraId="7AACAEEF" w14:textId="098E92BD" w:rsidR="002456C3" w:rsidRDefault="001C1B88" w:rsidP="002456C3">
      <w:hyperlink w:anchor="_Graphies_de_l’époque" w:history="1">
        <w:r w:rsidR="002456C3" w:rsidRPr="006C3E37">
          <w:rPr>
            <w:rStyle w:val="Lienhypertexte"/>
          </w:rPr>
          <w:t>orig (forme originale)</w:t>
        </w:r>
      </w:hyperlink>
    </w:p>
    <w:p w14:paraId="599877C6" w14:textId="6BDD449B" w:rsidR="002456C3" w:rsidRDefault="001C1B88" w:rsidP="002456C3">
      <w:hyperlink w:anchor="_Paragraphes" w:history="1">
        <w:r w:rsidR="006A49EF" w:rsidRPr="006C3E37">
          <w:rPr>
            <w:rStyle w:val="Lienhypertexte"/>
          </w:rPr>
          <w:t>p</w:t>
        </w:r>
        <w:r w:rsidR="0002388A" w:rsidRPr="006C3E37">
          <w:rPr>
            <w:rStyle w:val="Lienhypertexte"/>
          </w:rPr>
          <w:t xml:space="preserve"> (paragraphe)</w:t>
        </w:r>
      </w:hyperlink>
    </w:p>
    <w:p w14:paraId="318ABA81" w14:textId="76B011FA" w:rsidR="006A49EF" w:rsidRDefault="001C1B88" w:rsidP="002456C3">
      <w:hyperlink w:anchor="_Pagination_et_foliotation" w:history="1">
        <w:r w:rsidR="006A49EF" w:rsidRPr="001437E7">
          <w:rPr>
            <w:rStyle w:val="Lienhypertexte"/>
          </w:rPr>
          <w:t>pb (saut de page)</w:t>
        </w:r>
      </w:hyperlink>
    </w:p>
    <w:p w14:paraId="45341A00" w14:textId="345A6653" w:rsidR="002456C3" w:rsidRDefault="001C1B88" w:rsidP="004043B4">
      <w:hyperlink w:anchor="_Noms_propres_1" w:history="1">
        <w:r w:rsidR="002456C3" w:rsidRPr="001437E7">
          <w:rPr>
            <w:rStyle w:val="Lienhypertexte"/>
          </w:rPr>
          <w:t>persName</w:t>
        </w:r>
        <w:r w:rsidR="006A49EF" w:rsidRPr="001437E7">
          <w:rPr>
            <w:rStyle w:val="Lienhypertexte"/>
          </w:rPr>
          <w:t xml:space="preserve"> (nom de personne)</w:t>
        </w:r>
      </w:hyperlink>
    </w:p>
    <w:p w14:paraId="0B1F7DA9" w14:textId="4F4B7ED6" w:rsidR="002456C3" w:rsidRDefault="001C1B88" w:rsidP="004043B4">
      <w:hyperlink w:anchor="_Noms_de_lieux" w:history="1">
        <w:r w:rsidR="002456C3" w:rsidRPr="001437E7">
          <w:rPr>
            <w:rStyle w:val="Lienhypertexte"/>
          </w:rPr>
          <w:t>placeName</w:t>
        </w:r>
        <w:r w:rsidR="006A49EF" w:rsidRPr="001437E7">
          <w:rPr>
            <w:rStyle w:val="Lienhypertexte"/>
          </w:rPr>
          <w:t xml:space="preserve"> (nom de lieu)</w:t>
        </w:r>
      </w:hyperlink>
    </w:p>
    <w:p w14:paraId="0356106C" w14:textId="3092ED43" w:rsidR="00254E4F" w:rsidRDefault="001C1B88" w:rsidP="004043B4">
      <w:hyperlink w:anchor="_Citations" w:history="1">
        <w:r w:rsidR="001A1B66" w:rsidRPr="001437E7">
          <w:rPr>
            <w:rStyle w:val="Lienhypertexte"/>
          </w:rPr>
          <w:t>quotation (citation</w:t>
        </w:r>
        <w:r w:rsidR="00564C0E" w:rsidRPr="001437E7">
          <w:rPr>
            <w:rStyle w:val="Lienhypertexte"/>
          </w:rPr>
          <w:t xml:space="preserve"> longue</w:t>
        </w:r>
        <w:r w:rsidR="001A1B66" w:rsidRPr="001437E7">
          <w:rPr>
            <w:rStyle w:val="Lienhypertexte"/>
          </w:rPr>
          <w:t>)</w:t>
        </w:r>
      </w:hyperlink>
    </w:p>
    <w:p w14:paraId="4F1AF385" w14:textId="7CBB00AB" w:rsidR="001A1B66" w:rsidRDefault="001C1B88" w:rsidP="004043B4">
      <w:hyperlink w:anchor="_Citations_1" w:history="1">
        <w:r w:rsidR="001A1B66" w:rsidRPr="001437E7">
          <w:rPr>
            <w:rStyle w:val="Lienhypertexte"/>
          </w:rPr>
          <w:t>quote (citation)</w:t>
        </w:r>
      </w:hyperlink>
    </w:p>
    <w:p w14:paraId="207237C5" w14:textId="7AE31EFA" w:rsidR="001A1B66" w:rsidRDefault="001C1B88" w:rsidP="004043B4">
      <w:hyperlink w:anchor="_Liens_et_renvois" w:history="1">
        <w:r w:rsidR="001A1B66" w:rsidRPr="00B772E9">
          <w:rPr>
            <w:rStyle w:val="Lienhypertexte"/>
          </w:rPr>
          <w:t>ref (référence)</w:t>
        </w:r>
      </w:hyperlink>
    </w:p>
    <w:p w14:paraId="1387F725" w14:textId="2534A4FD" w:rsidR="001A1B66" w:rsidRDefault="001C1B88" w:rsidP="004043B4">
      <w:hyperlink w:anchor="_Graphies_de_l’époque_1" w:history="1">
        <w:r w:rsidR="001A1B66" w:rsidRPr="006C3E37">
          <w:rPr>
            <w:rStyle w:val="Lienhypertexte"/>
          </w:rPr>
          <w:t>reg (régularisation)</w:t>
        </w:r>
      </w:hyperlink>
    </w:p>
    <w:p w14:paraId="622102AF" w14:textId="5B0B592E" w:rsidR="001A1B66" w:rsidRDefault="001C1B88" w:rsidP="004043B4">
      <w:hyperlink w:anchor="_Ajouts_et_suppressions_7" w:history="1">
        <w:r w:rsidR="001A1B66" w:rsidRPr="00C93B44">
          <w:rPr>
            <w:rStyle w:val="Lienhypertexte"/>
          </w:rPr>
          <w:t>restore (rétablissement)</w:t>
        </w:r>
      </w:hyperlink>
    </w:p>
    <w:p w14:paraId="7A6E3AAF" w14:textId="4D396B8F" w:rsidR="001A1B66" w:rsidRDefault="001C1B88" w:rsidP="004043B4">
      <w:hyperlink w:anchor="_Ajouts_et_suppressions_6" w:history="1">
        <w:r w:rsidR="001A1B66" w:rsidRPr="00C93B44">
          <w:rPr>
            <w:rStyle w:val="Lienhypertexte"/>
          </w:rPr>
          <w:t>retrace (retracé)</w:t>
        </w:r>
      </w:hyperlink>
    </w:p>
    <w:p w14:paraId="1069580C" w14:textId="37DAC1FD" w:rsidR="001A1B66" w:rsidRDefault="001C1B88" w:rsidP="004043B4">
      <w:hyperlink w:anchor="_Listes_et_tableaux_1" w:history="1">
        <w:r w:rsidR="001A1B66" w:rsidRPr="00A974CE">
          <w:rPr>
            <w:rStyle w:val="Lienhypertexte"/>
          </w:rPr>
          <w:t>row (rangée)</w:t>
        </w:r>
      </w:hyperlink>
    </w:p>
    <w:p w14:paraId="69D8FD4E" w14:textId="01579CE0" w:rsidR="001A1B66" w:rsidRDefault="001A1B66" w:rsidP="004043B4">
      <w:r>
        <w:t>salute (formule de politesse)</w:t>
      </w:r>
    </w:p>
    <w:p w14:paraId="2B6FF6B1" w14:textId="1E33DB0F" w:rsidR="001A1B66" w:rsidRDefault="001C1B88" w:rsidP="004043B4">
      <w:hyperlink w:anchor="_Paragraphes_1" w:history="1">
        <w:r w:rsidR="001A1B66" w:rsidRPr="00A974CE">
          <w:rPr>
            <w:rStyle w:val="Lienhypertexte"/>
          </w:rPr>
          <w:t>seg (segment quelconque)</w:t>
        </w:r>
      </w:hyperlink>
    </w:p>
    <w:p w14:paraId="1929F62C" w14:textId="0BF23514" w:rsidR="001A1B66" w:rsidRDefault="001C1B88" w:rsidP="004043B4">
      <w:hyperlink w:anchor="_Erreurs_syntaxiques_ou" w:history="1">
        <w:r w:rsidR="001A1B66" w:rsidRPr="00A974CE">
          <w:rPr>
            <w:rStyle w:val="Lienhypertexte"/>
          </w:rPr>
          <w:t>sic (latin pour ainsi)</w:t>
        </w:r>
      </w:hyperlink>
    </w:p>
    <w:p w14:paraId="2770CEEA" w14:textId="0A468F0C" w:rsidR="001A1B66" w:rsidRDefault="00D6578F" w:rsidP="004043B4">
      <w:r>
        <w:t>signed (signature)</w:t>
      </w:r>
    </w:p>
    <w:p w14:paraId="190C5C88" w14:textId="70F0C5A7" w:rsidR="00D6578F" w:rsidRDefault="00D6578F" w:rsidP="004043B4">
      <w:r>
        <w:t>space (espace)</w:t>
      </w:r>
    </w:p>
    <w:p w14:paraId="4FEA7755" w14:textId="10E901B8" w:rsidR="00D6578F" w:rsidRDefault="00654F6E" w:rsidP="004043B4">
      <w:r>
        <w:t>stamp (cachet)</w:t>
      </w:r>
    </w:p>
    <w:p w14:paraId="045D789E" w14:textId="21EDFB3B" w:rsidR="00654F6E" w:rsidRDefault="001C1B88" w:rsidP="004043B4">
      <w:hyperlink w:anchor="_Ajouts_et_suppressions_5" w:history="1">
        <w:r w:rsidR="00654F6E" w:rsidRPr="00C93B44">
          <w:rPr>
            <w:rStyle w:val="Lienhypertexte"/>
          </w:rPr>
          <w:t>subst (substitution)</w:t>
        </w:r>
      </w:hyperlink>
    </w:p>
    <w:p w14:paraId="44CCE31E" w14:textId="1834FA63" w:rsidR="001252F5" w:rsidRDefault="001C1B88" w:rsidP="004043B4">
      <w:hyperlink w:anchor="_Transcription_du_texte" w:history="1">
        <w:r w:rsidR="001252F5" w:rsidRPr="006C3E37">
          <w:rPr>
            <w:rStyle w:val="Lienhypertexte"/>
          </w:rPr>
          <w:t>supplied (texte restitué)</w:t>
        </w:r>
      </w:hyperlink>
    </w:p>
    <w:p w14:paraId="0331C0FB" w14:textId="18C97E9E" w:rsidR="001252F5" w:rsidRDefault="001C1B88" w:rsidP="004043B4">
      <w:hyperlink w:anchor="_Listes_et_tableaux" w:history="1">
        <w:r w:rsidR="006E6751" w:rsidRPr="006C3E37">
          <w:rPr>
            <w:rStyle w:val="Lienhypertexte"/>
          </w:rPr>
          <w:t>table (tableau)</w:t>
        </w:r>
      </w:hyperlink>
    </w:p>
    <w:p w14:paraId="2DBEAA98" w14:textId="338A6DB3" w:rsidR="001A1B66" w:rsidRPr="00D26BBE" w:rsidRDefault="00D26BBE" w:rsidP="004043B4">
      <w:pPr>
        <w:rPr>
          <w:rStyle w:val="Lienhypertexte"/>
        </w:rPr>
      </w:pPr>
      <w:r>
        <w:fldChar w:fldCharType="begin"/>
      </w:r>
      <w:r>
        <w:instrText xml:space="preserve"> HYPERLINK  \l "_Pages_de_titre_3" </w:instrText>
      </w:r>
      <w:r>
        <w:fldChar w:fldCharType="separate"/>
      </w:r>
      <w:r w:rsidR="006E6751" w:rsidRPr="00D26BBE">
        <w:rPr>
          <w:rStyle w:val="Lienhypertexte"/>
        </w:rPr>
        <w:t>titlePage (page de titre)</w:t>
      </w:r>
    </w:p>
    <w:p w14:paraId="086E0815" w14:textId="7F38FEA3" w:rsidR="006E6751" w:rsidRDefault="006E6751" w:rsidP="004043B4">
      <w:r w:rsidRPr="00D26BBE">
        <w:rPr>
          <w:rStyle w:val="Lienhypertexte"/>
        </w:rPr>
        <w:t>titlePart (partie de titre)</w:t>
      </w:r>
      <w:r w:rsidR="00D26BBE">
        <w:fldChar w:fldCharType="end"/>
      </w:r>
    </w:p>
    <w:p w14:paraId="6DCD86C4" w14:textId="01AFFB28" w:rsidR="0041458D" w:rsidRDefault="001C1B88" w:rsidP="004043B4">
      <w:hyperlink w:anchor="_Incertitudes,_etc." w:history="1">
        <w:r w:rsidR="007B46B6" w:rsidRPr="00A974CE">
          <w:rPr>
            <w:rStyle w:val="Lienhypertexte"/>
          </w:rPr>
          <w:t>unclear (incertain)</w:t>
        </w:r>
      </w:hyperlink>
    </w:p>
    <w:p w14:paraId="02701170" w14:textId="193346E6" w:rsidR="007B46B6" w:rsidRDefault="001C1B88" w:rsidP="004043B4">
      <w:hyperlink w:anchor="_Ajouts_et_suppressions_4" w:history="1">
        <w:r w:rsidR="007B46B6" w:rsidRPr="00C93B44">
          <w:rPr>
            <w:rStyle w:val="Lienhypertexte"/>
          </w:rPr>
          <w:t>undo</w:t>
        </w:r>
      </w:hyperlink>
    </w:p>
    <w:p w14:paraId="653B606E" w14:textId="2EF2E6CC" w:rsidR="002456C3" w:rsidRDefault="002456C3" w:rsidP="004043B4"/>
    <w:p w14:paraId="08578AA6" w14:textId="32B3ECD6" w:rsidR="00E37391" w:rsidRDefault="00E37391" w:rsidP="00E37391">
      <w:pPr>
        <w:pStyle w:val="Titre1"/>
      </w:pPr>
      <w:bookmarkStart w:id="541" w:name="_Toc230401058"/>
      <w:r>
        <w:t>Unités de mesures</w:t>
      </w:r>
      <w:bookmarkEnd w:id="541"/>
    </w:p>
    <w:p w14:paraId="3B91A928" w14:textId="5E132E15" w:rsidR="00E37391" w:rsidRDefault="00E37391" w:rsidP="00E37391"/>
    <w:p w14:paraId="26EF02FC" w14:textId="77777777" w:rsidR="00E37391" w:rsidRPr="00E37391" w:rsidRDefault="00E37391" w:rsidP="00E37391">
      <w:r w:rsidRPr="00E37391">
        <w:t>De par leur nature, l’encodage des unités de mesures dans le texte du Toisé notamment présente un intérêt particulier.</w:t>
      </w:r>
    </w:p>
    <w:p w14:paraId="3A52390A" w14:textId="77777777" w:rsidR="00E37391" w:rsidRPr="00E37391" w:rsidRDefault="00E37391" w:rsidP="00E37391">
      <w:r w:rsidRPr="00E37391">
        <w:t>Le nombre d’unités de mesure à encoder étant important, serait-il possible de gérer la conversion à partir d’un fichier séparé de sorte qu’il soit aisément modifiable ?</w:t>
      </w:r>
    </w:p>
    <w:p w14:paraId="7F631703" w14:textId="77777777" w:rsidR="00E37391" w:rsidRPr="00E37391" w:rsidRDefault="00E37391" w:rsidP="00E37391">
      <w:r w:rsidRPr="00E37391">
        <w:t>Nous cherchons actuellement une bonne référence historique pour déterminer la conversion nécessaire.</w:t>
      </w:r>
    </w:p>
    <w:p w14:paraId="1776BAE3" w14:textId="77777777" w:rsidR="00E37391" w:rsidRPr="00E37391" w:rsidRDefault="00E37391" w:rsidP="00E37391">
      <w:pPr>
        <w:pStyle w:val="Titre3"/>
      </w:pPr>
      <w:bookmarkStart w:id="542" w:name="_Toc230401059"/>
      <w:r w:rsidRPr="00E37391">
        <w:t>Unités de longueur dans le système du Roi de France</w:t>
      </w:r>
      <w:bookmarkEnd w:id="542"/>
    </w:p>
    <w:p w14:paraId="40EC666A" w14:textId="77777777" w:rsidR="00E37391" w:rsidRPr="00E37391" w:rsidRDefault="00E37391" w:rsidP="00E37391">
      <w:r w:rsidRPr="00E37391">
        <w:t>point</w:t>
      </w:r>
    </w:p>
    <w:p w14:paraId="4821C314" w14:textId="77777777" w:rsidR="00E37391" w:rsidRPr="00E37391" w:rsidRDefault="00E37391" w:rsidP="00E37391">
      <w:r w:rsidRPr="00E37391">
        <w:t>ligne</w:t>
      </w:r>
    </w:p>
    <w:p w14:paraId="5245B68C" w14:textId="77777777" w:rsidR="00E37391" w:rsidRPr="00E37391" w:rsidRDefault="00E37391" w:rsidP="00E37391">
      <w:r w:rsidRPr="00E37391">
        <w:t>pouce</w:t>
      </w:r>
    </w:p>
    <w:p w14:paraId="5779025B" w14:textId="77777777" w:rsidR="00E37391" w:rsidRPr="00E37391" w:rsidRDefault="00E37391" w:rsidP="00E37391">
      <w:r w:rsidRPr="00E37391">
        <w:t>piedDuRoi</w:t>
      </w:r>
    </w:p>
    <w:p w14:paraId="585C53AB" w14:textId="77777777" w:rsidR="00E37391" w:rsidRPr="00E37391" w:rsidRDefault="00E37391" w:rsidP="00E37391">
      <w:r w:rsidRPr="00E37391">
        <w:t>toiseDuChatelet</w:t>
      </w:r>
    </w:p>
    <w:p w14:paraId="6902B590" w14:textId="77777777" w:rsidR="00E37391" w:rsidRPr="00E37391" w:rsidRDefault="00E37391" w:rsidP="00E37391">
      <w:r w:rsidRPr="00E37391">
        <w:t>toiseDeLEcritoire</w:t>
      </w:r>
    </w:p>
    <w:p w14:paraId="27FC4B7A" w14:textId="77777777" w:rsidR="00E37391" w:rsidRPr="00E37391" w:rsidRDefault="00E37391" w:rsidP="00E37391">
      <w:r w:rsidRPr="00E37391">
        <w:t>percheDuRoi</w:t>
      </w:r>
    </w:p>
    <w:p w14:paraId="14E84BF5" w14:textId="77777777" w:rsidR="00E37391" w:rsidRPr="00E37391" w:rsidRDefault="00E37391" w:rsidP="00E37391">
      <w:r w:rsidRPr="00E37391">
        <w:t>percheOrdinaire</w:t>
      </w:r>
    </w:p>
    <w:p w14:paraId="2EB6B82B" w14:textId="77777777" w:rsidR="00E37391" w:rsidRPr="00E37391" w:rsidRDefault="00E37391" w:rsidP="00E37391">
      <w:r w:rsidRPr="00E37391">
        <w:t>percheDArpent</w:t>
      </w:r>
    </w:p>
    <w:p w14:paraId="32C40C02" w14:textId="77777777" w:rsidR="00E37391" w:rsidRPr="00E37391" w:rsidRDefault="00E37391" w:rsidP="00E37391">
      <w:r w:rsidRPr="00E37391">
        <w:t>arpent</w:t>
      </w:r>
    </w:p>
    <w:p w14:paraId="260D8005" w14:textId="77777777" w:rsidR="00E37391" w:rsidRPr="00E37391" w:rsidRDefault="00E37391" w:rsidP="00E37391">
      <w:r w:rsidRPr="00E37391">
        <w:t>lieueAncienne</w:t>
      </w:r>
    </w:p>
    <w:p w14:paraId="6EF50ABE" w14:textId="77777777" w:rsidR="00E37391" w:rsidRPr="00E37391" w:rsidRDefault="00E37391" w:rsidP="00E37391">
      <w:r w:rsidRPr="00E37391">
        <w:t>lieueDeParis</w:t>
      </w:r>
    </w:p>
    <w:p w14:paraId="49AA0D70" w14:textId="77777777" w:rsidR="00E37391" w:rsidRPr="00E37391" w:rsidRDefault="00E37391" w:rsidP="00E37391">
      <w:r w:rsidRPr="00E37391">
        <w:t>lieueDesPostes</w:t>
      </w:r>
    </w:p>
    <w:p w14:paraId="1BD2699E" w14:textId="77777777" w:rsidR="00E37391" w:rsidRPr="00E37391" w:rsidRDefault="00E37391" w:rsidP="00E37391">
      <w:r w:rsidRPr="00E37391">
        <w:t>lieueTarifaire</w:t>
      </w:r>
    </w:p>
    <w:p w14:paraId="722A8366" w14:textId="77777777" w:rsidR="00E37391" w:rsidRPr="00E37391" w:rsidRDefault="00E37391" w:rsidP="00E37391"/>
    <w:p w14:paraId="63FFD850" w14:textId="77777777" w:rsidR="00E37391" w:rsidRPr="00E37391" w:rsidRDefault="00E37391" w:rsidP="00E37391">
      <w:r w:rsidRPr="00E37391">
        <w:t>aulneDeParis</w:t>
      </w:r>
    </w:p>
    <w:p w14:paraId="691A636E" w14:textId="77777777" w:rsidR="00E37391" w:rsidRPr="00E37391" w:rsidRDefault="00E37391" w:rsidP="00E37391"/>
    <w:p w14:paraId="34656228" w14:textId="77777777" w:rsidR="00E37391" w:rsidRPr="00E37391" w:rsidRDefault="00E37391" w:rsidP="00E37391">
      <w:pPr>
        <w:pStyle w:val="Titre3"/>
      </w:pPr>
      <w:bookmarkStart w:id="543" w:name="_Toc230401060"/>
      <w:r w:rsidRPr="00E37391">
        <w:t>Unités de superficie</w:t>
      </w:r>
      <w:bookmarkEnd w:id="543"/>
    </w:p>
    <w:p w14:paraId="3073614A" w14:textId="77777777" w:rsidR="00E37391" w:rsidRPr="00E37391" w:rsidRDefault="00E37391" w:rsidP="00E37391">
      <w:r w:rsidRPr="00E37391">
        <w:t>piedCarre</w:t>
      </w:r>
    </w:p>
    <w:p w14:paraId="556815AB" w14:textId="77777777" w:rsidR="00E37391" w:rsidRPr="00E37391" w:rsidRDefault="00E37391" w:rsidP="00E37391">
      <w:r w:rsidRPr="00E37391">
        <w:t>toiseCarree</w:t>
      </w:r>
    </w:p>
    <w:p w14:paraId="15142D65" w14:textId="77777777" w:rsidR="00E37391" w:rsidRPr="00E37391" w:rsidRDefault="00E37391" w:rsidP="00E37391">
      <w:r w:rsidRPr="00E37391">
        <w:t>percheCarree</w:t>
      </w:r>
    </w:p>
    <w:p w14:paraId="421E413A" w14:textId="77777777" w:rsidR="00E37391" w:rsidRPr="00E37391" w:rsidRDefault="00E37391" w:rsidP="00E37391">
      <w:r w:rsidRPr="00E37391">
        <w:t>vergee</w:t>
      </w:r>
    </w:p>
    <w:p w14:paraId="1DB91721" w14:textId="77777777" w:rsidR="00E37391" w:rsidRPr="00E37391" w:rsidRDefault="00E37391" w:rsidP="00E37391">
      <w:r w:rsidRPr="00E37391">
        <w:t>acre</w:t>
      </w:r>
    </w:p>
    <w:p w14:paraId="60B90449" w14:textId="77777777" w:rsidR="00E37391" w:rsidRPr="00E37391" w:rsidRDefault="00E37391" w:rsidP="00E37391"/>
    <w:p w14:paraId="34E6404F" w14:textId="77777777" w:rsidR="00E37391" w:rsidRPr="00E37391" w:rsidRDefault="00E37391" w:rsidP="00E37391">
      <w:pPr>
        <w:pStyle w:val="Titre3"/>
      </w:pPr>
      <w:bookmarkStart w:id="544" w:name="_Toc230401061"/>
      <w:r w:rsidRPr="00E37391">
        <w:t>Unités de volume</w:t>
      </w:r>
      <w:bookmarkEnd w:id="544"/>
    </w:p>
    <w:p w14:paraId="003DDDBC" w14:textId="77777777" w:rsidR="00E37391" w:rsidRPr="00E37391" w:rsidRDefault="00E37391" w:rsidP="00E37391">
      <w:pPr>
        <w:pStyle w:val="Titre4"/>
      </w:pPr>
      <w:r w:rsidRPr="00E37391">
        <w:t>Mesures du volume des liquides</w:t>
      </w:r>
    </w:p>
    <w:p w14:paraId="60703044" w14:textId="77777777" w:rsidR="00E37391" w:rsidRPr="00E37391" w:rsidRDefault="00E37391" w:rsidP="00E37391">
      <w:r w:rsidRPr="00E37391">
        <w:t>pouceCube</w:t>
      </w:r>
    </w:p>
    <w:p w14:paraId="4AF878AC" w14:textId="77777777" w:rsidR="00E37391" w:rsidRPr="00E37391" w:rsidRDefault="00E37391" w:rsidP="00E37391">
      <w:r w:rsidRPr="00E37391">
        <w:t>roquille</w:t>
      </w:r>
    </w:p>
    <w:p w14:paraId="393A29CA" w14:textId="77777777" w:rsidR="00E37391" w:rsidRPr="00E37391" w:rsidRDefault="00E37391" w:rsidP="00E37391">
      <w:r w:rsidRPr="00E37391">
        <w:t>posson</w:t>
      </w:r>
    </w:p>
    <w:p w14:paraId="0761F2EB" w14:textId="77777777" w:rsidR="00E37391" w:rsidRPr="00E37391" w:rsidRDefault="00E37391" w:rsidP="00E37391">
      <w:r w:rsidRPr="00E37391">
        <w:t>demiard</w:t>
      </w:r>
    </w:p>
    <w:p w14:paraId="53B0CE41" w14:textId="77777777" w:rsidR="00E37391" w:rsidRPr="00E37391" w:rsidRDefault="00E37391" w:rsidP="00E37391">
      <w:r w:rsidRPr="00E37391">
        <w:t>chopine</w:t>
      </w:r>
    </w:p>
    <w:p w14:paraId="40E565E3" w14:textId="77777777" w:rsidR="00E37391" w:rsidRPr="00E37391" w:rsidRDefault="00E37391" w:rsidP="00E37391">
      <w:r w:rsidRPr="00E37391">
        <w:t>pinte</w:t>
      </w:r>
    </w:p>
    <w:p w14:paraId="3B8279E0" w14:textId="77777777" w:rsidR="00E37391" w:rsidRPr="00E37391" w:rsidRDefault="00E37391" w:rsidP="00E37391">
      <w:r w:rsidRPr="00E37391">
        <w:t>quade</w:t>
      </w:r>
    </w:p>
    <w:p w14:paraId="178A59FF" w14:textId="77777777" w:rsidR="00E37391" w:rsidRPr="00E37391" w:rsidRDefault="00E37391" w:rsidP="00E37391">
      <w:r w:rsidRPr="00E37391">
        <w:t>velte</w:t>
      </w:r>
    </w:p>
    <w:p w14:paraId="31AB5A63" w14:textId="77777777" w:rsidR="00E37391" w:rsidRPr="00E37391" w:rsidRDefault="00E37391" w:rsidP="00E37391">
      <w:r w:rsidRPr="00E37391">
        <w:t>piedCube</w:t>
      </w:r>
    </w:p>
    <w:p w14:paraId="15B75E23" w14:textId="77777777" w:rsidR="00E37391" w:rsidRPr="00E37391" w:rsidRDefault="00E37391" w:rsidP="00E37391">
      <w:r w:rsidRPr="00E37391">
        <w:t>quartaut</w:t>
      </w:r>
    </w:p>
    <w:p w14:paraId="36A313D8" w14:textId="77777777" w:rsidR="00E37391" w:rsidRPr="00E37391" w:rsidRDefault="00E37391" w:rsidP="00E37391">
      <w:r w:rsidRPr="00E37391">
        <w:t>feuillette</w:t>
      </w:r>
    </w:p>
    <w:p w14:paraId="293D28FA" w14:textId="77777777" w:rsidR="00E37391" w:rsidRPr="00E37391" w:rsidRDefault="00E37391" w:rsidP="00E37391">
      <w:r w:rsidRPr="00E37391">
        <w:t>muid</w:t>
      </w:r>
    </w:p>
    <w:p w14:paraId="2A59BAB1" w14:textId="77777777" w:rsidR="00E37391" w:rsidRPr="00E37391" w:rsidRDefault="00E37391" w:rsidP="00E37391">
      <w:r w:rsidRPr="00E37391">
        <w:t>pipe</w:t>
      </w:r>
    </w:p>
    <w:p w14:paraId="4F5BD0CC" w14:textId="77777777" w:rsidR="00E37391" w:rsidRPr="00E37391" w:rsidRDefault="00E37391" w:rsidP="00E37391"/>
    <w:p w14:paraId="1065FA4E" w14:textId="77777777" w:rsidR="00E37391" w:rsidRPr="00E37391" w:rsidRDefault="00E37391" w:rsidP="00E37391">
      <w:pPr>
        <w:pStyle w:val="Titre4"/>
      </w:pPr>
      <w:r w:rsidRPr="00E37391">
        <w:t>Mesures du volume des matières sèches</w:t>
      </w:r>
    </w:p>
    <w:p w14:paraId="33402DCC" w14:textId="77777777" w:rsidR="00E37391" w:rsidRPr="00E37391" w:rsidRDefault="00E37391" w:rsidP="00E37391">
      <w:r w:rsidRPr="00E37391">
        <w:t>Litron</w:t>
      </w:r>
    </w:p>
    <w:p w14:paraId="4029AC13" w14:textId="77777777" w:rsidR="00E37391" w:rsidRPr="00E37391" w:rsidRDefault="00E37391" w:rsidP="00E37391">
      <w:r w:rsidRPr="00E37391">
        <w:t>quart</w:t>
      </w:r>
    </w:p>
    <w:p w14:paraId="19BB1AE3" w14:textId="77777777" w:rsidR="00E37391" w:rsidRPr="00E37391" w:rsidRDefault="00E37391" w:rsidP="00E37391">
      <w:r w:rsidRPr="00E37391">
        <w:t>boisseau</w:t>
      </w:r>
    </w:p>
    <w:p w14:paraId="3A0342F8" w14:textId="77777777" w:rsidR="00E37391" w:rsidRPr="00E37391" w:rsidRDefault="00E37391" w:rsidP="00E37391">
      <w:r w:rsidRPr="00E37391">
        <w:t>minot</w:t>
      </w:r>
    </w:p>
    <w:p w14:paraId="2A2CE908" w14:textId="77777777" w:rsidR="00E37391" w:rsidRPr="00E37391" w:rsidRDefault="00E37391" w:rsidP="00E37391">
      <w:r w:rsidRPr="00E37391">
        <w:t>mine</w:t>
      </w:r>
    </w:p>
    <w:p w14:paraId="17F48F95" w14:textId="77777777" w:rsidR="00E37391" w:rsidRPr="00E37391" w:rsidRDefault="00E37391" w:rsidP="00E37391">
      <w:r w:rsidRPr="00E37391">
        <w:t>setier</w:t>
      </w:r>
    </w:p>
    <w:p w14:paraId="1C34F909" w14:textId="77777777" w:rsidR="00E37391" w:rsidRPr="00E37391" w:rsidRDefault="00E37391" w:rsidP="00E37391">
      <w:r w:rsidRPr="00E37391">
        <w:t>muid</w:t>
      </w:r>
    </w:p>
    <w:p w14:paraId="374280B2" w14:textId="77777777" w:rsidR="00E37391" w:rsidRPr="00E37391" w:rsidRDefault="00E37391" w:rsidP="00E37391">
      <w:r w:rsidRPr="00E37391">
        <w:t>toiseCube</w:t>
      </w:r>
    </w:p>
    <w:p w14:paraId="0D500FDF" w14:textId="77777777" w:rsidR="00E37391" w:rsidRPr="00E37391" w:rsidRDefault="00E37391" w:rsidP="00E37391">
      <w:r w:rsidRPr="00E37391">
        <w:t>piedCube</w:t>
      </w:r>
    </w:p>
    <w:p w14:paraId="537DA45E" w14:textId="77777777" w:rsidR="00E37391" w:rsidRPr="00E37391" w:rsidRDefault="00E37391" w:rsidP="00E37391">
      <w:pPr>
        <w:pStyle w:val="Titre3"/>
      </w:pPr>
      <w:bookmarkStart w:id="545" w:name="_Toc230401062"/>
      <w:r w:rsidRPr="00E37391">
        <w:t>Unités de masse</w:t>
      </w:r>
      <w:bookmarkEnd w:id="545"/>
    </w:p>
    <w:p w14:paraId="1617997F" w14:textId="77777777" w:rsidR="00E37391" w:rsidRPr="00E37391" w:rsidRDefault="00E37391" w:rsidP="00E37391">
      <w:r w:rsidRPr="00E37391">
        <w:t>Poids de marc de la pile dite de Charlemagne</w:t>
      </w:r>
    </w:p>
    <w:p w14:paraId="22684D78" w14:textId="77777777" w:rsidR="00E37391" w:rsidRPr="00E37391" w:rsidRDefault="00E37391" w:rsidP="00E37391">
      <w:r w:rsidRPr="00E37391">
        <w:t>prime</w:t>
      </w:r>
    </w:p>
    <w:p w14:paraId="1670AE24" w14:textId="77777777" w:rsidR="00E37391" w:rsidRPr="00E37391" w:rsidRDefault="00E37391" w:rsidP="00E37391">
      <w:r w:rsidRPr="00E37391">
        <w:t>grainDeParis</w:t>
      </w:r>
    </w:p>
    <w:p w14:paraId="7BD561BB" w14:textId="77777777" w:rsidR="00E37391" w:rsidRPr="00E37391" w:rsidRDefault="00E37391" w:rsidP="00E37391">
      <w:r w:rsidRPr="00E37391">
        <w:t>denier</w:t>
      </w:r>
    </w:p>
    <w:p w14:paraId="44134E27" w14:textId="77777777" w:rsidR="00E37391" w:rsidRPr="00E37391" w:rsidRDefault="00E37391" w:rsidP="00E37391">
      <w:r w:rsidRPr="00E37391">
        <w:t>gros ou grosse</w:t>
      </w:r>
    </w:p>
    <w:p w14:paraId="33A9F487" w14:textId="77777777" w:rsidR="00E37391" w:rsidRPr="00E37391" w:rsidRDefault="00E37391" w:rsidP="00E37391">
      <w:r w:rsidRPr="00E37391">
        <w:t>onceDeParis</w:t>
      </w:r>
    </w:p>
    <w:p w14:paraId="1A16A807" w14:textId="77777777" w:rsidR="00E37391" w:rsidRPr="00E37391" w:rsidRDefault="00E37391" w:rsidP="00E37391">
      <w:r w:rsidRPr="00E37391">
        <w:t>marc ou demiLivre</w:t>
      </w:r>
    </w:p>
    <w:p w14:paraId="7238C4DE" w14:textId="77777777" w:rsidR="00E37391" w:rsidRPr="00E37391" w:rsidRDefault="00E37391" w:rsidP="00E37391">
      <w:r w:rsidRPr="00E37391">
        <w:t>livreDesPoidsDeMarc</w:t>
      </w:r>
    </w:p>
    <w:p w14:paraId="06E57EEC" w14:textId="77777777" w:rsidR="00E37391" w:rsidRPr="00E37391" w:rsidRDefault="00E37391" w:rsidP="00E37391">
      <w:r w:rsidRPr="00E37391">
        <w:t>pileDeCharlemagne</w:t>
      </w:r>
    </w:p>
    <w:p w14:paraId="2D42EA65" w14:textId="77777777" w:rsidR="00E37391" w:rsidRPr="00E37391" w:rsidRDefault="00E37391" w:rsidP="00E37391">
      <w:r w:rsidRPr="00E37391">
        <w:t>quintal</w:t>
      </w:r>
    </w:p>
    <w:p w14:paraId="7B26E32E" w14:textId="77777777" w:rsidR="00E37391" w:rsidRPr="00E37391" w:rsidRDefault="00E37391" w:rsidP="00E37391">
      <w:r w:rsidRPr="00E37391">
        <w:t>tonneau</w:t>
      </w:r>
    </w:p>
    <w:p w14:paraId="1DE64849" w14:textId="77777777" w:rsidR="00E37391" w:rsidRPr="00E37391" w:rsidRDefault="00E37391" w:rsidP="00E37391">
      <w:r w:rsidRPr="00E37391">
        <w:t>talent</w:t>
      </w:r>
    </w:p>
    <w:p w14:paraId="266FD3A4" w14:textId="77777777" w:rsidR="00E37391" w:rsidRPr="00E37391" w:rsidRDefault="00E37391" w:rsidP="00E37391">
      <w:r w:rsidRPr="00E37391">
        <w:t>estelin</w:t>
      </w:r>
    </w:p>
    <w:p w14:paraId="2B16FA1E" w14:textId="77777777" w:rsidR="00E37391" w:rsidRPr="00E37391" w:rsidRDefault="00E37391" w:rsidP="00E37391">
      <w:r w:rsidRPr="00E37391">
        <w:t>maille</w:t>
      </w:r>
    </w:p>
    <w:p w14:paraId="2B862BF0" w14:textId="77777777" w:rsidR="00E37391" w:rsidRPr="00E37391" w:rsidRDefault="00E37391" w:rsidP="00E37391">
      <w:r w:rsidRPr="00E37391">
        <w:t>felin</w:t>
      </w:r>
    </w:p>
    <w:p w14:paraId="55506443" w14:textId="77777777" w:rsidR="00E37391" w:rsidRPr="00E37391" w:rsidRDefault="00E37391" w:rsidP="00E37391"/>
    <w:p w14:paraId="08234286" w14:textId="77777777" w:rsidR="00E37391" w:rsidRPr="00E37391" w:rsidRDefault="00E37391" w:rsidP="00E37391"/>
    <w:p w14:paraId="4BBBBC89" w14:textId="77777777" w:rsidR="00E37391" w:rsidRPr="00E37391" w:rsidRDefault="00E37391" w:rsidP="00E37391">
      <w:pPr>
        <w:pStyle w:val="Titre3"/>
      </w:pPr>
      <w:bookmarkStart w:id="546" w:name="_Toc230401063"/>
      <w:r w:rsidRPr="00E37391">
        <w:t>Parties</w:t>
      </w:r>
      <w:bookmarkEnd w:id="546"/>
    </w:p>
    <w:p w14:paraId="7C3CB3E6" w14:textId="77777777" w:rsidR="00E37391" w:rsidRPr="00E37391" w:rsidRDefault="00E37391" w:rsidP="00E37391">
      <w:r w:rsidRPr="00E37391">
        <w:t>parties</w:t>
      </w:r>
    </w:p>
    <w:p w14:paraId="3FCE807B" w14:textId="77777777" w:rsidR="00E37391" w:rsidRPr="00E37391" w:rsidRDefault="00E37391" w:rsidP="00E37391">
      <w:pPr>
        <w:tabs>
          <w:tab w:val="left" w:pos="1594"/>
        </w:tabs>
      </w:pPr>
      <w:r w:rsidRPr="00E37391">
        <w:t>diamètre</w:t>
      </w:r>
    </w:p>
    <w:p w14:paraId="7023C752" w14:textId="77777777" w:rsidR="00E37391" w:rsidRPr="00E37391" w:rsidRDefault="00E37391" w:rsidP="00E37391"/>
    <w:p w14:paraId="27A2906C" w14:textId="77777777" w:rsidR="00E37391" w:rsidRPr="00E37391" w:rsidRDefault="00E37391" w:rsidP="00E37391">
      <w:pPr>
        <w:pStyle w:val="Titre3"/>
      </w:pPr>
      <w:bookmarkStart w:id="547" w:name="_Toc230401064"/>
      <w:r w:rsidRPr="00E37391">
        <w:t>Mesures monétaires</w:t>
      </w:r>
      <w:bookmarkEnd w:id="547"/>
    </w:p>
    <w:p w14:paraId="228B4DFC" w14:textId="77777777" w:rsidR="00E37391" w:rsidRPr="00E37391" w:rsidRDefault="00E37391" w:rsidP="00E37391">
      <w:r w:rsidRPr="00E37391">
        <w:t>livre</w:t>
      </w:r>
    </w:p>
    <w:p w14:paraId="553B92B7" w14:textId="77777777" w:rsidR="00E37391" w:rsidRPr="00E37391" w:rsidRDefault="00E37391" w:rsidP="00E37391">
      <w:r w:rsidRPr="00E37391">
        <w:t>sou</w:t>
      </w:r>
    </w:p>
    <w:p w14:paraId="69784BF9" w14:textId="77777777" w:rsidR="00E37391" w:rsidRPr="00E37391" w:rsidRDefault="00E37391" w:rsidP="00E37391">
      <w:r w:rsidRPr="00E37391">
        <w:t>denier</w:t>
      </w:r>
    </w:p>
    <w:p w14:paraId="470772F6" w14:textId="77777777" w:rsidR="00E37391" w:rsidRPr="00E37391" w:rsidRDefault="00E37391" w:rsidP="00E37391">
      <w:r w:rsidRPr="00E37391">
        <w:t>louis</w:t>
      </w:r>
    </w:p>
    <w:p w14:paraId="03D2299A" w14:textId="77777777" w:rsidR="00E37391" w:rsidRPr="00E37391" w:rsidRDefault="00E37391" w:rsidP="00E37391">
      <w:r w:rsidRPr="00E37391">
        <w:t>ecu</w:t>
      </w:r>
    </w:p>
    <w:p w14:paraId="3092B171" w14:textId="77777777" w:rsidR="00E37391" w:rsidRPr="00E37391" w:rsidRDefault="00E37391" w:rsidP="00E37391">
      <w:r w:rsidRPr="00E37391">
        <w:t>liard</w:t>
      </w:r>
    </w:p>
    <w:p w14:paraId="06AE143F" w14:textId="77777777" w:rsidR="00E37391" w:rsidRPr="00E37391" w:rsidRDefault="00E37391" w:rsidP="00E37391"/>
    <w:p w14:paraId="5F4B6058" w14:textId="77777777" w:rsidR="00E37391" w:rsidRPr="00E37391" w:rsidRDefault="00E37391" w:rsidP="00E37391">
      <w:r w:rsidRPr="00E37391">
        <w:t>livreParisis</w:t>
      </w:r>
    </w:p>
    <w:p w14:paraId="69BBF74B" w14:textId="77777777" w:rsidR="00E37391" w:rsidRPr="00E37391" w:rsidRDefault="00E37391" w:rsidP="00E37391">
      <w:r w:rsidRPr="00E37391">
        <w:t>solParisis</w:t>
      </w:r>
    </w:p>
    <w:p w14:paraId="6B0AE497" w14:textId="77777777" w:rsidR="00E37391" w:rsidRPr="00E37391" w:rsidRDefault="00E37391" w:rsidP="00E37391">
      <w:r w:rsidRPr="00E37391">
        <w:t>denierParisis</w:t>
      </w:r>
    </w:p>
    <w:p w14:paraId="1BF067B9" w14:textId="77777777" w:rsidR="00E37391" w:rsidRPr="00E37391" w:rsidRDefault="00E37391" w:rsidP="00E37391"/>
    <w:p w14:paraId="70C7E937" w14:textId="77777777" w:rsidR="00E37391" w:rsidRPr="00E37391" w:rsidRDefault="00E37391" w:rsidP="00E37391">
      <w:r w:rsidRPr="00E37391">
        <w:t>livreTournois</w:t>
      </w:r>
    </w:p>
    <w:p w14:paraId="404AC7FC" w14:textId="77777777" w:rsidR="00E37391" w:rsidRPr="00E37391" w:rsidRDefault="00E37391" w:rsidP="00E37391">
      <w:r w:rsidRPr="00E37391">
        <w:t>solTournois</w:t>
      </w:r>
    </w:p>
    <w:p w14:paraId="0FE6E2B2" w14:textId="77777777" w:rsidR="00E37391" w:rsidRPr="00E37391" w:rsidRDefault="00E37391" w:rsidP="00E37391">
      <w:r w:rsidRPr="00E37391">
        <w:t>denierTournois</w:t>
      </w:r>
    </w:p>
    <w:p w14:paraId="27937978" w14:textId="77777777" w:rsidR="00E37391" w:rsidRPr="00E37391" w:rsidRDefault="00E37391" w:rsidP="00E37391"/>
    <w:p w14:paraId="5FA7A9EA" w14:textId="77777777" w:rsidR="00E37391" w:rsidRPr="00E37391" w:rsidRDefault="00E37391" w:rsidP="00E37391">
      <w:r w:rsidRPr="00E37391">
        <w:t>ecu</w:t>
      </w:r>
    </w:p>
    <w:p w14:paraId="3E2E4E20" w14:textId="77777777" w:rsidR="00E37391" w:rsidRPr="00E37391" w:rsidRDefault="00E37391" w:rsidP="00E37391">
      <w:r w:rsidRPr="00E37391">
        <w:t>louis</w:t>
      </w:r>
    </w:p>
    <w:p w14:paraId="1177EC7B" w14:textId="77777777" w:rsidR="00E37391" w:rsidRPr="00E37391" w:rsidRDefault="00E37391" w:rsidP="00E37391">
      <w:r w:rsidRPr="00E37391">
        <w:t>grosTournois</w:t>
      </w:r>
    </w:p>
    <w:p w14:paraId="40B7EFC5" w14:textId="77777777" w:rsidR="00E37391" w:rsidRPr="00E37391" w:rsidRDefault="00E37391" w:rsidP="00E37391">
      <w:r w:rsidRPr="00E37391">
        <w:t>grosBlanc</w:t>
      </w:r>
    </w:p>
    <w:p w14:paraId="6B761E2C" w14:textId="77777777" w:rsidR="00E37391" w:rsidRPr="00E37391" w:rsidRDefault="00E37391" w:rsidP="00E37391">
      <w:r w:rsidRPr="00E37391">
        <w:t>doubleTournois</w:t>
      </w:r>
    </w:p>
    <w:p w14:paraId="2D70745F" w14:textId="77777777" w:rsidR="00E37391" w:rsidRPr="00E37391" w:rsidRDefault="00E37391" w:rsidP="00E37391">
      <w:r w:rsidRPr="00E37391">
        <w:t>liard</w:t>
      </w:r>
    </w:p>
    <w:p w14:paraId="4E2D3A0D" w14:textId="77777777" w:rsidR="00E37391" w:rsidRPr="00E37391" w:rsidRDefault="00E37391" w:rsidP="00E37391">
      <w:r w:rsidRPr="00E37391">
        <w:t>franc</w:t>
      </w:r>
    </w:p>
    <w:p w14:paraId="3818E0E3" w14:textId="77777777" w:rsidR="00E37391" w:rsidRPr="00E37391" w:rsidRDefault="00E37391" w:rsidP="00E37391">
      <w:r w:rsidRPr="00E37391">
        <w:t>maille</w:t>
      </w:r>
    </w:p>
    <w:p w14:paraId="2D7827FA" w14:textId="77777777" w:rsidR="00E37391" w:rsidRPr="00E37391" w:rsidRDefault="00E37391" w:rsidP="00E37391"/>
    <w:p w14:paraId="75A26E8B" w14:textId="77777777" w:rsidR="00E37391" w:rsidRPr="00E37391" w:rsidRDefault="00E37391" w:rsidP="00E37391">
      <w:r w:rsidRPr="00E37391">
        <w:t>http://fr.wikipedia.org/wiki/Unités_de_mesure_anciennes_(France)</w:t>
      </w:r>
    </w:p>
    <w:p w14:paraId="7377CAB2" w14:textId="77777777" w:rsidR="00E37391" w:rsidRPr="00E37391" w:rsidRDefault="00E37391" w:rsidP="00E37391">
      <w:r w:rsidRPr="00E37391">
        <w:t>http://fr.wikipedia.org/wiki/Monnaie_d%27Ancien_Régime</w:t>
      </w:r>
    </w:p>
    <w:p w14:paraId="55A806C6" w14:textId="77777777" w:rsidR="00E37391" w:rsidRPr="00E37391" w:rsidRDefault="00E37391" w:rsidP="00E37391">
      <w:r w:rsidRPr="00E37391">
        <w:t>http://www.cairn.info.gate3.inist.fr/revue-dix-septieme-siecle-2001-4.htm</w:t>
      </w:r>
    </w:p>
    <w:p w14:paraId="2A18BA5D" w14:textId="77777777" w:rsidR="00E37391" w:rsidRPr="00E37391" w:rsidRDefault="00E37391" w:rsidP="00E37391">
      <w:r w:rsidRPr="00E37391">
        <w:t>Jean-Claude Hocquet, La métrologie historique, PUF, 1995.</w:t>
      </w:r>
    </w:p>
    <w:p w14:paraId="11B252DC" w14:textId="77777777" w:rsidR="00E37391" w:rsidRPr="00E37391" w:rsidRDefault="00E37391" w:rsidP="00E37391">
      <w:r w:rsidRPr="00E37391">
        <w:t>Armand Machabey, Les sources historiques de la métrologie, 18p. in4°. Extrait de la Revue de Métrologie, avril 1952.</w:t>
      </w:r>
    </w:p>
    <w:p w14:paraId="012189EF" w14:textId="77777777" w:rsidR="00E37391" w:rsidRPr="00E37391" w:rsidRDefault="00E37391" w:rsidP="00E37391">
      <w:r w:rsidRPr="00E37391">
        <w:t>http://www.persee.fr/web/revues/home/prescript/article/crai_0065-0536_1990_num_134_1_14811?luceneQuery=%28%2B%28content%3Amétrologie+title%3Amétrologie%5E2.0+fullContent%3Amétrologie%5E100.0+fullTitle%3Amétrologie%5E140.0+summary%3Amétrologie+authors%3Amétrologie%5E5.0+illustrations%3Amétrologie%5E4.0+bibrefs%3Amétrologie%5E4.0+toctitles%3Amétrologie%5E4.0+toctitles1%3Amétrologie%5E3.0+toctitles2%3Amétrologie%5E2.0+toctitles3%3Amétrologie%29%29+AND+%28+%2Bpole%3A%28revue%29+%2Baccess_right%3A%28free%29+%29&amp;words=métrologie&amp;words=100&amp;words=140&amp;words=revue&amp;words=free</w:t>
      </w:r>
    </w:p>
    <w:p w14:paraId="7EB5384A" w14:textId="77777777" w:rsidR="00E37391" w:rsidRPr="00E37391" w:rsidRDefault="00E37391" w:rsidP="00E37391">
      <w:r w:rsidRPr="00E37391">
        <w:t>http://www.persee.fr/web/revues/home/prescript/article/pharm_0035-2349_1993_num_81_298_3770_t1_0385_0000_3?luceneQuery=%28%2B%28content%3Amétrologie+title%3Amétrologie%5E2.0+fullContent%3Amétrologie%5E100.0+fullTitle%3Amétrologie%5E140.0+summary%3Amétrologie+authors%3Amétrologie%5E5.0+illustrations%3Amétrologie%5E4.0+bibrefs%3Amétrologie%5E4.0+toctitles%3Amétrologie%5E4.0+toctitles1%3Amétrologie%5E3.0+toctitles2%3Amétrologie%5E2.0+toctitles3%3Amétrologie%29%29+AND+%28+%2Bpole%3A%28revue%29+%2Baccess_right%3A%28free%29+%29&amp;words=métrologie&amp;words=100&amp;words=140&amp;words=revue&amp;words=free</w:t>
      </w:r>
    </w:p>
    <w:p w14:paraId="093D5E02" w14:textId="77777777" w:rsidR="00E37391" w:rsidRPr="00E37391" w:rsidRDefault="00E37391" w:rsidP="00E37391">
      <w:r w:rsidRPr="00E37391">
        <w:t>J.-C. Hocquet et D. Woronoff, Introduction à la métrologie historique, Ed. Economica, Paris, 1989, 376p.</w:t>
      </w:r>
    </w:p>
    <w:p w14:paraId="124C19C4" w14:textId="77777777" w:rsidR="00E37391" w:rsidRPr="00E37391" w:rsidRDefault="00E37391" w:rsidP="00E37391"/>
    <w:p w14:paraId="0C854009" w14:textId="77777777" w:rsidR="00E37391" w:rsidRPr="00E37391" w:rsidRDefault="00E37391" w:rsidP="00E37391">
      <w:r w:rsidRPr="00E37391">
        <w:t>parties</w:t>
      </w:r>
    </w:p>
    <w:p w14:paraId="6EF645D9" w14:textId="77777777" w:rsidR="00E37391" w:rsidRPr="00E37391" w:rsidRDefault="00E37391" w:rsidP="00E37391">
      <w:r w:rsidRPr="00E37391">
        <w:t>diametres</w:t>
      </w:r>
    </w:p>
    <w:p w14:paraId="78E298F4" w14:textId="77777777" w:rsidR="00E37391" w:rsidRDefault="00E37391" w:rsidP="00E37391">
      <w:r w:rsidRPr="00E37391">
        <w:t>colonne</w:t>
      </w:r>
    </w:p>
    <w:p w14:paraId="20DBD191" w14:textId="1CFCBD18" w:rsidR="00D36659" w:rsidRPr="00E37391" w:rsidRDefault="00D36659" w:rsidP="00E37391">
      <w:pPr>
        <w:tabs>
          <w:tab w:val="left" w:pos="2520"/>
        </w:tabs>
      </w:pPr>
    </w:p>
    <w:sectPr w:rsidR="00D36659" w:rsidRPr="00E37391" w:rsidSect="00824D3B">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F27F9" w14:textId="77777777" w:rsidR="00F73CA5" w:rsidRDefault="00F73CA5" w:rsidP="008E0F2D">
      <w:r>
        <w:separator/>
      </w:r>
    </w:p>
  </w:endnote>
  <w:endnote w:type="continuationSeparator" w:id="0">
    <w:p w14:paraId="6D51F8A8" w14:textId="77777777" w:rsidR="00F73CA5" w:rsidRDefault="00F73CA5" w:rsidP="008E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F8D" w14:textId="77777777" w:rsidR="00F73CA5" w:rsidRDefault="00F73CA5"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4AE38B8" w14:textId="77777777" w:rsidR="00F73CA5" w:rsidRDefault="00F73CA5" w:rsidP="008E0F2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81C4" w14:textId="77777777" w:rsidR="00F73CA5" w:rsidRDefault="00F73CA5"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C1B88">
      <w:rPr>
        <w:rStyle w:val="Numrodepage"/>
        <w:noProof/>
      </w:rPr>
      <w:t>1</w:t>
    </w:r>
    <w:r>
      <w:rPr>
        <w:rStyle w:val="Numrodepage"/>
      </w:rPr>
      <w:fldChar w:fldCharType="end"/>
    </w:r>
  </w:p>
  <w:p w14:paraId="3520F3A3" w14:textId="77777777" w:rsidR="00F73CA5" w:rsidRDefault="00F73CA5" w:rsidP="008E0F2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1597B" w14:textId="77777777" w:rsidR="00F73CA5" w:rsidRDefault="00F73CA5" w:rsidP="008E0F2D">
      <w:r>
        <w:separator/>
      </w:r>
    </w:p>
  </w:footnote>
  <w:footnote w:type="continuationSeparator" w:id="0">
    <w:p w14:paraId="37564D7C" w14:textId="77777777" w:rsidR="00F73CA5" w:rsidRDefault="00F73CA5" w:rsidP="008E0F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1">
    <w:nsid w:val="54045725"/>
    <w:multiLevelType w:val="hybridMultilevel"/>
    <w:tmpl w:val="B2EC74DC"/>
    <w:lvl w:ilvl="0" w:tplc="72A82436">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23"/>
    <w:rsid w:val="00000FA2"/>
    <w:rsid w:val="00002A19"/>
    <w:rsid w:val="000066F4"/>
    <w:rsid w:val="000078EE"/>
    <w:rsid w:val="00011A3E"/>
    <w:rsid w:val="00012825"/>
    <w:rsid w:val="0002388A"/>
    <w:rsid w:val="00024293"/>
    <w:rsid w:val="00025C23"/>
    <w:rsid w:val="00036BA4"/>
    <w:rsid w:val="00040312"/>
    <w:rsid w:val="0004453A"/>
    <w:rsid w:val="00044FC0"/>
    <w:rsid w:val="0004514F"/>
    <w:rsid w:val="00045E7D"/>
    <w:rsid w:val="000530DA"/>
    <w:rsid w:val="00061332"/>
    <w:rsid w:val="00061CC2"/>
    <w:rsid w:val="00065CD5"/>
    <w:rsid w:val="00071A8D"/>
    <w:rsid w:val="00071AC9"/>
    <w:rsid w:val="00076EE6"/>
    <w:rsid w:val="0007741C"/>
    <w:rsid w:val="0008097C"/>
    <w:rsid w:val="00081D40"/>
    <w:rsid w:val="00082A26"/>
    <w:rsid w:val="00086EEC"/>
    <w:rsid w:val="00093AB2"/>
    <w:rsid w:val="00094856"/>
    <w:rsid w:val="00096245"/>
    <w:rsid w:val="000B1341"/>
    <w:rsid w:val="000B3240"/>
    <w:rsid w:val="000B44FD"/>
    <w:rsid w:val="000B75D6"/>
    <w:rsid w:val="000C071E"/>
    <w:rsid w:val="000C2A9C"/>
    <w:rsid w:val="000C2F00"/>
    <w:rsid w:val="000C3D67"/>
    <w:rsid w:val="000C3E6D"/>
    <w:rsid w:val="000E3F89"/>
    <w:rsid w:val="000E5097"/>
    <w:rsid w:val="000E698B"/>
    <w:rsid w:val="000F314F"/>
    <w:rsid w:val="000F35BD"/>
    <w:rsid w:val="001029C6"/>
    <w:rsid w:val="00103581"/>
    <w:rsid w:val="0010623E"/>
    <w:rsid w:val="001101F4"/>
    <w:rsid w:val="00111906"/>
    <w:rsid w:val="00111AD6"/>
    <w:rsid w:val="00111E48"/>
    <w:rsid w:val="00122E0C"/>
    <w:rsid w:val="001252F5"/>
    <w:rsid w:val="00126DF3"/>
    <w:rsid w:val="00132848"/>
    <w:rsid w:val="00132E48"/>
    <w:rsid w:val="00134333"/>
    <w:rsid w:val="00134514"/>
    <w:rsid w:val="0013537A"/>
    <w:rsid w:val="00135402"/>
    <w:rsid w:val="001437E7"/>
    <w:rsid w:val="00143F03"/>
    <w:rsid w:val="00151FD8"/>
    <w:rsid w:val="001532BF"/>
    <w:rsid w:val="001536DE"/>
    <w:rsid w:val="0016182B"/>
    <w:rsid w:val="001645EC"/>
    <w:rsid w:val="001711D8"/>
    <w:rsid w:val="00172640"/>
    <w:rsid w:val="00173C56"/>
    <w:rsid w:val="00176A15"/>
    <w:rsid w:val="001831C6"/>
    <w:rsid w:val="0018445D"/>
    <w:rsid w:val="00184AB7"/>
    <w:rsid w:val="00185E15"/>
    <w:rsid w:val="00186EAC"/>
    <w:rsid w:val="00187627"/>
    <w:rsid w:val="001961D0"/>
    <w:rsid w:val="001A0586"/>
    <w:rsid w:val="001A1B66"/>
    <w:rsid w:val="001A20A3"/>
    <w:rsid w:val="001A35EC"/>
    <w:rsid w:val="001A3E9C"/>
    <w:rsid w:val="001A6A1E"/>
    <w:rsid w:val="001A7349"/>
    <w:rsid w:val="001B4130"/>
    <w:rsid w:val="001B4165"/>
    <w:rsid w:val="001B7F45"/>
    <w:rsid w:val="001C1B88"/>
    <w:rsid w:val="001C2C31"/>
    <w:rsid w:val="001C3A1D"/>
    <w:rsid w:val="001D738F"/>
    <w:rsid w:val="001D783A"/>
    <w:rsid w:val="001E01B1"/>
    <w:rsid w:val="001E2DF4"/>
    <w:rsid w:val="001E3DCE"/>
    <w:rsid w:val="001E5424"/>
    <w:rsid w:val="001E566F"/>
    <w:rsid w:val="001E776D"/>
    <w:rsid w:val="001F1CA5"/>
    <w:rsid w:val="001F22D3"/>
    <w:rsid w:val="00200F3A"/>
    <w:rsid w:val="00204687"/>
    <w:rsid w:val="00204D19"/>
    <w:rsid w:val="00205282"/>
    <w:rsid w:val="00216F22"/>
    <w:rsid w:val="002214CC"/>
    <w:rsid w:val="0022411D"/>
    <w:rsid w:val="00227D1C"/>
    <w:rsid w:val="00233861"/>
    <w:rsid w:val="002338E8"/>
    <w:rsid w:val="00233DE3"/>
    <w:rsid w:val="00236BE8"/>
    <w:rsid w:val="002401C0"/>
    <w:rsid w:val="00243E6E"/>
    <w:rsid w:val="002456C3"/>
    <w:rsid w:val="00245EC1"/>
    <w:rsid w:val="00247645"/>
    <w:rsid w:val="00250424"/>
    <w:rsid w:val="00250B31"/>
    <w:rsid w:val="00254E4F"/>
    <w:rsid w:val="00256905"/>
    <w:rsid w:val="002608E2"/>
    <w:rsid w:val="002623E3"/>
    <w:rsid w:val="002716E6"/>
    <w:rsid w:val="00271EBC"/>
    <w:rsid w:val="002746D3"/>
    <w:rsid w:val="00274CF4"/>
    <w:rsid w:val="00275332"/>
    <w:rsid w:val="00276095"/>
    <w:rsid w:val="00282C8D"/>
    <w:rsid w:val="00282D75"/>
    <w:rsid w:val="00282DF6"/>
    <w:rsid w:val="002854CD"/>
    <w:rsid w:val="0028743F"/>
    <w:rsid w:val="0029039F"/>
    <w:rsid w:val="00290C58"/>
    <w:rsid w:val="00292A35"/>
    <w:rsid w:val="00294AFC"/>
    <w:rsid w:val="0029568A"/>
    <w:rsid w:val="00296ABA"/>
    <w:rsid w:val="002A11D8"/>
    <w:rsid w:val="002A1C84"/>
    <w:rsid w:val="002A27B4"/>
    <w:rsid w:val="002A47AC"/>
    <w:rsid w:val="002A7463"/>
    <w:rsid w:val="002A7526"/>
    <w:rsid w:val="002A79D4"/>
    <w:rsid w:val="002B0003"/>
    <w:rsid w:val="002B2383"/>
    <w:rsid w:val="002C075E"/>
    <w:rsid w:val="002C076B"/>
    <w:rsid w:val="002C3E46"/>
    <w:rsid w:val="002C480D"/>
    <w:rsid w:val="002C664E"/>
    <w:rsid w:val="002D4EBB"/>
    <w:rsid w:val="002D7711"/>
    <w:rsid w:val="002E529E"/>
    <w:rsid w:val="002F00CF"/>
    <w:rsid w:val="002F12C4"/>
    <w:rsid w:val="002F215B"/>
    <w:rsid w:val="002F2BE6"/>
    <w:rsid w:val="002F36BB"/>
    <w:rsid w:val="002F5D6A"/>
    <w:rsid w:val="002F786F"/>
    <w:rsid w:val="00304505"/>
    <w:rsid w:val="0030680F"/>
    <w:rsid w:val="00306878"/>
    <w:rsid w:val="00310CE9"/>
    <w:rsid w:val="00310CF1"/>
    <w:rsid w:val="00310E4E"/>
    <w:rsid w:val="0031308E"/>
    <w:rsid w:val="00330230"/>
    <w:rsid w:val="00331EB9"/>
    <w:rsid w:val="003341B2"/>
    <w:rsid w:val="00334EAC"/>
    <w:rsid w:val="00335071"/>
    <w:rsid w:val="00340D1D"/>
    <w:rsid w:val="00341AF1"/>
    <w:rsid w:val="003430D8"/>
    <w:rsid w:val="00343897"/>
    <w:rsid w:val="00347DFE"/>
    <w:rsid w:val="003512EC"/>
    <w:rsid w:val="003529D1"/>
    <w:rsid w:val="003574C0"/>
    <w:rsid w:val="00360CF0"/>
    <w:rsid w:val="003610F3"/>
    <w:rsid w:val="003620DD"/>
    <w:rsid w:val="00362416"/>
    <w:rsid w:val="0036479F"/>
    <w:rsid w:val="003702AD"/>
    <w:rsid w:val="00371ADF"/>
    <w:rsid w:val="00390681"/>
    <w:rsid w:val="0039435C"/>
    <w:rsid w:val="003945C2"/>
    <w:rsid w:val="0039614E"/>
    <w:rsid w:val="00397384"/>
    <w:rsid w:val="003974B6"/>
    <w:rsid w:val="003A2498"/>
    <w:rsid w:val="003A29F6"/>
    <w:rsid w:val="003A4193"/>
    <w:rsid w:val="003B7776"/>
    <w:rsid w:val="003C0657"/>
    <w:rsid w:val="003C07B1"/>
    <w:rsid w:val="003C0C41"/>
    <w:rsid w:val="003C3150"/>
    <w:rsid w:val="003C38A4"/>
    <w:rsid w:val="003D19A0"/>
    <w:rsid w:val="003D6FAE"/>
    <w:rsid w:val="003D7A3F"/>
    <w:rsid w:val="003E4842"/>
    <w:rsid w:val="003F1135"/>
    <w:rsid w:val="003F2CE4"/>
    <w:rsid w:val="003F3F1C"/>
    <w:rsid w:val="003F4B9F"/>
    <w:rsid w:val="004000AA"/>
    <w:rsid w:val="00402221"/>
    <w:rsid w:val="0040339E"/>
    <w:rsid w:val="004043B4"/>
    <w:rsid w:val="00404E14"/>
    <w:rsid w:val="004063AD"/>
    <w:rsid w:val="004079AB"/>
    <w:rsid w:val="004111F9"/>
    <w:rsid w:val="004130C0"/>
    <w:rsid w:val="0041458D"/>
    <w:rsid w:val="00414671"/>
    <w:rsid w:val="004165A5"/>
    <w:rsid w:val="0042120B"/>
    <w:rsid w:val="0042681B"/>
    <w:rsid w:val="004271CF"/>
    <w:rsid w:val="00431B52"/>
    <w:rsid w:val="00432176"/>
    <w:rsid w:val="004340CB"/>
    <w:rsid w:val="00440F82"/>
    <w:rsid w:val="004417C6"/>
    <w:rsid w:val="00445A8A"/>
    <w:rsid w:val="00445D6E"/>
    <w:rsid w:val="0044734B"/>
    <w:rsid w:val="00452233"/>
    <w:rsid w:val="00462739"/>
    <w:rsid w:val="00467BEA"/>
    <w:rsid w:val="004711EB"/>
    <w:rsid w:val="00471E13"/>
    <w:rsid w:val="00473CDC"/>
    <w:rsid w:val="00474552"/>
    <w:rsid w:val="00476539"/>
    <w:rsid w:val="004766A5"/>
    <w:rsid w:val="00481797"/>
    <w:rsid w:val="00483664"/>
    <w:rsid w:val="00485DB0"/>
    <w:rsid w:val="00485DD3"/>
    <w:rsid w:val="00486285"/>
    <w:rsid w:val="0049140B"/>
    <w:rsid w:val="004A0DF9"/>
    <w:rsid w:val="004A0E15"/>
    <w:rsid w:val="004A16B6"/>
    <w:rsid w:val="004A27E5"/>
    <w:rsid w:val="004B16B6"/>
    <w:rsid w:val="004B2F14"/>
    <w:rsid w:val="004B33B8"/>
    <w:rsid w:val="004B5311"/>
    <w:rsid w:val="004B77B9"/>
    <w:rsid w:val="004C44EB"/>
    <w:rsid w:val="004C4A97"/>
    <w:rsid w:val="004C7E65"/>
    <w:rsid w:val="004D1EEF"/>
    <w:rsid w:val="004E0A07"/>
    <w:rsid w:val="004E2E08"/>
    <w:rsid w:val="004E3451"/>
    <w:rsid w:val="004E589C"/>
    <w:rsid w:val="004E6AF5"/>
    <w:rsid w:val="004F023A"/>
    <w:rsid w:val="004F6955"/>
    <w:rsid w:val="005069E7"/>
    <w:rsid w:val="00510DEB"/>
    <w:rsid w:val="00513F2B"/>
    <w:rsid w:val="0051767A"/>
    <w:rsid w:val="00524172"/>
    <w:rsid w:val="00526485"/>
    <w:rsid w:val="00530370"/>
    <w:rsid w:val="00532DE8"/>
    <w:rsid w:val="00533EBC"/>
    <w:rsid w:val="00536ED8"/>
    <w:rsid w:val="005515CD"/>
    <w:rsid w:val="0055180D"/>
    <w:rsid w:val="005518E6"/>
    <w:rsid w:val="005563EE"/>
    <w:rsid w:val="00556A43"/>
    <w:rsid w:val="00563EDD"/>
    <w:rsid w:val="00564C0E"/>
    <w:rsid w:val="00566088"/>
    <w:rsid w:val="005663A1"/>
    <w:rsid w:val="0057182A"/>
    <w:rsid w:val="00572A83"/>
    <w:rsid w:val="0057699D"/>
    <w:rsid w:val="00581011"/>
    <w:rsid w:val="00587797"/>
    <w:rsid w:val="00587B55"/>
    <w:rsid w:val="00590684"/>
    <w:rsid w:val="005921E6"/>
    <w:rsid w:val="00595C42"/>
    <w:rsid w:val="005A183B"/>
    <w:rsid w:val="005A3085"/>
    <w:rsid w:val="005A69EF"/>
    <w:rsid w:val="005A7726"/>
    <w:rsid w:val="005A7970"/>
    <w:rsid w:val="005B2AAE"/>
    <w:rsid w:val="005B425E"/>
    <w:rsid w:val="005B607E"/>
    <w:rsid w:val="005B6397"/>
    <w:rsid w:val="005B646C"/>
    <w:rsid w:val="005C23A8"/>
    <w:rsid w:val="005C2EB1"/>
    <w:rsid w:val="005C3951"/>
    <w:rsid w:val="005C65EA"/>
    <w:rsid w:val="005C7687"/>
    <w:rsid w:val="005C76EB"/>
    <w:rsid w:val="005D10C8"/>
    <w:rsid w:val="005D1907"/>
    <w:rsid w:val="005D4D04"/>
    <w:rsid w:val="005D5D37"/>
    <w:rsid w:val="005D7394"/>
    <w:rsid w:val="005E4FBE"/>
    <w:rsid w:val="005E5DBB"/>
    <w:rsid w:val="005F11BC"/>
    <w:rsid w:val="005F1E0C"/>
    <w:rsid w:val="005F2353"/>
    <w:rsid w:val="005F2F99"/>
    <w:rsid w:val="005F4199"/>
    <w:rsid w:val="005F4F56"/>
    <w:rsid w:val="005F73ED"/>
    <w:rsid w:val="005F7573"/>
    <w:rsid w:val="005F7948"/>
    <w:rsid w:val="0061216F"/>
    <w:rsid w:val="00613DC2"/>
    <w:rsid w:val="00625302"/>
    <w:rsid w:val="006333BF"/>
    <w:rsid w:val="006341B5"/>
    <w:rsid w:val="006406BE"/>
    <w:rsid w:val="006426D3"/>
    <w:rsid w:val="0064383D"/>
    <w:rsid w:val="00644A39"/>
    <w:rsid w:val="00647D6F"/>
    <w:rsid w:val="0065055F"/>
    <w:rsid w:val="00653AC0"/>
    <w:rsid w:val="00654F6E"/>
    <w:rsid w:val="00655A72"/>
    <w:rsid w:val="006577BA"/>
    <w:rsid w:val="006578FC"/>
    <w:rsid w:val="00667068"/>
    <w:rsid w:val="00670AE8"/>
    <w:rsid w:val="00681130"/>
    <w:rsid w:val="00691103"/>
    <w:rsid w:val="006932D6"/>
    <w:rsid w:val="0069370E"/>
    <w:rsid w:val="0069566A"/>
    <w:rsid w:val="006979A4"/>
    <w:rsid w:val="006A1D84"/>
    <w:rsid w:val="006A2B11"/>
    <w:rsid w:val="006A49EF"/>
    <w:rsid w:val="006A5749"/>
    <w:rsid w:val="006A5E18"/>
    <w:rsid w:val="006A7631"/>
    <w:rsid w:val="006B39F6"/>
    <w:rsid w:val="006C134E"/>
    <w:rsid w:val="006C3023"/>
    <w:rsid w:val="006C3E37"/>
    <w:rsid w:val="006C4D1C"/>
    <w:rsid w:val="006C65C0"/>
    <w:rsid w:val="006C6A7A"/>
    <w:rsid w:val="006D1575"/>
    <w:rsid w:val="006D26A3"/>
    <w:rsid w:val="006D4558"/>
    <w:rsid w:val="006D6451"/>
    <w:rsid w:val="006D6774"/>
    <w:rsid w:val="006E168F"/>
    <w:rsid w:val="006E4CF0"/>
    <w:rsid w:val="006E6751"/>
    <w:rsid w:val="006E7487"/>
    <w:rsid w:val="006F13A6"/>
    <w:rsid w:val="006F2AEF"/>
    <w:rsid w:val="006F3397"/>
    <w:rsid w:val="00701B11"/>
    <w:rsid w:val="00703BAC"/>
    <w:rsid w:val="0070456D"/>
    <w:rsid w:val="00704AC4"/>
    <w:rsid w:val="00712556"/>
    <w:rsid w:val="00713469"/>
    <w:rsid w:val="0071666C"/>
    <w:rsid w:val="00720382"/>
    <w:rsid w:val="007227CB"/>
    <w:rsid w:val="00723055"/>
    <w:rsid w:val="007268B5"/>
    <w:rsid w:val="00726A16"/>
    <w:rsid w:val="00726BB4"/>
    <w:rsid w:val="00731AF8"/>
    <w:rsid w:val="00732BE4"/>
    <w:rsid w:val="0073632D"/>
    <w:rsid w:val="00740724"/>
    <w:rsid w:val="00742A88"/>
    <w:rsid w:val="00751A69"/>
    <w:rsid w:val="00760915"/>
    <w:rsid w:val="00762221"/>
    <w:rsid w:val="007637F8"/>
    <w:rsid w:val="00771C3C"/>
    <w:rsid w:val="00771D7A"/>
    <w:rsid w:val="0077376B"/>
    <w:rsid w:val="00776D20"/>
    <w:rsid w:val="0078106A"/>
    <w:rsid w:val="0079325F"/>
    <w:rsid w:val="00793972"/>
    <w:rsid w:val="00793994"/>
    <w:rsid w:val="0079543B"/>
    <w:rsid w:val="007A1A31"/>
    <w:rsid w:val="007A23E4"/>
    <w:rsid w:val="007B1F60"/>
    <w:rsid w:val="007B2BB1"/>
    <w:rsid w:val="007B2EB5"/>
    <w:rsid w:val="007B46B6"/>
    <w:rsid w:val="007C02F8"/>
    <w:rsid w:val="007C1DB2"/>
    <w:rsid w:val="007C76D4"/>
    <w:rsid w:val="007C7D37"/>
    <w:rsid w:val="007D3D41"/>
    <w:rsid w:val="007D45E6"/>
    <w:rsid w:val="007D56A2"/>
    <w:rsid w:val="007D5CC1"/>
    <w:rsid w:val="007D72D6"/>
    <w:rsid w:val="007D7F88"/>
    <w:rsid w:val="007E3F1C"/>
    <w:rsid w:val="007E42FB"/>
    <w:rsid w:val="007E5537"/>
    <w:rsid w:val="007E5549"/>
    <w:rsid w:val="007F3BC8"/>
    <w:rsid w:val="007F40C4"/>
    <w:rsid w:val="007F587A"/>
    <w:rsid w:val="007F60BA"/>
    <w:rsid w:val="007F681A"/>
    <w:rsid w:val="008041CF"/>
    <w:rsid w:val="008048EE"/>
    <w:rsid w:val="0080746E"/>
    <w:rsid w:val="00811B38"/>
    <w:rsid w:val="008124FB"/>
    <w:rsid w:val="0081393C"/>
    <w:rsid w:val="00814DCE"/>
    <w:rsid w:val="00815581"/>
    <w:rsid w:val="0082116E"/>
    <w:rsid w:val="00822662"/>
    <w:rsid w:val="00824D3B"/>
    <w:rsid w:val="00830C39"/>
    <w:rsid w:val="00831989"/>
    <w:rsid w:val="008323DD"/>
    <w:rsid w:val="008325F1"/>
    <w:rsid w:val="00834E67"/>
    <w:rsid w:val="00835A50"/>
    <w:rsid w:val="00842189"/>
    <w:rsid w:val="00844EC8"/>
    <w:rsid w:val="00845428"/>
    <w:rsid w:val="008472F4"/>
    <w:rsid w:val="00850248"/>
    <w:rsid w:val="00852149"/>
    <w:rsid w:val="008524B5"/>
    <w:rsid w:val="00852DEE"/>
    <w:rsid w:val="00853287"/>
    <w:rsid w:val="008534B1"/>
    <w:rsid w:val="0085361A"/>
    <w:rsid w:val="00862293"/>
    <w:rsid w:val="008622C2"/>
    <w:rsid w:val="008636FC"/>
    <w:rsid w:val="00866B9F"/>
    <w:rsid w:val="00870F6D"/>
    <w:rsid w:val="008743C1"/>
    <w:rsid w:val="008774FC"/>
    <w:rsid w:val="0088526E"/>
    <w:rsid w:val="0089151B"/>
    <w:rsid w:val="00892C30"/>
    <w:rsid w:val="00895ACA"/>
    <w:rsid w:val="00896C72"/>
    <w:rsid w:val="008977F8"/>
    <w:rsid w:val="008A4A29"/>
    <w:rsid w:val="008B1960"/>
    <w:rsid w:val="008B3601"/>
    <w:rsid w:val="008B3880"/>
    <w:rsid w:val="008C1182"/>
    <w:rsid w:val="008C1437"/>
    <w:rsid w:val="008C1878"/>
    <w:rsid w:val="008C59CF"/>
    <w:rsid w:val="008D0781"/>
    <w:rsid w:val="008D2CAE"/>
    <w:rsid w:val="008D316D"/>
    <w:rsid w:val="008D37C0"/>
    <w:rsid w:val="008D6021"/>
    <w:rsid w:val="008D6B59"/>
    <w:rsid w:val="008E0E3B"/>
    <w:rsid w:val="008E0F2D"/>
    <w:rsid w:val="008E3E6E"/>
    <w:rsid w:val="00901C93"/>
    <w:rsid w:val="00902560"/>
    <w:rsid w:val="00902C2C"/>
    <w:rsid w:val="00903E49"/>
    <w:rsid w:val="009105D4"/>
    <w:rsid w:val="009113C7"/>
    <w:rsid w:val="00912C14"/>
    <w:rsid w:val="009134D0"/>
    <w:rsid w:val="009137BB"/>
    <w:rsid w:val="00914D39"/>
    <w:rsid w:val="00916AF1"/>
    <w:rsid w:val="00920CAC"/>
    <w:rsid w:val="00925631"/>
    <w:rsid w:val="00926744"/>
    <w:rsid w:val="00931DFA"/>
    <w:rsid w:val="00932C37"/>
    <w:rsid w:val="009351E7"/>
    <w:rsid w:val="0093716A"/>
    <w:rsid w:val="00937596"/>
    <w:rsid w:val="0094127E"/>
    <w:rsid w:val="009444E2"/>
    <w:rsid w:val="009448AD"/>
    <w:rsid w:val="009451C6"/>
    <w:rsid w:val="009460E6"/>
    <w:rsid w:val="00951A03"/>
    <w:rsid w:val="00952230"/>
    <w:rsid w:val="009538F4"/>
    <w:rsid w:val="00956EE7"/>
    <w:rsid w:val="00957B42"/>
    <w:rsid w:val="009617B6"/>
    <w:rsid w:val="00963DF6"/>
    <w:rsid w:val="00970883"/>
    <w:rsid w:val="0097345E"/>
    <w:rsid w:val="0097459F"/>
    <w:rsid w:val="00975DFD"/>
    <w:rsid w:val="00980939"/>
    <w:rsid w:val="00982AC9"/>
    <w:rsid w:val="00984F7A"/>
    <w:rsid w:val="00986A93"/>
    <w:rsid w:val="00987601"/>
    <w:rsid w:val="00997AA2"/>
    <w:rsid w:val="009A0DD7"/>
    <w:rsid w:val="009A58D4"/>
    <w:rsid w:val="009A5AB1"/>
    <w:rsid w:val="009B3D4D"/>
    <w:rsid w:val="009B4BCD"/>
    <w:rsid w:val="009D2BC6"/>
    <w:rsid w:val="009D2E4D"/>
    <w:rsid w:val="009D505F"/>
    <w:rsid w:val="009D5411"/>
    <w:rsid w:val="009D670B"/>
    <w:rsid w:val="009E2831"/>
    <w:rsid w:val="009E465E"/>
    <w:rsid w:val="009E67E6"/>
    <w:rsid w:val="009E68DE"/>
    <w:rsid w:val="009F0F5D"/>
    <w:rsid w:val="009F56C7"/>
    <w:rsid w:val="009F5E55"/>
    <w:rsid w:val="009F6720"/>
    <w:rsid w:val="009F69B3"/>
    <w:rsid w:val="009F776A"/>
    <w:rsid w:val="00A01A5D"/>
    <w:rsid w:val="00A04139"/>
    <w:rsid w:val="00A0497B"/>
    <w:rsid w:val="00A04C5B"/>
    <w:rsid w:val="00A07DAF"/>
    <w:rsid w:val="00A11853"/>
    <w:rsid w:val="00A147EE"/>
    <w:rsid w:val="00A15798"/>
    <w:rsid w:val="00A16683"/>
    <w:rsid w:val="00A176F6"/>
    <w:rsid w:val="00A17844"/>
    <w:rsid w:val="00A22736"/>
    <w:rsid w:val="00A2510F"/>
    <w:rsid w:val="00A25984"/>
    <w:rsid w:val="00A323A5"/>
    <w:rsid w:val="00A32D74"/>
    <w:rsid w:val="00A41457"/>
    <w:rsid w:val="00A41C95"/>
    <w:rsid w:val="00A428F0"/>
    <w:rsid w:val="00A449F4"/>
    <w:rsid w:val="00A469DE"/>
    <w:rsid w:val="00A531B6"/>
    <w:rsid w:val="00A54659"/>
    <w:rsid w:val="00A65614"/>
    <w:rsid w:val="00A77457"/>
    <w:rsid w:val="00A77FCB"/>
    <w:rsid w:val="00A83312"/>
    <w:rsid w:val="00A85FC7"/>
    <w:rsid w:val="00A8636E"/>
    <w:rsid w:val="00A87D3C"/>
    <w:rsid w:val="00A91D1C"/>
    <w:rsid w:val="00A9489A"/>
    <w:rsid w:val="00A974CE"/>
    <w:rsid w:val="00A977DF"/>
    <w:rsid w:val="00AA541B"/>
    <w:rsid w:val="00AA63CC"/>
    <w:rsid w:val="00AA6C00"/>
    <w:rsid w:val="00AA73F6"/>
    <w:rsid w:val="00AB1835"/>
    <w:rsid w:val="00AB4C2D"/>
    <w:rsid w:val="00AC28FF"/>
    <w:rsid w:val="00AC3A49"/>
    <w:rsid w:val="00AC66AF"/>
    <w:rsid w:val="00AD32D6"/>
    <w:rsid w:val="00AD3F1D"/>
    <w:rsid w:val="00AD5D98"/>
    <w:rsid w:val="00AD7A44"/>
    <w:rsid w:val="00AE0A30"/>
    <w:rsid w:val="00AE10E1"/>
    <w:rsid w:val="00AE2201"/>
    <w:rsid w:val="00AE6EF2"/>
    <w:rsid w:val="00AF08C1"/>
    <w:rsid w:val="00AF11BC"/>
    <w:rsid w:val="00AF55AE"/>
    <w:rsid w:val="00AF7454"/>
    <w:rsid w:val="00B00674"/>
    <w:rsid w:val="00B05750"/>
    <w:rsid w:val="00B06D4B"/>
    <w:rsid w:val="00B21306"/>
    <w:rsid w:val="00B23F8D"/>
    <w:rsid w:val="00B24CFD"/>
    <w:rsid w:val="00B25ABD"/>
    <w:rsid w:val="00B31BC9"/>
    <w:rsid w:val="00B31D69"/>
    <w:rsid w:val="00B374AE"/>
    <w:rsid w:val="00B42C5A"/>
    <w:rsid w:val="00B4361C"/>
    <w:rsid w:val="00B45AAE"/>
    <w:rsid w:val="00B52941"/>
    <w:rsid w:val="00B5317B"/>
    <w:rsid w:val="00B57205"/>
    <w:rsid w:val="00B607F7"/>
    <w:rsid w:val="00B64086"/>
    <w:rsid w:val="00B65FFF"/>
    <w:rsid w:val="00B6776C"/>
    <w:rsid w:val="00B67B46"/>
    <w:rsid w:val="00B71183"/>
    <w:rsid w:val="00B725BC"/>
    <w:rsid w:val="00B74248"/>
    <w:rsid w:val="00B76FB4"/>
    <w:rsid w:val="00B772E9"/>
    <w:rsid w:val="00B801AF"/>
    <w:rsid w:val="00B83BC5"/>
    <w:rsid w:val="00B85E93"/>
    <w:rsid w:val="00B92FFD"/>
    <w:rsid w:val="00B92FFF"/>
    <w:rsid w:val="00B9692A"/>
    <w:rsid w:val="00BA3D10"/>
    <w:rsid w:val="00BA5620"/>
    <w:rsid w:val="00BA57AD"/>
    <w:rsid w:val="00BA5C39"/>
    <w:rsid w:val="00BA76E4"/>
    <w:rsid w:val="00BB0F49"/>
    <w:rsid w:val="00BC3369"/>
    <w:rsid w:val="00BC3497"/>
    <w:rsid w:val="00BC76E2"/>
    <w:rsid w:val="00BD40D2"/>
    <w:rsid w:val="00BD5636"/>
    <w:rsid w:val="00BD5F85"/>
    <w:rsid w:val="00BD6850"/>
    <w:rsid w:val="00BD77F6"/>
    <w:rsid w:val="00BE65F9"/>
    <w:rsid w:val="00BE7FDF"/>
    <w:rsid w:val="00C02810"/>
    <w:rsid w:val="00C04943"/>
    <w:rsid w:val="00C051C3"/>
    <w:rsid w:val="00C12C9A"/>
    <w:rsid w:val="00C1423C"/>
    <w:rsid w:val="00C14EA0"/>
    <w:rsid w:val="00C25566"/>
    <w:rsid w:val="00C26D62"/>
    <w:rsid w:val="00C307A4"/>
    <w:rsid w:val="00C30FCD"/>
    <w:rsid w:val="00C313EB"/>
    <w:rsid w:val="00C32495"/>
    <w:rsid w:val="00C32FA2"/>
    <w:rsid w:val="00C341E8"/>
    <w:rsid w:val="00C46DD0"/>
    <w:rsid w:val="00C50528"/>
    <w:rsid w:val="00C6217A"/>
    <w:rsid w:val="00C64623"/>
    <w:rsid w:val="00C660A3"/>
    <w:rsid w:val="00C67EEA"/>
    <w:rsid w:val="00C70AB1"/>
    <w:rsid w:val="00C8197A"/>
    <w:rsid w:val="00C83471"/>
    <w:rsid w:val="00C840AE"/>
    <w:rsid w:val="00C87B7E"/>
    <w:rsid w:val="00C905FE"/>
    <w:rsid w:val="00C93B44"/>
    <w:rsid w:val="00CA0646"/>
    <w:rsid w:val="00CA0B4A"/>
    <w:rsid w:val="00CB1543"/>
    <w:rsid w:val="00CB4324"/>
    <w:rsid w:val="00CB47FB"/>
    <w:rsid w:val="00CB55F5"/>
    <w:rsid w:val="00CB620B"/>
    <w:rsid w:val="00CB6229"/>
    <w:rsid w:val="00CC032B"/>
    <w:rsid w:val="00CC035D"/>
    <w:rsid w:val="00CC254A"/>
    <w:rsid w:val="00CC56EF"/>
    <w:rsid w:val="00CD6DA7"/>
    <w:rsid w:val="00CD6F58"/>
    <w:rsid w:val="00CE6084"/>
    <w:rsid w:val="00CE75BB"/>
    <w:rsid w:val="00CE7E0E"/>
    <w:rsid w:val="00CF3E29"/>
    <w:rsid w:val="00CF6102"/>
    <w:rsid w:val="00D00E39"/>
    <w:rsid w:val="00D03601"/>
    <w:rsid w:val="00D115BF"/>
    <w:rsid w:val="00D12042"/>
    <w:rsid w:val="00D13D6C"/>
    <w:rsid w:val="00D16698"/>
    <w:rsid w:val="00D17F55"/>
    <w:rsid w:val="00D2133D"/>
    <w:rsid w:val="00D21DFC"/>
    <w:rsid w:val="00D26453"/>
    <w:rsid w:val="00D2671E"/>
    <w:rsid w:val="00D26BBE"/>
    <w:rsid w:val="00D31D76"/>
    <w:rsid w:val="00D33418"/>
    <w:rsid w:val="00D348DE"/>
    <w:rsid w:val="00D36659"/>
    <w:rsid w:val="00D375FC"/>
    <w:rsid w:val="00D405B5"/>
    <w:rsid w:val="00D44EDA"/>
    <w:rsid w:val="00D451BD"/>
    <w:rsid w:val="00D52A1C"/>
    <w:rsid w:val="00D55DF2"/>
    <w:rsid w:val="00D6069E"/>
    <w:rsid w:val="00D609A3"/>
    <w:rsid w:val="00D61E7D"/>
    <w:rsid w:val="00D6342E"/>
    <w:rsid w:val="00D6578F"/>
    <w:rsid w:val="00D678BF"/>
    <w:rsid w:val="00D74C12"/>
    <w:rsid w:val="00D77CDA"/>
    <w:rsid w:val="00D84E1B"/>
    <w:rsid w:val="00D85761"/>
    <w:rsid w:val="00D86CA5"/>
    <w:rsid w:val="00D8719E"/>
    <w:rsid w:val="00D90C3C"/>
    <w:rsid w:val="00DA1F13"/>
    <w:rsid w:val="00DA77DA"/>
    <w:rsid w:val="00DB168A"/>
    <w:rsid w:val="00DB1FD0"/>
    <w:rsid w:val="00DB3AE0"/>
    <w:rsid w:val="00DC4DEC"/>
    <w:rsid w:val="00DD19A3"/>
    <w:rsid w:val="00DD26AF"/>
    <w:rsid w:val="00DD49C5"/>
    <w:rsid w:val="00DD6830"/>
    <w:rsid w:val="00DE3515"/>
    <w:rsid w:val="00DE604B"/>
    <w:rsid w:val="00DF0648"/>
    <w:rsid w:val="00DF75F7"/>
    <w:rsid w:val="00E03BB9"/>
    <w:rsid w:val="00E05751"/>
    <w:rsid w:val="00E07600"/>
    <w:rsid w:val="00E111C9"/>
    <w:rsid w:val="00E12CCB"/>
    <w:rsid w:val="00E1518C"/>
    <w:rsid w:val="00E21751"/>
    <w:rsid w:val="00E310D2"/>
    <w:rsid w:val="00E33BA3"/>
    <w:rsid w:val="00E37391"/>
    <w:rsid w:val="00E4615B"/>
    <w:rsid w:val="00E47087"/>
    <w:rsid w:val="00E5223B"/>
    <w:rsid w:val="00E53DF2"/>
    <w:rsid w:val="00E57B93"/>
    <w:rsid w:val="00E619F1"/>
    <w:rsid w:val="00E62200"/>
    <w:rsid w:val="00E64C60"/>
    <w:rsid w:val="00E64FE3"/>
    <w:rsid w:val="00E726FB"/>
    <w:rsid w:val="00E751F1"/>
    <w:rsid w:val="00E75E1A"/>
    <w:rsid w:val="00E85812"/>
    <w:rsid w:val="00E92AB1"/>
    <w:rsid w:val="00E94B76"/>
    <w:rsid w:val="00E9710B"/>
    <w:rsid w:val="00E97CBA"/>
    <w:rsid w:val="00EA36FD"/>
    <w:rsid w:val="00EA4472"/>
    <w:rsid w:val="00EA7DD9"/>
    <w:rsid w:val="00EB0D42"/>
    <w:rsid w:val="00EB4FFF"/>
    <w:rsid w:val="00EB704E"/>
    <w:rsid w:val="00EC04CB"/>
    <w:rsid w:val="00EC437D"/>
    <w:rsid w:val="00ED18ED"/>
    <w:rsid w:val="00ED308E"/>
    <w:rsid w:val="00ED3143"/>
    <w:rsid w:val="00ED62EE"/>
    <w:rsid w:val="00ED76F8"/>
    <w:rsid w:val="00EE20E4"/>
    <w:rsid w:val="00EF17F6"/>
    <w:rsid w:val="00EF1925"/>
    <w:rsid w:val="00EF6354"/>
    <w:rsid w:val="00F000A5"/>
    <w:rsid w:val="00F0346C"/>
    <w:rsid w:val="00F064FB"/>
    <w:rsid w:val="00F06F7C"/>
    <w:rsid w:val="00F1042B"/>
    <w:rsid w:val="00F11C97"/>
    <w:rsid w:val="00F129B1"/>
    <w:rsid w:val="00F145FD"/>
    <w:rsid w:val="00F14AEB"/>
    <w:rsid w:val="00F15A5D"/>
    <w:rsid w:val="00F21306"/>
    <w:rsid w:val="00F22B26"/>
    <w:rsid w:val="00F231DC"/>
    <w:rsid w:val="00F246E4"/>
    <w:rsid w:val="00F262A3"/>
    <w:rsid w:val="00F33388"/>
    <w:rsid w:val="00F36816"/>
    <w:rsid w:val="00F37081"/>
    <w:rsid w:val="00F44794"/>
    <w:rsid w:val="00F463EE"/>
    <w:rsid w:val="00F5155C"/>
    <w:rsid w:val="00F569BC"/>
    <w:rsid w:val="00F607BF"/>
    <w:rsid w:val="00F64061"/>
    <w:rsid w:val="00F6636E"/>
    <w:rsid w:val="00F67469"/>
    <w:rsid w:val="00F72B21"/>
    <w:rsid w:val="00F73CA5"/>
    <w:rsid w:val="00F803EB"/>
    <w:rsid w:val="00F81017"/>
    <w:rsid w:val="00F81A59"/>
    <w:rsid w:val="00F842B0"/>
    <w:rsid w:val="00F90FD9"/>
    <w:rsid w:val="00F91C03"/>
    <w:rsid w:val="00F9345C"/>
    <w:rsid w:val="00FA118B"/>
    <w:rsid w:val="00FA625F"/>
    <w:rsid w:val="00FB38D5"/>
    <w:rsid w:val="00FB643A"/>
    <w:rsid w:val="00FC4127"/>
    <w:rsid w:val="00FD06BA"/>
    <w:rsid w:val="00FD195C"/>
    <w:rsid w:val="00FD30B0"/>
    <w:rsid w:val="00FD3CFD"/>
    <w:rsid w:val="00FD3E05"/>
    <w:rsid w:val="00FD6BB6"/>
    <w:rsid w:val="00FE07A6"/>
    <w:rsid w:val="00FE212A"/>
    <w:rsid w:val="00FE45DB"/>
    <w:rsid w:val="00FE4E06"/>
    <w:rsid w:val="00FF0406"/>
    <w:rsid w:val="00FF0A15"/>
    <w:rsid w:val="00FF2EDE"/>
    <w:rsid w:val="00FF3A66"/>
    <w:rsid w:val="00FF3F3C"/>
    <w:rsid w:val="00FF4F2B"/>
    <w:rsid w:val="00FF61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3E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ue.bnf.fr/ark:/12148/cb15307086m/PUBLI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ffice.microsoft.com/fr-fr/word-help/ajouter-un-titre-HA010368882.aspx" TargetMode="External"/><Relationship Id="rId10" Type="http://schemas.openxmlformats.org/officeDocument/2006/relationships/hyperlink" Target="http://catalogue.bnf.fr/ark:/12148/cb15307086m/UNIMARC"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D268-6E73-1841-9AD4-2B7608FB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12782</Words>
  <Characters>70305</Characters>
  <Application>Microsoft Macintosh Word</Application>
  <DocSecurity>0</DocSecurity>
  <Lines>585</Lines>
  <Paragraphs>165</Paragraphs>
  <ScaleCrop>false</ScaleCrop>
  <Company/>
  <LinksUpToDate>false</LinksUpToDate>
  <CharactersWithSpaces>82922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80</cp:revision>
  <cp:lastPrinted>2013-02-28T12:21:00Z</cp:lastPrinted>
  <dcterms:created xsi:type="dcterms:W3CDTF">2013-05-17T07:03:00Z</dcterms:created>
  <dcterms:modified xsi:type="dcterms:W3CDTF">2013-05-21T15:59:00Z</dcterms:modified>
</cp:coreProperties>
</file>